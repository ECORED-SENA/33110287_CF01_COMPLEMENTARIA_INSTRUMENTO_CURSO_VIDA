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16="http://schemas.microsoft.com/office/drawing/2014/main" mc:Ignorable="w14 w15 w16se w16cid w16 w16cex w16sdtdh wp14">
  <w:body>
    <w:p w:rsidRPr="001C416C" w:rsidR="00084319" w:rsidP="001C416C" w:rsidRDefault="001B3F57" w14:paraId="00000001" w14:textId="77777777">
      <w:pPr>
        <w:pStyle w:val="Normal0"/>
        <w:spacing w:line="240" w:lineRule="auto"/>
        <w:jc w:val="center"/>
        <w:rPr>
          <w:b/>
          <w:sz w:val="20"/>
          <w:szCs w:val="20"/>
        </w:rPr>
      </w:pPr>
      <w:bookmarkStart w:name="_heading=h.gjdgxs" w:colFirst="0" w:colLast="0" w:id="0"/>
      <w:bookmarkEnd w:id="0"/>
      <w:r w:rsidRPr="001C416C">
        <w:rPr>
          <w:b/>
          <w:sz w:val="20"/>
          <w:szCs w:val="20"/>
        </w:rPr>
        <w:t>FORMATO PARA EL DESARROLLO DE COMPONENTE FORMATIVO</w:t>
      </w:r>
    </w:p>
    <w:p w:rsidRPr="001C416C" w:rsidR="00084319" w:rsidP="001C416C" w:rsidRDefault="00084319" w14:paraId="00000002" w14:textId="77777777">
      <w:pPr>
        <w:pStyle w:val="Normal0"/>
        <w:tabs>
          <w:tab w:val="left" w:pos="3224"/>
        </w:tabs>
        <w:spacing w:line="240" w:lineRule="auto"/>
        <w:rPr>
          <w:sz w:val="20"/>
          <w:szCs w:val="20"/>
        </w:rPr>
      </w:pPr>
    </w:p>
    <w:tbl>
      <w:tblPr>
        <w:tblStyle w:val="a"/>
        <w:tblW w:w="9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1C416C" w:rsidR="00084319" w14:paraId="7F6A6D0E" w14:textId="77777777">
        <w:trPr>
          <w:trHeight w:val="340"/>
        </w:trPr>
        <w:tc>
          <w:tcPr>
            <w:tcW w:w="3397" w:type="dxa"/>
            <w:vAlign w:val="center"/>
          </w:tcPr>
          <w:p w:rsidRPr="001C416C" w:rsidR="00084319" w:rsidP="001C416C" w:rsidRDefault="001B3F57" w14:paraId="00000003" w14:textId="77777777">
            <w:pPr>
              <w:pStyle w:val="Normal0"/>
              <w:rPr>
                <w:sz w:val="20"/>
                <w:szCs w:val="20"/>
              </w:rPr>
            </w:pPr>
            <w:r w:rsidRPr="001C416C">
              <w:rPr>
                <w:sz w:val="20"/>
                <w:szCs w:val="20"/>
              </w:rPr>
              <w:t>PROGRAMA DE FORMACIÓN</w:t>
            </w:r>
          </w:p>
        </w:tc>
        <w:tc>
          <w:tcPr>
            <w:tcW w:w="6565" w:type="dxa"/>
            <w:vAlign w:val="center"/>
          </w:tcPr>
          <w:p w:rsidRPr="001C416C" w:rsidR="00084319" w:rsidP="001C416C" w:rsidRDefault="001B3F57" w14:paraId="00000004" w14:textId="77777777">
            <w:pPr>
              <w:pStyle w:val="Normal0"/>
              <w:rPr>
                <w:color w:val="000000"/>
                <w:sz w:val="20"/>
                <w:szCs w:val="20"/>
              </w:rPr>
            </w:pPr>
            <w:r w:rsidRPr="001C416C">
              <w:rPr>
                <w:b w:val="0"/>
                <w:color w:val="000000"/>
                <w:sz w:val="20"/>
                <w:szCs w:val="20"/>
              </w:rPr>
              <w:t>Aplicación de instrumentos para la valoración integral en salud por curso de vida.</w:t>
            </w:r>
          </w:p>
        </w:tc>
      </w:tr>
    </w:tbl>
    <w:p w:rsidRPr="001C416C" w:rsidR="00084319" w:rsidP="001C416C" w:rsidRDefault="00084319" w14:paraId="00000005" w14:textId="77777777">
      <w:pPr>
        <w:pStyle w:val="Normal0"/>
        <w:spacing w:line="240" w:lineRule="auto"/>
        <w:rPr>
          <w:sz w:val="20"/>
          <w:szCs w:val="20"/>
        </w:rPr>
      </w:pPr>
    </w:p>
    <w:tbl>
      <w:tblPr>
        <w:tblStyle w:val="a0"/>
        <w:tblW w:w="9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838"/>
        <w:gridCol w:w="2268"/>
        <w:gridCol w:w="1985"/>
        <w:gridCol w:w="3871"/>
      </w:tblGrid>
      <w:tr w:rsidRPr="001C416C" w:rsidR="00084319" w:rsidTr="00824C0C" w14:paraId="24678CD5" w14:textId="77777777">
        <w:trPr>
          <w:trHeight w:val="340"/>
        </w:trPr>
        <w:tc>
          <w:tcPr>
            <w:tcW w:w="1838" w:type="dxa"/>
            <w:vMerge w:val="restart"/>
            <w:vAlign w:val="center"/>
          </w:tcPr>
          <w:p w:rsidRPr="001C416C" w:rsidR="00084319" w:rsidP="001C416C" w:rsidRDefault="001B3F57" w14:paraId="00000006" w14:textId="77777777">
            <w:pPr>
              <w:pStyle w:val="Normal0"/>
              <w:rPr>
                <w:sz w:val="20"/>
                <w:szCs w:val="20"/>
              </w:rPr>
            </w:pPr>
            <w:r w:rsidRPr="001C416C">
              <w:rPr>
                <w:sz w:val="20"/>
                <w:szCs w:val="20"/>
              </w:rPr>
              <w:t>COMPETENCIA</w:t>
            </w:r>
          </w:p>
        </w:tc>
        <w:tc>
          <w:tcPr>
            <w:tcW w:w="2268" w:type="dxa"/>
            <w:vMerge w:val="restart"/>
            <w:vAlign w:val="center"/>
          </w:tcPr>
          <w:p w:rsidRPr="001C416C" w:rsidR="00084319" w:rsidP="001C416C" w:rsidRDefault="001B3F57" w14:paraId="00000007" w14:textId="77777777">
            <w:pPr>
              <w:pStyle w:val="Normal0"/>
              <w:jc w:val="both"/>
              <w:rPr>
                <w:b w:val="0"/>
                <w:sz w:val="20"/>
                <w:szCs w:val="20"/>
                <w:u w:val="single"/>
              </w:rPr>
            </w:pPr>
            <w:r w:rsidRPr="001C416C">
              <w:rPr>
                <w:b w:val="0"/>
                <w:color w:val="000000"/>
                <w:sz w:val="20"/>
                <w:szCs w:val="20"/>
              </w:rPr>
              <w:t>230101260 - Asistir personas según la etapa del ciclo vital y guías de manejo de salud.</w:t>
            </w:r>
          </w:p>
        </w:tc>
        <w:tc>
          <w:tcPr>
            <w:tcW w:w="1985" w:type="dxa"/>
            <w:vMerge w:val="restart"/>
            <w:vAlign w:val="center"/>
          </w:tcPr>
          <w:p w:rsidRPr="001C416C" w:rsidR="00084319" w:rsidP="001C416C" w:rsidRDefault="001B3F57" w14:paraId="00000008" w14:textId="77777777">
            <w:pPr>
              <w:pStyle w:val="Normal0"/>
              <w:rPr>
                <w:sz w:val="20"/>
                <w:szCs w:val="20"/>
              </w:rPr>
            </w:pPr>
            <w:r w:rsidRPr="001C416C">
              <w:rPr>
                <w:sz w:val="20"/>
                <w:szCs w:val="20"/>
              </w:rPr>
              <w:t>RESULTADOS DE APRENDIZAJE</w:t>
            </w:r>
          </w:p>
        </w:tc>
        <w:tc>
          <w:tcPr>
            <w:tcW w:w="3871" w:type="dxa"/>
            <w:vAlign w:val="center"/>
          </w:tcPr>
          <w:p w:rsidRPr="001C416C" w:rsidR="00084319" w:rsidP="001C416C" w:rsidRDefault="001B3F57" w14:paraId="00000009" w14:textId="03426D46">
            <w:pPr>
              <w:pStyle w:val="Normal0"/>
              <w:jc w:val="both"/>
              <w:rPr>
                <w:b w:val="0"/>
                <w:color w:val="000000"/>
                <w:sz w:val="20"/>
                <w:szCs w:val="20"/>
              </w:rPr>
            </w:pPr>
            <w:r w:rsidRPr="001C416C">
              <w:rPr>
                <w:bCs/>
                <w:color w:val="000000"/>
                <w:sz w:val="20"/>
                <w:szCs w:val="20"/>
              </w:rPr>
              <w:t>230101620-01</w:t>
            </w:r>
            <w:r w:rsidRPr="001C416C" w:rsidR="00824C0C">
              <w:rPr>
                <w:b w:val="0"/>
                <w:color w:val="000000"/>
                <w:sz w:val="20"/>
                <w:szCs w:val="20"/>
              </w:rPr>
              <w:t xml:space="preserve">. </w:t>
            </w:r>
            <w:r w:rsidRPr="001C416C">
              <w:rPr>
                <w:b w:val="0"/>
                <w:color w:val="000000"/>
                <w:sz w:val="20"/>
                <w:szCs w:val="20"/>
              </w:rPr>
              <w:t>Reconocer las generalidades de los instrumentos asociados a la valoración integral por</w:t>
            </w:r>
          </w:p>
          <w:p w:rsidRPr="001C416C" w:rsidR="00084319" w:rsidP="001C416C" w:rsidRDefault="001B3F57" w14:paraId="0000000A" w14:textId="77777777">
            <w:pPr>
              <w:pStyle w:val="Normal0"/>
              <w:jc w:val="both"/>
              <w:rPr>
                <w:b w:val="0"/>
                <w:color w:val="000000"/>
                <w:sz w:val="20"/>
                <w:szCs w:val="20"/>
              </w:rPr>
            </w:pPr>
            <w:r w:rsidRPr="001C416C">
              <w:rPr>
                <w:b w:val="0"/>
                <w:color w:val="000000"/>
                <w:sz w:val="20"/>
                <w:szCs w:val="20"/>
              </w:rPr>
              <w:t>curso de vida teniendo en cuenta los referentes técnicos y normativos.</w:t>
            </w:r>
          </w:p>
        </w:tc>
      </w:tr>
      <w:tr w:rsidRPr="001C416C" w:rsidR="00084319" w:rsidTr="00824C0C" w14:paraId="1852723B" w14:textId="77777777">
        <w:trPr>
          <w:trHeight w:val="340"/>
        </w:trPr>
        <w:tc>
          <w:tcPr>
            <w:tcW w:w="1838" w:type="dxa"/>
            <w:vMerge/>
            <w:vAlign w:val="center"/>
          </w:tcPr>
          <w:p w:rsidRPr="001C416C" w:rsidR="00084319" w:rsidP="001C416C" w:rsidRDefault="00084319" w14:paraId="0000000B" w14:textId="77777777">
            <w:pPr>
              <w:pStyle w:val="Normal0"/>
              <w:widowControl w:val="0"/>
              <w:pBdr>
                <w:top w:val="nil"/>
                <w:left w:val="nil"/>
                <w:bottom w:val="nil"/>
                <w:right w:val="nil"/>
                <w:between w:val="nil"/>
              </w:pBdr>
              <w:rPr>
                <w:b w:val="0"/>
                <w:color w:val="000000"/>
                <w:sz w:val="20"/>
                <w:szCs w:val="20"/>
              </w:rPr>
            </w:pPr>
          </w:p>
        </w:tc>
        <w:tc>
          <w:tcPr>
            <w:tcW w:w="2268" w:type="dxa"/>
            <w:vMerge/>
            <w:vAlign w:val="center"/>
          </w:tcPr>
          <w:p w:rsidRPr="001C416C" w:rsidR="00084319" w:rsidP="001C416C" w:rsidRDefault="00084319" w14:paraId="0000000C" w14:textId="77777777">
            <w:pPr>
              <w:pStyle w:val="Normal0"/>
              <w:widowControl w:val="0"/>
              <w:pBdr>
                <w:top w:val="nil"/>
                <w:left w:val="nil"/>
                <w:bottom w:val="nil"/>
                <w:right w:val="nil"/>
                <w:between w:val="nil"/>
              </w:pBdr>
              <w:rPr>
                <w:b w:val="0"/>
                <w:color w:val="000000"/>
                <w:sz w:val="20"/>
                <w:szCs w:val="20"/>
              </w:rPr>
            </w:pPr>
          </w:p>
        </w:tc>
        <w:tc>
          <w:tcPr>
            <w:tcW w:w="1985" w:type="dxa"/>
            <w:vMerge/>
            <w:vAlign w:val="center"/>
          </w:tcPr>
          <w:p w:rsidRPr="001C416C" w:rsidR="00084319" w:rsidP="001C416C" w:rsidRDefault="00084319" w14:paraId="0000000D" w14:textId="77777777">
            <w:pPr>
              <w:pStyle w:val="Normal0"/>
              <w:widowControl w:val="0"/>
              <w:pBdr>
                <w:top w:val="nil"/>
                <w:left w:val="nil"/>
                <w:bottom w:val="nil"/>
                <w:right w:val="nil"/>
                <w:between w:val="nil"/>
              </w:pBdr>
              <w:rPr>
                <w:b w:val="0"/>
                <w:color w:val="000000"/>
                <w:sz w:val="20"/>
                <w:szCs w:val="20"/>
              </w:rPr>
            </w:pPr>
          </w:p>
        </w:tc>
        <w:tc>
          <w:tcPr>
            <w:tcW w:w="3871" w:type="dxa"/>
            <w:vAlign w:val="center"/>
          </w:tcPr>
          <w:p w:rsidRPr="001C416C" w:rsidR="00084319" w:rsidP="001C416C" w:rsidRDefault="001B3F57" w14:paraId="0000000E" w14:textId="0EEFB71B">
            <w:pPr>
              <w:pStyle w:val="Normal0"/>
              <w:jc w:val="both"/>
              <w:rPr>
                <w:b w:val="0"/>
                <w:color w:val="000000"/>
                <w:sz w:val="20"/>
                <w:szCs w:val="20"/>
              </w:rPr>
            </w:pPr>
            <w:r w:rsidRPr="001C416C">
              <w:rPr>
                <w:bCs/>
                <w:color w:val="000000"/>
                <w:sz w:val="20"/>
                <w:szCs w:val="20"/>
              </w:rPr>
              <w:t>230101260-02</w:t>
            </w:r>
            <w:r w:rsidRPr="001C416C" w:rsidR="00824C0C">
              <w:rPr>
                <w:b w:val="0"/>
                <w:color w:val="000000"/>
                <w:sz w:val="20"/>
                <w:szCs w:val="20"/>
              </w:rPr>
              <w:t xml:space="preserve">. </w:t>
            </w:r>
            <w:r w:rsidRPr="001C416C">
              <w:rPr>
                <w:b w:val="0"/>
                <w:color w:val="000000"/>
                <w:sz w:val="20"/>
                <w:szCs w:val="20"/>
              </w:rPr>
              <w:t>Realizar aplicación e interpretación de los instrumentos en la valoración integral por curso de vida de acuerdo con referentes técnicos y normativos.</w:t>
            </w:r>
          </w:p>
        </w:tc>
      </w:tr>
    </w:tbl>
    <w:p w:rsidRPr="001C416C" w:rsidR="00084319" w:rsidP="001C416C" w:rsidRDefault="00084319" w14:paraId="0000000F" w14:textId="77777777">
      <w:pPr>
        <w:pStyle w:val="Normal0"/>
        <w:spacing w:line="240" w:lineRule="auto"/>
        <w:rPr>
          <w:sz w:val="20"/>
          <w:szCs w:val="20"/>
        </w:rPr>
      </w:pPr>
    </w:p>
    <w:p w:rsidRPr="001C416C" w:rsidR="00084319" w:rsidP="001C416C" w:rsidRDefault="00084319" w14:paraId="00000010" w14:textId="77777777">
      <w:pPr>
        <w:pStyle w:val="Normal0"/>
        <w:spacing w:line="240" w:lineRule="auto"/>
        <w:rPr>
          <w:sz w:val="20"/>
          <w:szCs w:val="20"/>
        </w:rPr>
      </w:pPr>
    </w:p>
    <w:tbl>
      <w:tblPr>
        <w:tblStyle w:val="a1"/>
        <w:tblW w:w="9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1C416C" w:rsidR="00084319" w14:paraId="15AD53AD" w14:textId="77777777">
        <w:trPr>
          <w:trHeight w:val="340"/>
        </w:trPr>
        <w:tc>
          <w:tcPr>
            <w:tcW w:w="3397" w:type="dxa"/>
            <w:vAlign w:val="center"/>
          </w:tcPr>
          <w:p w:rsidRPr="001C416C" w:rsidR="00084319" w:rsidP="001C416C" w:rsidRDefault="001B3F57" w14:paraId="00000011" w14:textId="77777777">
            <w:pPr>
              <w:pStyle w:val="Normal0"/>
              <w:rPr>
                <w:sz w:val="20"/>
                <w:szCs w:val="20"/>
              </w:rPr>
            </w:pPr>
            <w:r w:rsidRPr="001C416C">
              <w:rPr>
                <w:sz w:val="20"/>
                <w:szCs w:val="20"/>
              </w:rPr>
              <w:t>NÚMERO DEL COMPONENTE FORMATIVO</w:t>
            </w:r>
          </w:p>
        </w:tc>
        <w:tc>
          <w:tcPr>
            <w:tcW w:w="6565" w:type="dxa"/>
            <w:vAlign w:val="center"/>
          </w:tcPr>
          <w:p w:rsidRPr="001C416C" w:rsidR="00084319" w:rsidP="001C416C" w:rsidRDefault="001B3F57" w14:paraId="00000012" w14:textId="77777777">
            <w:pPr>
              <w:pStyle w:val="Normal0"/>
              <w:rPr>
                <w:b w:val="0"/>
                <w:color w:val="000000"/>
                <w:sz w:val="20"/>
                <w:szCs w:val="20"/>
              </w:rPr>
            </w:pPr>
            <w:r w:rsidRPr="001C416C">
              <w:rPr>
                <w:b w:val="0"/>
                <w:color w:val="000000"/>
                <w:sz w:val="20"/>
                <w:szCs w:val="20"/>
              </w:rPr>
              <w:t>CF001</w:t>
            </w:r>
          </w:p>
        </w:tc>
      </w:tr>
      <w:tr w:rsidRPr="001C416C" w:rsidR="00084319" w14:paraId="413DE475" w14:textId="77777777">
        <w:trPr>
          <w:trHeight w:val="340"/>
        </w:trPr>
        <w:tc>
          <w:tcPr>
            <w:tcW w:w="3397" w:type="dxa"/>
            <w:vAlign w:val="center"/>
          </w:tcPr>
          <w:p w:rsidRPr="001C416C" w:rsidR="00084319" w:rsidP="001C416C" w:rsidRDefault="001B3F57" w14:paraId="00000013" w14:textId="77777777">
            <w:pPr>
              <w:pStyle w:val="Normal0"/>
              <w:rPr>
                <w:sz w:val="20"/>
                <w:szCs w:val="20"/>
              </w:rPr>
            </w:pPr>
            <w:r w:rsidRPr="001C416C">
              <w:rPr>
                <w:sz w:val="20"/>
                <w:szCs w:val="20"/>
              </w:rPr>
              <w:t>NOMBRE DEL COMPONENTE FORMATIVO</w:t>
            </w:r>
          </w:p>
        </w:tc>
        <w:tc>
          <w:tcPr>
            <w:tcW w:w="6565" w:type="dxa"/>
            <w:vAlign w:val="center"/>
          </w:tcPr>
          <w:p w:rsidRPr="001C416C" w:rsidR="00084319" w:rsidP="001C416C" w:rsidRDefault="001B3F57" w14:paraId="00000014" w14:textId="77777777">
            <w:pPr>
              <w:pStyle w:val="Normal0"/>
              <w:rPr>
                <w:b w:val="0"/>
                <w:color w:val="000000"/>
                <w:sz w:val="20"/>
                <w:szCs w:val="20"/>
              </w:rPr>
            </w:pPr>
            <w:r w:rsidRPr="001C416C">
              <w:rPr>
                <w:b w:val="0"/>
                <w:color w:val="000000"/>
                <w:sz w:val="20"/>
                <w:szCs w:val="20"/>
              </w:rPr>
              <w:t>Valoración integral en salud</w:t>
            </w:r>
          </w:p>
        </w:tc>
      </w:tr>
      <w:tr w:rsidRPr="001C416C" w:rsidR="00084319" w14:paraId="2799F982" w14:textId="77777777">
        <w:trPr>
          <w:trHeight w:val="340"/>
        </w:trPr>
        <w:tc>
          <w:tcPr>
            <w:tcW w:w="3397" w:type="dxa"/>
            <w:vAlign w:val="center"/>
          </w:tcPr>
          <w:p w:rsidRPr="001C416C" w:rsidR="00084319" w:rsidP="001C416C" w:rsidRDefault="001B3F57" w14:paraId="00000015" w14:textId="77777777">
            <w:pPr>
              <w:pStyle w:val="Normal0"/>
              <w:rPr>
                <w:sz w:val="20"/>
                <w:szCs w:val="20"/>
              </w:rPr>
            </w:pPr>
            <w:r w:rsidRPr="001C416C">
              <w:rPr>
                <w:sz w:val="20"/>
                <w:szCs w:val="20"/>
              </w:rPr>
              <w:t>BREVE DESCRIPCIÓN</w:t>
            </w:r>
          </w:p>
        </w:tc>
        <w:tc>
          <w:tcPr>
            <w:tcW w:w="6565" w:type="dxa"/>
            <w:vAlign w:val="center"/>
          </w:tcPr>
          <w:p w:rsidRPr="001C416C" w:rsidR="00084319" w:rsidP="001C416C" w:rsidRDefault="00824C0C" w14:paraId="00000016" w14:textId="5304116F">
            <w:pPr>
              <w:pStyle w:val="Normal0"/>
              <w:jc w:val="both"/>
              <w:rPr>
                <w:b w:val="0"/>
                <w:color w:val="000000"/>
                <w:sz w:val="20"/>
                <w:szCs w:val="20"/>
              </w:rPr>
            </w:pPr>
            <w:bookmarkStart w:name="_heading=h.30j0zll" w:colFirst="0" w:colLast="0" w:id="1"/>
            <w:bookmarkEnd w:id="1"/>
            <w:r w:rsidRPr="001C416C">
              <w:rPr>
                <w:b w:val="0"/>
                <w:color w:val="000000"/>
                <w:sz w:val="20"/>
                <w:szCs w:val="20"/>
              </w:rPr>
              <w:t xml:space="preserve">Este componente formativo aborda aspectos generales y claves sobre el reconocimiento, aplicación e interpretación de los </w:t>
            </w:r>
            <w:r w:rsidRPr="001C416C" w:rsidR="001B3F57">
              <w:rPr>
                <w:b w:val="0"/>
                <w:color w:val="000000"/>
                <w:sz w:val="20"/>
                <w:szCs w:val="20"/>
              </w:rPr>
              <w:t xml:space="preserve">instrumentos </w:t>
            </w:r>
            <w:r w:rsidRPr="001C416C">
              <w:rPr>
                <w:b w:val="0"/>
                <w:color w:val="000000"/>
                <w:sz w:val="20"/>
                <w:szCs w:val="20"/>
              </w:rPr>
              <w:t xml:space="preserve">de </w:t>
            </w:r>
            <w:r w:rsidRPr="001C416C" w:rsidR="001B3F57">
              <w:rPr>
                <w:b w:val="0"/>
                <w:color w:val="000000"/>
                <w:sz w:val="20"/>
                <w:szCs w:val="20"/>
              </w:rPr>
              <w:t>valoración integral en salud por curso de vida</w:t>
            </w:r>
            <w:r w:rsidRPr="001C416C">
              <w:rPr>
                <w:b w:val="0"/>
                <w:color w:val="000000"/>
                <w:sz w:val="20"/>
                <w:szCs w:val="20"/>
              </w:rPr>
              <w:t>, los cuales permiten</w:t>
            </w:r>
            <w:r w:rsidRPr="001C416C" w:rsidR="001B3F57">
              <w:rPr>
                <w:b w:val="0"/>
                <w:color w:val="000000"/>
                <w:sz w:val="20"/>
                <w:szCs w:val="20"/>
              </w:rPr>
              <w:t xml:space="preserve"> </w:t>
            </w:r>
            <w:r w:rsidRPr="001C416C">
              <w:rPr>
                <w:b w:val="0"/>
                <w:color w:val="000000"/>
                <w:sz w:val="20"/>
                <w:szCs w:val="20"/>
              </w:rPr>
              <w:t xml:space="preserve">definir </w:t>
            </w:r>
            <w:r w:rsidRPr="001C416C" w:rsidR="001B3F57">
              <w:rPr>
                <w:b w:val="0"/>
                <w:color w:val="000000"/>
                <w:sz w:val="20"/>
                <w:szCs w:val="20"/>
              </w:rPr>
              <w:t>las condiciones necesarias para garantizar la promoción de la salud, la prevención de la enfermedad y la generación de una cultura del cuidado para todas las personas</w:t>
            </w:r>
            <w:r w:rsidRPr="001C416C">
              <w:rPr>
                <w:b w:val="0"/>
                <w:color w:val="000000"/>
                <w:sz w:val="20"/>
                <w:szCs w:val="20"/>
              </w:rPr>
              <w:t>,</w:t>
            </w:r>
            <w:r w:rsidRPr="001C416C" w:rsidR="001B3F57">
              <w:rPr>
                <w:b w:val="0"/>
                <w:color w:val="000000"/>
                <w:sz w:val="20"/>
                <w:szCs w:val="20"/>
              </w:rPr>
              <w:t xml:space="preserve"> familias y comunidades</w:t>
            </w:r>
            <w:r w:rsidRPr="001C416C">
              <w:rPr>
                <w:b w:val="0"/>
                <w:color w:val="000000"/>
                <w:sz w:val="20"/>
                <w:szCs w:val="20"/>
              </w:rPr>
              <w:t>.</w:t>
            </w:r>
          </w:p>
        </w:tc>
      </w:tr>
      <w:tr w:rsidRPr="001C416C" w:rsidR="00084319" w14:paraId="5942D424" w14:textId="77777777">
        <w:trPr>
          <w:trHeight w:val="340"/>
        </w:trPr>
        <w:tc>
          <w:tcPr>
            <w:tcW w:w="3397" w:type="dxa"/>
            <w:vAlign w:val="center"/>
          </w:tcPr>
          <w:p w:rsidRPr="001C416C" w:rsidR="00084319" w:rsidP="001C416C" w:rsidRDefault="001B3F57" w14:paraId="00000017" w14:textId="77777777">
            <w:pPr>
              <w:pStyle w:val="Normal0"/>
              <w:rPr>
                <w:sz w:val="20"/>
                <w:szCs w:val="20"/>
              </w:rPr>
            </w:pPr>
            <w:r w:rsidRPr="001C416C">
              <w:rPr>
                <w:sz w:val="20"/>
                <w:szCs w:val="20"/>
              </w:rPr>
              <w:t>PALABRAS CLAVE</w:t>
            </w:r>
          </w:p>
        </w:tc>
        <w:tc>
          <w:tcPr>
            <w:tcW w:w="6565" w:type="dxa"/>
            <w:vAlign w:val="center"/>
          </w:tcPr>
          <w:p w:rsidRPr="001C416C" w:rsidR="00084319" w:rsidP="001C416C" w:rsidRDefault="000F39E1" w14:paraId="00000018" w14:textId="214870B3">
            <w:pPr>
              <w:pStyle w:val="Normal0"/>
              <w:rPr>
                <w:b w:val="0"/>
                <w:color w:val="000000"/>
                <w:sz w:val="20"/>
                <w:szCs w:val="20"/>
              </w:rPr>
            </w:pPr>
            <w:r w:rsidRPr="001C416C">
              <w:rPr>
                <w:b w:val="0"/>
                <w:color w:val="000000"/>
                <w:sz w:val="20"/>
                <w:szCs w:val="20"/>
              </w:rPr>
              <w:t>Derecho a la salud, c</w:t>
            </w:r>
            <w:r w:rsidRPr="001C416C" w:rsidR="001B3F57">
              <w:rPr>
                <w:b w:val="0"/>
                <w:color w:val="000000"/>
                <w:sz w:val="20"/>
                <w:szCs w:val="20"/>
              </w:rPr>
              <w:t>urso de vida,</w:t>
            </w:r>
            <w:r w:rsidRPr="001C416C">
              <w:rPr>
                <w:b w:val="0"/>
                <w:color w:val="000000"/>
                <w:sz w:val="20"/>
                <w:szCs w:val="20"/>
              </w:rPr>
              <w:t xml:space="preserve"> instrumento de valoración, salud,</w:t>
            </w:r>
            <w:r w:rsidRPr="001C416C" w:rsidR="001B3F57">
              <w:rPr>
                <w:b w:val="0"/>
                <w:color w:val="000000"/>
                <w:sz w:val="20"/>
                <w:szCs w:val="20"/>
              </w:rPr>
              <w:t xml:space="preserve"> valoración integral</w:t>
            </w:r>
            <w:r w:rsidRPr="001C416C">
              <w:rPr>
                <w:b w:val="0"/>
                <w:color w:val="000000"/>
                <w:sz w:val="20"/>
                <w:szCs w:val="20"/>
              </w:rPr>
              <w:t>.</w:t>
            </w:r>
          </w:p>
        </w:tc>
      </w:tr>
    </w:tbl>
    <w:p w:rsidRPr="001C416C" w:rsidR="00084319" w:rsidP="001C416C" w:rsidRDefault="00084319" w14:paraId="00000019" w14:textId="77777777">
      <w:pPr>
        <w:pStyle w:val="Normal0"/>
        <w:spacing w:line="240" w:lineRule="auto"/>
        <w:rPr>
          <w:sz w:val="20"/>
          <w:szCs w:val="20"/>
        </w:rPr>
      </w:pPr>
    </w:p>
    <w:tbl>
      <w:tblPr>
        <w:tblStyle w:val="a2"/>
        <w:tblW w:w="9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1C416C" w:rsidR="00084319" w14:paraId="2866F660" w14:textId="77777777">
        <w:trPr>
          <w:trHeight w:val="340"/>
        </w:trPr>
        <w:tc>
          <w:tcPr>
            <w:tcW w:w="3397" w:type="dxa"/>
            <w:vAlign w:val="center"/>
          </w:tcPr>
          <w:p w:rsidRPr="001C416C" w:rsidR="00084319" w:rsidP="001C416C" w:rsidRDefault="001B3F57" w14:paraId="0000001A" w14:textId="77777777">
            <w:pPr>
              <w:pStyle w:val="Normal0"/>
              <w:rPr>
                <w:sz w:val="20"/>
                <w:szCs w:val="20"/>
              </w:rPr>
            </w:pPr>
            <w:r w:rsidRPr="001C416C">
              <w:rPr>
                <w:sz w:val="20"/>
                <w:szCs w:val="20"/>
              </w:rPr>
              <w:t>ÁREA OCUPACIONAL</w:t>
            </w:r>
          </w:p>
        </w:tc>
        <w:tc>
          <w:tcPr>
            <w:tcW w:w="6565" w:type="dxa"/>
            <w:vAlign w:val="center"/>
          </w:tcPr>
          <w:p w:rsidRPr="001C416C" w:rsidR="00084319" w:rsidP="001C416C" w:rsidRDefault="001B3F57" w14:paraId="0000001B" w14:textId="77777777">
            <w:pPr>
              <w:pStyle w:val="Normal0"/>
              <w:rPr>
                <w:b w:val="0"/>
                <w:color w:val="000000"/>
                <w:sz w:val="20"/>
                <w:szCs w:val="20"/>
              </w:rPr>
            </w:pPr>
            <w:r w:rsidRPr="001C416C">
              <w:rPr>
                <w:b w:val="0"/>
                <w:color w:val="000000"/>
                <w:sz w:val="20"/>
                <w:szCs w:val="20"/>
              </w:rPr>
              <w:t>3-SALUD</w:t>
            </w:r>
          </w:p>
        </w:tc>
      </w:tr>
      <w:tr w:rsidRPr="001C416C" w:rsidR="00084319" w14:paraId="28F649EF" w14:textId="77777777">
        <w:trPr>
          <w:trHeight w:val="465"/>
        </w:trPr>
        <w:tc>
          <w:tcPr>
            <w:tcW w:w="3397" w:type="dxa"/>
            <w:vAlign w:val="center"/>
          </w:tcPr>
          <w:p w:rsidRPr="001C416C" w:rsidR="00084319" w:rsidP="001C416C" w:rsidRDefault="001B3F57" w14:paraId="0000001C" w14:textId="77777777">
            <w:pPr>
              <w:pStyle w:val="Normal0"/>
              <w:rPr>
                <w:sz w:val="20"/>
                <w:szCs w:val="20"/>
              </w:rPr>
            </w:pPr>
            <w:r w:rsidRPr="001C416C">
              <w:rPr>
                <w:sz w:val="20"/>
                <w:szCs w:val="20"/>
              </w:rPr>
              <w:t>IDIOMA</w:t>
            </w:r>
          </w:p>
        </w:tc>
        <w:tc>
          <w:tcPr>
            <w:tcW w:w="6565" w:type="dxa"/>
            <w:vAlign w:val="center"/>
          </w:tcPr>
          <w:p w:rsidRPr="001C416C" w:rsidR="00084319" w:rsidP="001C416C" w:rsidRDefault="001B3F57" w14:paraId="0000001D" w14:textId="77777777">
            <w:pPr>
              <w:pStyle w:val="Normal0"/>
              <w:rPr>
                <w:b w:val="0"/>
                <w:color w:val="000000"/>
                <w:sz w:val="20"/>
                <w:szCs w:val="20"/>
              </w:rPr>
            </w:pPr>
            <w:r w:rsidRPr="001C416C">
              <w:rPr>
                <w:b w:val="0"/>
                <w:color w:val="000000"/>
                <w:sz w:val="20"/>
                <w:szCs w:val="20"/>
              </w:rPr>
              <w:t>Español</w:t>
            </w:r>
          </w:p>
        </w:tc>
      </w:tr>
    </w:tbl>
    <w:p w:rsidRPr="001C416C" w:rsidR="00084319" w:rsidP="001C416C" w:rsidRDefault="00084319" w14:paraId="0000001E" w14:textId="77777777">
      <w:pPr>
        <w:pStyle w:val="Normal0"/>
        <w:spacing w:line="240" w:lineRule="auto"/>
        <w:rPr>
          <w:sz w:val="20"/>
          <w:szCs w:val="20"/>
        </w:rPr>
      </w:pPr>
    </w:p>
    <w:p w:rsidRPr="001C416C" w:rsidR="00084319" w:rsidP="001C416C" w:rsidRDefault="00084319" w14:paraId="0000001F" w14:textId="77777777">
      <w:pPr>
        <w:pStyle w:val="Normal0"/>
        <w:spacing w:line="240" w:lineRule="auto"/>
        <w:rPr>
          <w:sz w:val="20"/>
          <w:szCs w:val="20"/>
        </w:rPr>
      </w:pPr>
    </w:p>
    <w:p w:rsidRPr="001C416C" w:rsidR="00084319" w:rsidP="001C416C" w:rsidRDefault="001B3F57" w14:paraId="00000020" w14:textId="77777777">
      <w:pPr>
        <w:pStyle w:val="Normal0"/>
        <w:numPr>
          <w:ilvl w:val="0"/>
          <w:numId w:val="15"/>
        </w:numPr>
        <w:pBdr>
          <w:top w:val="nil"/>
          <w:left w:val="nil"/>
          <w:bottom w:val="nil"/>
          <w:right w:val="nil"/>
          <w:between w:val="nil"/>
        </w:pBdr>
        <w:spacing w:line="240" w:lineRule="auto"/>
        <w:ind w:left="0" w:firstLine="0"/>
        <w:jc w:val="both"/>
        <w:rPr>
          <w:b/>
          <w:color w:val="000000"/>
          <w:sz w:val="20"/>
          <w:szCs w:val="20"/>
        </w:rPr>
      </w:pPr>
      <w:r w:rsidRPr="001C416C">
        <w:rPr>
          <w:b/>
          <w:color w:val="000000"/>
          <w:sz w:val="20"/>
          <w:szCs w:val="20"/>
        </w:rPr>
        <w:t>TABLA DE CONTENIDOS</w:t>
      </w:r>
    </w:p>
    <w:p w:rsidRPr="001C416C" w:rsidR="00084319" w:rsidP="001C416C" w:rsidRDefault="00084319" w14:paraId="00000021" w14:textId="77777777">
      <w:pPr>
        <w:pStyle w:val="Normal0"/>
        <w:pBdr>
          <w:top w:val="nil"/>
          <w:left w:val="nil"/>
          <w:bottom w:val="nil"/>
          <w:right w:val="nil"/>
          <w:between w:val="nil"/>
        </w:pBdr>
        <w:spacing w:line="240" w:lineRule="auto"/>
        <w:jc w:val="both"/>
        <w:rPr>
          <w:color w:val="000000"/>
          <w:sz w:val="20"/>
          <w:szCs w:val="20"/>
        </w:rPr>
      </w:pPr>
    </w:p>
    <w:p w:rsidRPr="001C416C" w:rsidR="00084319" w:rsidP="001C416C" w:rsidRDefault="001B3F57" w14:paraId="00000022" w14:textId="77777777">
      <w:pPr>
        <w:pStyle w:val="Normal0"/>
        <w:pBdr>
          <w:top w:val="nil"/>
          <w:left w:val="nil"/>
          <w:bottom w:val="nil"/>
          <w:right w:val="nil"/>
          <w:between w:val="nil"/>
        </w:pBdr>
        <w:spacing w:line="240" w:lineRule="auto"/>
        <w:jc w:val="both"/>
        <w:rPr>
          <w:b/>
          <w:color w:val="000000"/>
          <w:sz w:val="20"/>
          <w:szCs w:val="20"/>
        </w:rPr>
      </w:pPr>
      <w:bookmarkStart w:name="_heading=h.1fob9te" w:colFirst="0" w:colLast="0" w:id="2"/>
      <w:bookmarkEnd w:id="2"/>
      <w:r w:rsidRPr="001C416C">
        <w:rPr>
          <w:b/>
          <w:color w:val="000000"/>
          <w:sz w:val="20"/>
          <w:szCs w:val="20"/>
        </w:rPr>
        <w:t>Introducción</w:t>
      </w:r>
    </w:p>
    <w:p w:rsidRPr="001C416C" w:rsidR="00084319" w:rsidP="001C416C" w:rsidRDefault="00084319" w14:paraId="00000023" w14:textId="77777777">
      <w:pPr>
        <w:pStyle w:val="Normal0"/>
        <w:pBdr>
          <w:top w:val="nil"/>
          <w:left w:val="nil"/>
          <w:bottom w:val="nil"/>
          <w:right w:val="nil"/>
          <w:between w:val="nil"/>
        </w:pBdr>
        <w:spacing w:line="240" w:lineRule="auto"/>
        <w:jc w:val="both"/>
        <w:rPr>
          <w:b/>
          <w:sz w:val="20"/>
          <w:szCs w:val="20"/>
        </w:rPr>
      </w:pPr>
    </w:p>
    <w:p w:rsidRPr="001C416C" w:rsidR="00084319" w:rsidP="001C416C" w:rsidRDefault="001B3F57" w14:paraId="00000024" w14:textId="77777777">
      <w:pPr>
        <w:pStyle w:val="Normal0"/>
        <w:pBdr>
          <w:top w:val="nil"/>
          <w:left w:val="nil"/>
          <w:bottom w:val="nil"/>
          <w:right w:val="nil"/>
          <w:between w:val="nil"/>
        </w:pBdr>
        <w:spacing w:line="240" w:lineRule="auto"/>
        <w:jc w:val="both"/>
        <w:rPr>
          <w:b/>
          <w:sz w:val="20"/>
          <w:szCs w:val="20"/>
        </w:rPr>
      </w:pPr>
      <w:bookmarkStart w:name="_heading=h.3znysh7" w:colFirst="0" w:colLast="0" w:id="3"/>
      <w:bookmarkEnd w:id="3"/>
      <w:r w:rsidRPr="001C416C">
        <w:rPr>
          <w:b/>
          <w:sz w:val="20"/>
          <w:szCs w:val="20"/>
        </w:rPr>
        <w:t>1.  Instrumentos para la valoración integral en salud</w:t>
      </w:r>
    </w:p>
    <w:p w:rsidRPr="001C416C" w:rsidR="00084319" w:rsidP="001C416C" w:rsidRDefault="001B3F57" w14:paraId="00000025" w14:textId="77777777">
      <w:pPr>
        <w:pStyle w:val="Normal0"/>
        <w:pBdr>
          <w:top w:val="nil"/>
          <w:left w:val="nil"/>
          <w:bottom w:val="nil"/>
          <w:right w:val="nil"/>
          <w:between w:val="nil"/>
        </w:pBdr>
        <w:spacing w:line="240" w:lineRule="auto"/>
        <w:rPr>
          <w:sz w:val="20"/>
          <w:szCs w:val="20"/>
        </w:rPr>
      </w:pPr>
      <w:r w:rsidRPr="001C416C">
        <w:rPr>
          <w:sz w:val="20"/>
          <w:szCs w:val="20"/>
        </w:rPr>
        <w:t>1.1 Marco normativo y técnico</w:t>
      </w:r>
    </w:p>
    <w:p w:rsidRPr="001C416C" w:rsidR="00084319" w:rsidP="001C416C" w:rsidRDefault="001B3F57" w14:paraId="00000026" w14:textId="174611BC">
      <w:pPr>
        <w:pStyle w:val="Normal0"/>
        <w:pBdr>
          <w:top w:val="nil"/>
          <w:left w:val="nil"/>
          <w:bottom w:val="nil"/>
          <w:right w:val="nil"/>
          <w:between w:val="nil"/>
        </w:pBdr>
        <w:spacing w:line="240" w:lineRule="auto"/>
        <w:rPr>
          <w:sz w:val="20"/>
          <w:szCs w:val="20"/>
        </w:rPr>
      </w:pPr>
      <w:r w:rsidRPr="001C416C">
        <w:rPr>
          <w:sz w:val="20"/>
          <w:szCs w:val="20"/>
        </w:rPr>
        <w:t xml:space="preserve">1.2. Instrumentos de tamizaje </w:t>
      </w:r>
    </w:p>
    <w:p w:rsidRPr="001C416C" w:rsidR="00084319" w:rsidP="001C416C" w:rsidRDefault="001B3F57" w14:paraId="00000027" w14:textId="77777777">
      <w:pPr>
        <w:pStyle w:val="Normal0"/>
        <w:pBdr>
          <w:top w:val="nil"/>
          <w:left w:val="nil"/>
          <w:bottom w:val="nil"/>
          <w:right w:val="nil"/>
          <w:between w:val="nil"/>
        </w:pBdr>
        <w:spacing w:line="240" w:lineRule="auto"/>
        <w:rPr>
          <w:sz w:val="20"/>
          <w:szCs w:val="20"/>
        </w:rPr>
      </w:pPr>
      <w:r w:rsidRPr="001C416C">
        <w:rPr>
          <w:sz w:val="20"/>
          <w:szCs w:val="20"/>
        </w:rPr>
        <w:t>1.3. Instrumentos asociados a la valoración integral en salud de aplicación obligatoria</w:t>
      </w:r>
      <w:r w:rsidRPr="001C416C">
        <w:rPr>
          <w:color w:val="000000"/>
          <w:sz w:val="20"/>
          <w:szCs w:val="20"/>
        </w:rPr>
        <w:t xml:space="preserve"> </w:t>
      </w:r>
    </w:p>
    <w:p w:rsidRPr="001C416C" w:rsidR="00084319" w:rsidP="001C416C" w:rsidRDefault="001B3F57" w14:paraId="00000028" w14:textId="77777777">
      <w:pPr>
        <w:pStyle w:val="Normal0"/>
        <w:pBdr>
          <w:top w:val="nil"/>
          <w:left w:val="nil"/>
          <w:bottom w:val="nil"/>
          <w:right w:val="nil"/>
          <w:between w:val="nil"/>
        </w:pBdr>
        <w:spacing w:line="240" w:lineRule="auto"/>
        <w:rPr>
          <w:color w:val="000000"/>
          <w:sz w:val="20"/>
          <w:szCs w:val="20"/>
        </w:rPr>
      </w:pPr>
      <w:r w:rsidRPr="001C416C">
        <w:rPr>
          <w:color w:val="000000"/>
          <w:sz w:val="20"/>
          <w:szCs w:val="20"/>
        </w:rPr>
        <w:t>1.4. Instrumentos sugeridos o complementarios</w:t>
      </w:r>
    </w:p>
    <w:p w:rsidRPr="001C416C" w:rsidR="00084319" w:rsidP="001C416C" w:rsidRDefault="00084319" w14:paraId="00000029" w14:textId="77777777">
      <w:pPr>
        <w:pStyle w:val="Normal0"/>
        <w:pBdr>
          <w:top w:val="nil"/>
          <w:left w:val="nil"/>
          <w:bottom w:val="nil"/>
          <w:right w:val="nil"/>
          <w:between w:val="nil"/>
        </w:pBdr>
        <w:spacing w:line="240" w:lineRule="auto"/>
        <w:rPr>
          <w:color w:val="000000"/>
          <w:sz w:val="20"/>
          <w:szCs w:val="20"/>
        </w:rPr>
      </w:pPr>
    </w:p>
    <w:p w:rsidRPr="001C416C" w:rsidR="00084319" w:rsidP="001C416C" w:rsidRDefault="001B3F57" w14:paraId="0000002A" w14:textId="77777777">
      <w:pPr>
        <w:pStyle w:val="Normal0"/>
        <w:pBdr>
          <w:top w:val="nil"/>
          <w:left w:val="nil"/>
          <w:bottom w:val="nil"/>
          <w:right w:val="nil"/>
          <w:between w:val="nil"/>
        </w:pBdr>
        <w:spacing w:line="240" w:lineRule="auto"/>
        <w:rPr>
          <w:b/>
          <w:color w:val="000000"/>
          <w:sz w:val="20"/>
          <w:szCs w:val="20"/>
        </w:rPr>
      </w:pPr>
      <w:r w:rsidRPr="001C416C">
        <w:rPr>
          <w:b/>
          <w:color w:val="000000"/>
          <w:sz w:val="20"/>
          <w:szCs w:val="20"/>
        </w:rPr>
        <w:t>2. Aplicación e interpretación de instrumentos de valoración integral por momento de curso de vida</w:t>
      </w:r>
    </w:p>
    <w:p w:rsidRPr="001C416C" w:rsidR="00084319" w:rsidP="001C416C" w:rsidRDefault="001B3F57" w14:paraId="0000002B" w14:textId="77777777">
      <w:pPr>
        <w:pStyle w:val="Normal0"/>
        <w:pBdr>
          <w:top w:val="nil"/>
          <w:left w:val="nil"/>
          <w:bottom w:val="nil"/>
          <w:right w:val="nil"/>
          <w:between w:val="nil"/>
        </w:pBdr>
        <w:spacing w:line="240" w:lineRule="auto"/>
        <w:rPr>
          <w:color w:val="000000"/>
          <w:sz w:val="20"/>
          <w:szCs w:val="20"/>
        </w:rPr>
      </w:pPr>
      <w:r w:rsidRPr="001C416C">
        <w:rPr>
          <w:color w:val="000000"/>
          <w:sz w:val="20"/>
          <w:szCs w:val="20"/>
        </w:rPr>
        <w:t>2.1 Primera infancia</w:t>
      </w:r>
    </w:p>
    <w:p w:rsidRPr="001C416C" w:rsidR="00084319" w:rsidP="001C416C" w:rsidRDefault="001B3F57" w14:paraId="0000002C" w14:textId="77777777">
      <w:pPr>
        <w:pStyle w:val="Normal0"/>
        <w:pBdr>
          <w:top w:val="nil"/>
          <w:left w:val="nil"/>
          <w:bottom w:val="nil"/>
          <w:right w:val="nil"/>
          <w:between w:val="nil"/>
        </w:pBdr>
        <w:spacing w:line="240" w:lineRule="auto"/>
        <w:rPr>
          <w:color w:val="000000"/>
          <w:sz w:val="20"/>
          <w:szCs w:val="20"/>
        </w:rPr>
      </w:pPr>
      <w:r w:rsidRPr="001C416C">
        <w:rPr>
          <w:color w:val="000000"/>
          <w:sz w:val="20"/>
          <w:szCs w:val="20"/>
        </w:rPr>
        <w:t xml:space="preserve">2.2 Infancia </w:t>
      </w:r>
    </w:p>
    <w:p w:rsidRPr="001C416C" w:rsidR="00084319" w:rsidP="001C416C" w:rsidRDefault="001B3F57" w14:paraId="0000002D" w14:textId="77777777">
      <w:pPr>
        <w:pStyle w:val="Normal0"/>
        <w:pBdr>
          <w:top w:val="nil"/>
          <w:left w:val="nil"/>
          <w:bottom w:val="nil"/>
          <w:right w:val="nil"/>
          <w:between w:val="nil"/>
        </w:pBdr>
        <w:spacing w:line="240" w:lineRule="auto"/>
        <w:rPr>
          <w:color w:val="000000"/>
          <w:sz w:val="20"/>
          <w:szCs w:val="20"/>
        </w:rPr>
      </w:pPr>
      <w:r w:rsidRPr="001C416C">
        <w:rPr>
          <w:color w:val="000000"/>
          <w:sz w:val="20"/>
          <w:szCs w:val="20"/>
        </w:rPr>
        <w:t>2.3 Adolescencia y juventud</w:t>
      </w:r>
    </w:p>
    <w:p w:rsidRPr="001C416C" w:rsidR="00084319" w:rsidP="001C416C" w:rsidRDefault="001B3F57" w14:paraId="0000002E" w14:textId="77777777">
      <w:pPr>
        <w:pStyle w:val="Normal0"/>
        <w:pBdr>
          <w:top w:val="nil"/>
          <w:left w:val="nil"/>
          <w:bottom w:val="nil"/>
          <w:right w:val="nil"/>
          <w:between w:val="nil"/>
        </w:pBdr>
        <w:spacing w:line="240" w:lineRule="auto"/>
        <w:rPr>
          <w:color w:val="000000"/>
          <w:sz w:val="20"/>
          <w:szCs w:val="20"/>
        </w:rPr>
      </w:pPr>
      <w:r w:rsidRPr="001C416C">
        <w:rPr>
          <w:color w:val="000000"/>
          <w:sz w:val="20"/>
          <w:szCs w:val="20"/>
        </w:rPr>
        <w:t>2.4 Adultez</w:t>
      </w:r>
    </w:p>
    <w:p w:rsidRPr="001C416C" w:rsidR="00084319" w:rsidP="001C416C" w:rsidRDefault="001B3F57" w14:paraId="0000002F" w14:textId="77777777">
      <w:pPr>
        <w:pStyle w:val="Normal0"/>
        <w:pBdr>
          <w:top w:val="nil"/>
          <w:left w:val="nil"/>
          <w:bottom w:val="nil"/>
          <w:right w:val="nil"/>
          <w:between w:val="nil"/>
        </w:pBdr>
        <w:spacing w:line="240" w:lineRule="auto"/>
        <w:rPr>
          <w:color w:val="000000"/>
          <w:sz w:val="20"/>
          <w:szCs w:val="20"/>
        </w:rPr>
      </w:pPr>
      <w:r w:rsidRPr="001C416C">
        <w:rPr>
          <w:color w:val="000000"/>
          <w:sz w:val="20"/>
          <w:szCs w:val="20"/>
        </w:rPr>
        <w:t>2.5 Vejez</w:t>
      </w:r>
    </w:p>
    <w:p w:rsidR="00084319" w:rsidP="001C416C" w:rsidRDefault="00084319" w14:paraId="00000030" w14:textId="7B61A9C1">
      <w:pPr>
        <w:pStyle w:val="Normal0"/>
        <w:pBdr>
          <w:top w:val="nil"/>
          <w:left w:val="nil"/>
          <w:bottom w:val="nil"/>
          <w:right w:val="nil"/>
          <w:between w:val="nil"/>
        </w:pBdr>
        <w:spacing w:line="240" w:lineRule="auto"/>
        <w:rPr>
          <w:color w:val="000000"/>
          <w:sz w:val="20"/>
          <w:szCs w:val="20"/>
        </w:rPr>
      </w:pPr>
    </w:p>
    <w:p w:rsidRPr="001C416C" w:rsidR="001C416C" w:rsidP="001C416C" w:rsidRDefault="001C416C" w14:paraId="6CBA52E3" w14:textId="77777777">
      <w:pPr>
        <w:pStyle w:val="Normal0"/>
        <w:pBdr>
          <w:top w:val="nil"/>
          <w:left w:val="nil"/>
          <w:bottom w:val="nil"/>
          <w:right w:val="nil"/>
          <w:between w:val="nil"/>
        </w:pBdr>
        <w:spacing w:line="240" w:lineRule="auto"/>
        <w:rPr>
          <w:color w:val="000000"/>
          <w:sz w:val="20"/>
          <w:szCs w:val="20"/>
        </w:rPr>
      </w:pPr>
    </w:p>
    <w:p w:rsidRPr="001C416C" w:rsidR="00084319" w:rsidP="001C416C" w:rsidRDefault="001B3F57" w14:paraId="00000031" w14:textId="77777777">
      <w:pPr>
        <w:pStyle w:val="Normal0"/>
        <w:numPr>
          <w:ilvl w:val="0"/>
          <w:numId w:val="15"/>
        </w:numPr>
        <w:pBdr>
          <w:top w:val="nil"/>
          <w:left w:val="nil"/>
          <w:bottom w:val="nil"/>
          <w:right w:val="nil"/>
          <w:between w:val="nil"/>
        </w:pBdr>
        <w:spacing w:line="240" w:lineRule="auto"/>
        <w:ind w:left="0" w:firstLine="0"/>
        <w:jc w:val="both"/>
        <w:rPr>
          <w:b/>
          <w:color w:val="000000"/>
          <w:sz w:val="20"/>
          <w:szCs w:val="20"/>
        </w:rPr>
      </w:pPr>
      <w:r w:rsidRPr="001C416C">
        <w:rPr>
          <w:b/>
          <w:color w:val="000000"/>
          <w:sz w:val="20"/>
          <w:szCs w:val="20"/>
        </w:rPr>
        <w:t>INTRODUCCIÓN</w:t>
      </w:r>
    </w:p>
    <w:p w:rsidRPr="001C416C" w:rsidR="00084319" w:rsidP="001C416C" w:rsidRDefault="00084319" w14:paraId="00000032" w14:textId="77777777">
      <w:pPr>
        <w:pStyle w:val="Normal0"/>
        <w:spacing w:line="240" w:lineRule="auto"/>
        <w:jc w:val="both"/>
        <w:rPr>
          <w:b/>
          <w:sz w:val="20"/>
          <w:szCs w:val="20"/>
        </w:rPr>
      </w:pPr>
    </w:p>
    <w:p w:rsidRPr="001C416C" w:rsidR="00084319" w:rsidP="001C416C" w:rsidRDefault="001B3F57" w14:paraId="00000033" w14:textId="77777777">
      <w:pPr>
        <w:pStyle w:val="Normal0"/>
        <w:spacing w:line="240" w:lineRule="auto"/>
        <w:jc w:val="both"/>
        <w:rPr>
          <w:color w:val="000000"/>
          <w:sz w:val="20"/>
          <w:szCs w:val="20"/>
        </w:rPr>
      </w:pPr>
      <w:r w:rsidRPr="001C416C">
        <w:rPr>
          <w:color w:val="000000"/>
          <w:sz w:val="20"/>
          <w:szCs w:val="20"/>
        </w:rPr>
        <w:lastRenderedPageBreak/>
        <w:t xml:space="preserve">El </w:t>
      </w:r>
      <w:r w:rsidRPr="001C416C">
        <w:rPr>
          <w:sz w:val="20"/>
          <w:szCs w:val="20"/>
        </w:rPr>
        <w:t>m</w:t>
      </w:r>
      <w:r w:rsidRPr="001C416C">
        <w:rPr>
          <w:color w:val="000000"/>
          <w:sz w:val="20"/>
          <w:szCs w:val="20"/>
        </w:rPr>
        <w:t xml:space="preserve">odelo de </w:t>
      </w:r>
      <w:r w:rsidRPr="001C416C">
        <w:rPr>
          <w:sz w:val="20"/>
          <w:szCs w:val="20"/>
        </w:rPr>
        <w:t>a</w:t>
      </w:r>
      <w:r w:rsidRPr="001C416C">
        <w:rPr>
          <w:color w:val="000000"/>
          <w:sz w:val="20"/>
          <w:szCs w:val="20"/>
        </w:rPr>
        <w:t xml:space="preserve">tención </w:t>
      </w:r>
      <w:r w:rsidRPr="001C416C">
        <w:rPr>
          <w:sz w:val="20"/>
          <w:szCs w:val="20"/>
        </w:rPr>
        <w:t>i</w:t>
      </w:r>
      <w:r w:rsidRPr="001C416C">
        <w:rPr>
          <w:color w:val="000000"/>
          <w:sz w:val="20"/>
          <w:szCs w:val="20"/>
        </w:rPr>
        <w:t xml:space="preserve">ntegral en </w:t>
      </w:r>
      <w:r w:rsidRPr="001C416C">
        <w:rPr>
          <w:sz w:val="20"/>
          <w:szCs w:val="20"/>
        </w:rPr>
        <w:t>s</w:t>
      </w:r>
      <w:r w:rsidRPr="001C416C">
        <w:rPr>
          <w:color w:val="000000"/>
          <w:sz w:val="20"/>
          <w:szCs w:val="20"/>
        </w:rPr>
        <w:t>alud enmarca la forma en que interactúan la población y el prestador de servicios, dentro del marco de cumplimiento del derecho a la salud, con base en el territorio y la población, articulando redes de atención integradas e integrales tanto institucionales como comunitarias. En este componente formativo se hace énfasis en la participación de la población en el proceso de generación de la salud como parte de una respuesta intercultural que pueda gestionar los recursos necesarios para garantizar la satisfacción de las necesidades en salud de forma equitativa y eficiente en procura de la calidad de vida de las personas.</w:t>
      </w:r>
    </w:p>
    <w:p w:rsidRPr="001C416C" w:rsidR="00084319" w:rsidP="001C416C" w:rsidRDefault="00084319" w14:paraId="00000034" w14:textId="77777777">
      <w:pPr>
        <w:pStyle w:val="Normal0"/>
        <w:spacing w:line="240" w:lineRule="auto"/>
        <w:jc w:val="both"/>
        <w:rPr>
          <w:b/>
          <w:color w:val="000000"/>
          <w:sz w:val="20"/>
          <w:szCs w:val="20"/>
        </w:rPr>
      </w:pPr>
    </w:p>
    <w:p w:rsidRPr="001C416C" w:rsidR="00084319" w:rsidP="001C416C" w:rsidRDefault="001B3F57" w14:paraId="00000035" w14:textId="77777777">
      <w:pPr>
        <w:pStyle w:val="Normal0"/>
        <w:spacing w:line="240" w:lineRule="auto"/>
        <w:jc w:val="both"/>
        <w:rPr>
          <w:color w:val="000000"/>
          <w:sz w:val="20"/>
          <w:szCs w:val="20"/>
        </w:rPr>
      </w:pPr>
      <w:r w:rsidRPr="001C416C">
        <w:rPr>
          <w:color w:val="000000" w:themeColor="text1"/>
          <w:sz w:val="20"/>
          <w:szCs w:val="20"/>
        </w:rPr>
        <w:t>Observe el contenido del siguiente video introductorio a las temáticas que serán abordadas en el contexto de la valoración integral en salu</w:t>
      </w:r>
      <w:commentRangeStart w:id="4"/>
      <w:r w:rsidRPr="001C416C">
        <w:rPr>
          <w:color w:val="000000" w:themeColor="text1"/>
          <w:sz w:val="20"/>
          <w:szCs w:val="20"/>
        </w:rPr>
        <w:t>d.</w:t>
      </w:r>
    </w:p>
    <w:p w:rsidRPr="001C416C" w:rsidR="00084319" w:rsidP="001C416C" w:rsidRDefault="00084319" w14:paraId="00000036" w14:textId="77777777">
      <w:pPr>
        <w:pStyle w:val="Normal0"/>
        <w:spacing w:line="240" w:lineRule="auto"/>
        <w:jc w:val="both"/>
        <w:rPr>
          <w:color w:val="000000"/>
          <w:sz w:val="20"/>
          <w:szCs w:val="20"/>
        </w:rPr>
      </w:pPr>
    </w:p>
    <w:p w:rsidRPr="001C416C" w:rsidR="00084319" w:rsidP="001C416C" w:rsidRDefault="001B3F57" w14:paraId="00000037" w14:textId="77777777">
      <w:pPr>
        <w:pStyle w:val="Normal0"/>
        <w:spacing w:line="240" w:lineRule="auto"/>
        <w:jc w:val="both"/>
        <w:rPr>
          <w:color w:val="000000"/>
          <w:sz w:val="20"/>
          <w:szCs w:val="20"/>
        </w:rPr>
      </w:pPr>
      <w:r w:rsidRPr="001C416C">
        <w:rPr>
          <w:noProof/>
          <w:sz w:val="20"/>
          <w:szCs w:val="20"/>
        </w:rPr>
        <mc:AlternateContent>
          <mc:Choice Requires="wps">
            <w:drawing>
              <wp:inline distT="0" distB="0" distL="0" distR="0" wp14:anchorId="6C4673B7" wp14:editId="07777777">
                <wp:extent cx="6312535" cy="572259"/>
                <wp:effectExtent l="0" t="0" r="0" b="0"/>
                <wp:docPr id="130" name="Rectángulo 130"/>
                <wp:cNvGraphicFramePr/>
                <a:graphic xmlns:a="http://schemas.openxmlformats.org/drawingml/2006/main">
                  <a:graphicData uri="http://schemas.microsoft.com/office/word/2010/wordprocessingShape">
                    <wps:wsp>
                      <wps:cNvSpPr/>
                      <wps:spPr>
                        <a:xfrm>
                          <a:off x="2196083" y="3500221"/>
                          <a:ext cx="6299835" cy="559559"/>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084319" w:rsidRDefault="001B3F57" w14:paraId="0C1A736D" w14:textId="77777777">
                            <w:pPr>
                              <w:pStyle w:val="Normal0"/>
                              <w:spacing w:line="275" w:lineRule="auto"/>
                              <w:jc w:val="center"/>
                              <w:textDirection w:val="btLr"/>
                            </w:pPr>
                            <w:r>
                              <w:rPr>
                                <w:color w:val="FFFFFF"/>
                                <w:sz w:val="36"/>
                              </w:rPr>
                              <w:t>DI_CF01_Video_Introducción</w:t>
                            </w:r>
                          </w:p>
                        </w:txbxContent>
                      </wps:txbx>
                      <wps:bodyPr spcFirstLastPara="1" wrap="square" lIns="91425" tIns="45700" rIns="91425" bIns="45700" anchor="ctr" anchorCtr="0">
                        <a:noAutofit/>
                      </wps:bodyPr>
                    </wps:wsp>
                  </a:graphicData>
                </a:graphic>
              </wp:inline>
            </w:drawing>
          </mc:Choice>
          <mc:Fallback>
            <w:pict>
              <v:rect id="Rectángulo 130" style="width:497.05pt;height:45.05pt;visibility:visible;mso-wrap-style:square;mso-left-percent:-10001;mso-top-percent:-10001;mso-position-horizontal:absolute;mso-position-horizontal-relative:char;mso-position-vertical:absolute;mso-position-vertical-relative:line;mso-left-percent:-10001;mso-top-percent:-10001;v-text-anchor:middle" o:spid="_x0000_s1026" fillcolor="#ed7d31" strokecolor="#42719b" strokeweight="1pt" w14:anchorId="6C4673B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">
                <v:stroke miterlimit="5243f" startarrowwidth="narrow" startarrowlength="short" endarrowwidth="narrow" endarrowlength="short"/>
                <v:textbox inset="2.53958mm,1.2694mm,2.53958mm,1.2694mm">
                  <w:txbxContent>
                    <w:p w:rsidR="00084319" w:rsidRDefault="001B3F57" w14:paraId="0C1A736D" w14:textId="77777777">
                      <w:pPr>
                        <w:pStyle w:val="Normal0"/>
                        <w:spacing w:line="275" w:lineRule="auto"/>
                        <w:jc w:val="center"/>
                        <w:textDirection w:val="btLr"/>
                      </w:pPr>
                      <w:r>
                        <w:rPr>
                          <w:color w:val="FFFFFF"/>
                          <w:sz w:val="36"/>
                        </w:rPr>
                        <w:t>DI_CF01_Video_Introducción</w:t>
                      </w:r>
                    </w:p>
                  </w:txbxContent>
                </v:textbox>
                <w10:anchorlock/>
              </v:rect>
            </w:pict>
          </mc:Fallback>
        </mc:AlternateContent>
      </w:r>
      <w:commentRangeEnd w:id="4"/>
      <w:r w:rsidRPr="001C416C">
        <w:rPr>
          <w:sz w:val="20"/>
          <w:szCs w:val="20"/>
        </w:rPr>
        <w:commentReference w:id="4"/>
      </w:r>
    </w:p>
    <w:p w:rsidR="00084319" w:rsidP="001C416C" w:rsidRDefault="00084319" w14:paraId="00000038" w14:textId="430ABF62">
      <w:pPr>
        <w:pStyle w:val="Normal0"/>
        <w:spacing w:line="240" w:lineRule="auto"/>
        <w:jc w:val="both"/>
        <w:rPr>
          <w:color w:val="000000"/>
          <w:sz w:val="20"/>
          <w:szCs w:val="20"/>
        </w:rPr>
      </w:pPr>
    </w:p>
    <w:p w:rsidR="001C416C" w:rsidP="001C416C" w:rsidRDefault="001C416C" w14:paraId="0E5CE241" w14:textId="1C608E50">
      <w:pPr>
        <w:pStyle w:val="Normal0"/>
        <w:spacing w:line="240" w:lineRule="auto"/>
        <w:jc w:val="both"/>
        <w:rPr>
          <w:color w:val="000000"/>
          <w:sz w:val="20"/>
          <w:szCs w:val="20"/>
        </w:rPr>
      </w:pPr>
    </w:p>
    <w:p w:rsidRPr="001C416C" w:rsidR="001C416C" w:rsidP="001C416C" w:rsidRDefault="001C416C" w14:paraId="3F405D77" w14:textId="77777777">
      <w:pPr>
        <w:pStyle w:val="Normal0"/>
        <w:spacing w:line="240" w:lineRule="auto"/>
        <w:jc w:val="both"/>
        <w:rPr>
          <w:color w:val="000000"/>
          <w:sz w:val="20"/>
          <w:szCs w:val="20"/>
        </w:rPr>
      </w:pPr>
    </w:p>
    <w:p w:rsidRPr="001C416C" w:rsidR="00084319" w:rsidP="001C416C" w:rsidRDefault="001B3F57" w14:paraId="00000039" w14:textId="77777777">
      <w:pPr>
        <w:pStyle w:val="Normal0"/>
        <w:numPr>
          <w:ilvl w:val="0"/>
          <w:numId w:val="15"/>
        </w:numPr>
        <w:pBdr>
          <w:top w:val="nil"/>
          <w:left w:val="nil"/>
          <w:bottom w:val="nil"/>
          <w:right w:val="nil"/>
          <w:between w:val="nil"/>
        </w:pBdr>
        <w:spacing w:line="240" w:lineRule="auto"/>
        <w:ind w:left="0" w:firstLine="0"/>
        <w:jc w:val="both"/>
        <w:rPr>
          <w:b/>
          <w:color w:val="000000"/>
          <w:sz w:val="20"/>
          <w:szCs w:val="20"/>
        </w:rPr>
      </w:pPr>
      <w:r w:rsidRPr="001C416C">
        <w:rPr>
          <w:b/>
          <w:color w:val="000000"/>
          <w:sz w:val="20"/>
          <w:szCs w:val="20"/>
        </w:rPr>
        <w:t>DESARROLLO DE CONTENIDOS</w:t>
      </w:r>
    </w:p>
    <w:p w:rsidR="00084319" w:rsidP="001C416C" w:rsidRDefault="00084319" w14:paraId="0000003A" w14:textId="234E863C">
      <w:pPr>
        <w:pStyle w:val="Normal0"/>
        <w:spacing w:line="240" w:lineRule="auto"/>
        <w:jc w:val="both"/>
        <w:rPr>
          <w:color w:val="000000"/>
          <w:sz w:val="20"/>
          <w:szCs w:val="20"/>
        </w:rPr>
      </w:pPr>
    </w:p>
    <w:p w:rsidRPr="001C416C" w:rsidR="001C416C" w:rsidP="001C416C" w:rsidRDefault="001C416C" w14:paraId="168063C5" w14:textId="77777777">
      <w:pPr>
        <w:pStyle w:val="Normal0"/>
        <w:spacing w:line="240" w:lineRule="auto"/>
        <w:jc w:val="both"/>
        <w:rPr>
          <w:color w:val="000000"/>
          <w:sz w:val="20"/>
          <w:szCs w:val="20"/>
        </w:rPr>
      </w:pPr>
    </w:p>
    <w:p w:rsidRPr="001C416C" w:rsidR="00084319" w:rsidP="001C416C" w:rsidRDefault="001B3F57" w14:paraId="0000003B" w14:textId="77777777">
      <w:pPr>
        <w:pStyle w:val="Normal0"/>
        <w:pBdr>
          <w:top w:val="nil"/>
          <w:left w:val="nil"/>
          <w:bottom w:val="nil"/>
          <w:right w:val="nil"/>
          <w:between w:val="nil"/>
        </w:pBdr>
        <w:spacing w:line="240" w:lineRule="auto"/>
        <w:rPr>
          <w:b/>
          <w:sz w:val="20"/>
          <w:szCs w:val="20"/>
        </w:rPr>
      </w:pPr>
      <w:r w:rsidRPr="001C416C">
        <w:rPr>
          <w:b/>
          <w:sz w:val="20"/>
          <w:szCs w:val="20"/>
        </w:rPr>
        <w:t>1. Instrumentos para la valoración integral en salud</w:t>
      </w:r>
    </w:p>
    <w:p w:rsidRPr="001C416C" w:rsidR="00084319" w:rsidP="001C416C" w:rsidRDefault="00084319" w14:paraId="0000003C" w14:textId="77777777">
      <w:pPr>
        <w:pStyle w:val="Normal0"/>
        <w:pBdr>
          <w:top w:val="nil"/>
          <w:left w:val="nil"/>
          <w:bottom w:val="nil"/>
          <w:right w:val="nil"/>
          <w:between w:val="nil"/>
        </w:pBdr>
        <w:spacing w:line="240" w:lineRule="auto"/>
        <w:rPr>
          <w:b/>
          <w:sz w:val="20"/>
          <w:szCs w:val="20"/>
        </w:rPr>
      </w:pPr>
    </w:p>
    <w:p w:rsidRPr="001C416C" w:rsidR="00084319" w:rsidP="001C416C" w:rsidRDefault="001B3F57" w14:paraId="0000003D" w14:textId="7318348D">
      <w:pPr>
        <w:pStyle w:val="Normal0"/>
        <w:pBdr>
          <w:top w:val="nil"/>
          <w:left w:val="nil"/>
          <w:bottom w:val="nil"/>
          <w:right w:val="nil"/>
          <w:between w:val="nil"/>
        </w:pBdr>
        <w:spacing w:line="240" w:lineRule="auto"/>
        <w:jc w:val="both"/>
        <w:rPr>
          <w:sz w:val="20"/>
          <w:szCs w:val="20"/>
        </w:rPr>
      </w:pPr>
      <w:r w:rsidRPr="001C416C">
        <w:rPr>
          <w:sz w:val="20"/>
          <w:szCs w:val="20"/>
        </w:rPr>
        <w:t>La Organización Mundial de la Salud (OMS) diseñó un instrumento para evaluar la calidad de vida en personas sanas y enfermas que, a diferencia de otros, considera la percepción del sujeto en sus dimensiones física, psicológica, social y ambiental de manera integral.</w:t>
      </w:r>
    </w:p>
    <w:p w:rsidRPr="001C416C" w:rsidR="000F39E1" w:rsidP="001C416C" w:rsidRDefault="000F39E1" w14:paraId="22CDEEDA" w14:textId="1C8FE4D9">
      <w:pPr>
        <w:pStyle w:val="Normal0"/>
        <w:pBdr>
          <w:top w:val="nil"/>
          <w:left w:val="nil"/>
          <w:bottom w:val="nil"/>
          <w:right w:val="nil"/>
          <w:between w:val="nil"/>
        </w:pBdr>
        <w:spacing w:line="240" w:lineRule="auto"/>
        <w:jc w:val="both"/>
        <w:rPr>
          <w:sz w:val="20"/>
          <w:szCs w:val="20"/>
        </w:rPr>
      </w:pPr>
      <w:commentRangeStart w:id="5"/>
      <w:r w:rsidRPr="001C416C">
        <w:rPr>
          <w:noProof/>
          <w:sz w:val="20"/>
          <w:szCs w:val="20"/>
        </w:rPr>
        <w:drawing>
          <wp:inline distT="0" distB="0" distL="0" distR="0" wp14:anchorId="7938064F" wp14:editId="4433136A">
            <wp:extent cx="2085975" cy="1189912"/>
            <wp:effectExtent l="0" t="0" r="0" b="0"/>
            <wp:docPr id="29" name="Imagen 29" descr="Medical Research, Health technology, Healthcare and medicine concept. Technician using digital tablet, studying chemical elements in hospital laboratoty with medical icons, microbi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dical Research, Health technology, Healthcare and medicine concept. Technician using digital tablet, studying chemical elements in hospital laboratoty with medical icons, microbiology"/>
                    <pic:cNvPicPr>
                      <a:picLocks noChangeAspect="1" noChangeArrowheads="1"/>
                    </pic:cNvPicPr>
                  </pic:nvPicPr>
                  <pic:blipFill rotWithShape="1">
                    <a:blip r:embed="rId15">
                      <a:extLst>
                        <a:ext uri="{28A0092B-C50C-407E-A947-70E740481C1C}">
                          <a14:useLocalDpi xmlns:a14="http://schemas.microsoft.com/office/drawing/2010/main" val="0"/>
                        </a:ext>
                      </a:extLst>
                    </a:blip>
                    <a:srcRect l="40914"/>
                    <a:stretch/>
                  </pic:blipFill>
                  <pic:spPr bwMode="auto">
                    <a:xfrm>
                      <a:off x="0" y="0"/>
                      <a:ext cx="2095320" cy="1195242"/>
                    </a:xfrm>
                    <a:prstGeom prst="rect">
                      <a:avLst/>
                    </a:prstGeom>
                    <a:noFill/>
                    <a:ln>
                      <a:noFill/>
                    </a:ln>
                    <a:extLst>
                      <a:ext uri="{53640926-AAD7-44D8-BBD7-CCE9431645EC}">
                        <a14:shadowObscured xmlns:a14="http://schemas.microsoft.com/office/drawing/2010/main"/>
                      </a:ext>
                    </a:extLst>
                  </pic:spPr>
                </pic:pic>
              </a:graphicData>
            </a:graphic>
          </wp:inline>
        </w:drawing>
      </w:r>
      <w:commentRangeEnd w:id="5"/>
      <w:r w:rsidRPr="001C416C">
        <w:rPr>
          <w:rStyle w:val="Refdecomentario"/>
          <w:sz w:val="20"/>
          <w:szCs w:val="20"/>
        </w:rPr>
        <w:commentReference w:id="5"/>
      </w:r>
    </w:p>
    <w:p w:rsidRPr="001C416C" w:rsidR="00084319" w:rsidP="001C416C" w:rsidRDefault="00084319" w14:paraId="0000003E" w14:textId="77777777">
      <w:pPr>
        <w:pStyle w:val="Normal0"/>
        <w:pBdr>
          <w:top w:val="nil"/>
          <w:left w:val="nil"/>
          <w:bottom w:val="nil"/>
          <w:right w:val="nil"/>
          <w:between w:val="nil"/>
        </w:pBdr>
        <w:spacing w:line="240" w:lineRule="auto"/>
        <w:jc w:val="both"/>
        <w:rPr>
          <w:sz w:val="20"/>
          <w:szCs w:val="20"/>
        </w:rPr>
      </w:pPr>
    </w:p>
    <w:p w:rsidRPr="001C416C" w:rsidR="00084319" w:rsidP="001C416C" w:rsidRDefault="001B3F57" w14:paraId="0000003F" w14:textId="77777777">
      <w:pPr>
        <w:pStyle w:val="Normal0"/>
        <w:pBdr>
          <w:top w:val="nil"/>
          <w:left w:val="nil"/>
          <w:bottom w:val="nil"/>
          <w:right w:val="nil"/>
          <w:between w:val="nil"/>
        </w:pBdr>
        <w:spacing w:line="240" w:lineRule="auto"/>
        <w:jc w:val="both"/>
        <w:rPr>
          <w:sz w:val="20"/>
          <w:szCs w:val="20"/>
        </w:rPr>
      </w:pPr>
      <w:r w:rsidRPr="001C416C">
        <w:rPr>
          <w:sz w:val="20"/>
          <w:szCs w:val="20"/>
        </w:rPr>
        <w:t>Los instrumentos de valoración integral en salud ayudan a realizar intervenciones poblacionales de carácter estructural, que requieren de la acción intersectorial para su desarrollo.  De estas intervenciones es correcto afirmar que:</w:t>
      </w:r>
    </w:p>
    <w:p w:rsidRPr="001C416C" w:rsidR="00084319" w:rsidP="001C416C" w:rsidRDefault="00084319" w14:paraId="00000040" w14:textId="12BA5DA6">
      <w:pPr>
        <w:pStyle w:val="Normal0"/>
        <w:pBdr>
          <w:top w:val="nil"/>
          <w:left w:val="nil"/>
          <w:bottom w:val="nil"/>
          <w:right w:val="nil"/>
          <w:between w:val="nil"/>
        </w:pBdr>
        <w:spacing w:line="240" w:lineRule="auto"/>
        <w:rPr>
          <w:sz w:val="20"/>
          <w:szCs w:val="20"/>
        </w:rPr>
      </w:pPr>
    </w:p>
    <w:tbl>
      <w:tblPr>
        <w:tblStyle w:val="Tablaconcuadrcula"/>
        <w:tblW w:w="0" w:type="auto"/>
        <w:tblLook w:val="04A0" w:firstRow="1" w:lastRow="0" w:firstColumn="1" w:lastColumn="0" w:noHBand="0" w:noVBand="1"/>
      </w:tblPr>
      <w:tblGrid>
        <w:gridCol w:w="2490"/>
        <w:gridCol w:w="2490"/>
        <w:gridCol w:w="2491"/>
        <w:gridCol w:w="2491"/>
      </w:tblGrid>
      <w:tr w:rsidRPr="001C416C" w:rsidR="000F39E1" w:rsidTr="000F39E1" w14:paraId="6F683A16" w14:textId="77777777">
        <w:tc>
          <w:tcPr>
            <w:tcW w:w="2490" w:type="dxa"/>
            <w:shd w:val="clear" w:color="auto" w:fill="E5B8B7" w:themeFill="accent2" w:themeFillTint="66"/>
          </w:tcPr>
          <w:p w:rsidRPr="001C416C" w:rsidR="000F39E1" w:rsidP="001C416C" w:rsidRDefault="000F39E1" w14:paraId="431B3E1D" w14:textId="490201B1">
            <w:pPr>
              <w:pStyle w:val="Normal0"/>
              <w:pBdr>
                <w:top w:val="nil"/>
                <w:left w:val="nil"/>
                <w:bottom w:val="nil"/>
                <w:right w:val="nil"/>
                <w:between w:val="nil"/>
              </w:pBdr>
              <w:jc w:val="center"/>
              <w:rPr>
                <w:b/>
                <w:bCs/>
                <w:color w:val="000000"/>
                <w:sz w:val="20"/>
                <w:szCs w:val="20"/>
              </w:rPr>
            </w:pPr>
            <w:commentRangeStart w:id="6"/>
            <w:r w:rsidRPr="001C416C">
              <w:rPr>
                <w:b/>
                <w:bCs/>
                <w:color w:val="000000"/>
                <w:sz w:val="20"/>
                <w:szCs w:val="20"/>
              </w:rPr>
              <w:t>Liderazgo de la nación</w:t>
            </w:r>
          </w:p>
          <w:p w:rsidRPr="001C416C" w:rsidR="000F39E1" w:rsidP="001C416C" w:rsidRDefault="000F39E1" w14:paraId="5D7419CD" w14:textId="77777777">
            <w:pPr>
              <w:pStyle w:val="Normal0"/>
              <w:pBdr>
                <w:top w:val="nil"/>
                <w:left w:val="nil"/>
                <w:bottom w:val="nil"/>
                <w:right w:val="nil"/>
                <w:between w:val="nil"/>
              </w:pBdr>
              <w:jc w:val="both"/>
              <w:rPr>
                <w:color w:val="000000"/>
                <w:sz w:val="20"/>
                <w:szCs w:val="20"/>
              </w:rPr>
            </w:pPr>
          </w:p>
          <w:p w:rsidRPr="001C416C" w:rsidR="000F39E1" w:rsidP="001C416C" w:rsidRDefault="000F39E1" w14:paraId="7F387EDC" w14:textId="6D07C096">
            <w:pPr>
              <w:pStyle w:val="Normal0"/>
              <w:pBdr>
                <w:top w:val="nil"/>
                <w:left w:val="nil"/>
                <w:bottom w:val="nil"/>
                <w:right w:val="nil"/>
                <w:between w:val="nil"/>
              </w:pBdr>
              <w:jc w:val="both"/>
              <w:rPr>
                <w:color w:val="000000"/>
                <w:sz w:val="20"/>
                <w:szCs w:val="20"/>
              </w:rPr>
            </w:pPr>
            <w:r w:rsidRPr="001C416C">
              <w:rPr>
                <w:color w:val="000000"/>
                <w:sz w:val="20"/>
                <w:szCs w:val="20"/>
              </w:rPr>
              <w:t>Se realizan bajo el liderazgo de la Nación y de las Entidades Territoriales y su alcance puede ser nacional, departamental o municipal (de acuerdo con sus competencias)</w:t>
            </w:r>
            <w:r w:rsidRPr="001C416C">
              <w:rPr>
                <w:color w:val="000000"/>
                <w:sz w:val="20"/>
                <w:szCs w:val="20"/>
              </w:rPr>
              <w:t>.</w:t>
            </w:r>
          </w:p>
        </w:tc>
        <w:tc>
          <w:tcPr>
            <w:tcW w:w="2490" w:type="dxa"/>
            <w:shd w:val="clear" w:color="auto" w:fill="95B3D7" w:themeFill="accent1" w:themeFillTint="99"/>
          </w:tcPr>
          <w:p w:rsidRPr="001C416C" w:rsidR="000F39E1" w:rsidP="001C416C" w:rsidRDefault="000F39E1" w14:paraId="2CB047DE" w14:textId="48ED1831">
            <w:pPr>
              <w:pStyle w:val="Normal0"/>
              <w:pBdr>
                <w:top w:val="nil"/>
                <w:left w:val="nil"/>
                <w:bottom w:val="nil"/>
                <w:right w:val="nil"/>
                <w:between w:val="nil"/>
              </w:pBdr>
              <w:jc w:val="center"/>
              <w:rPr>
                <w:b/>
                <w:bCs/>
                <w:color w:val="000000"/>
                <w:sz w:val="20"/>
                <w:szCs w:val="20"/>
              </w:rPr>
            </w:pPr>
            <w:r w:rsidRPr="001C416C">
              <w:rPr>
                <w:b/>
                <w:bCs/>
                <w:color w:val="000000"/>
                <w:sz w:val="20"/>
                <w:szCs w:val="20"/>
              </w:rPr>
              <w:t>Visión pública</w:t>
            </w:r>
          </w:p>
          <w:p w:rsidRPr="001C416C" w:rsidR="000F39E1" w:rsidP="001C416C" w:rsidRDefault="000F39E1" w14:paraId="05B462C5" w14:textId="77777777">
            <w:pPr>
              <w:pStyle w:val="Normal0"/>
              <w:pBdr>
                <w:top w:val="nil"/>
                <w:left w:val="nil"/>
                <w:bottom w:val="nil"/>
                <w:right w:val="nil"/>
                <w:between w:val="nil"/>
              </w:pBdr>
              <w:jc w:val="both"/>
              <w:rPr>
                <w:color w:val="000000"/>
                <w:sz w:val="20"/>
                <w:szCs w:val="20"/>
              </w:rPr>
            </w:pPr>
          </w:p>
          <w:p w:rsidRPr="001C416C" w:rsidR="000F39E1" w:rsidP="001C416C" w:rsidRDefault="000F39E1" w14:paraId="3567BD60" w14:textId="31448508">
            <w:pPr>
              <w:pStyle w:val="Normal0"/>
              <w:pBdr>
                <w:top w:val="nil"/>
                <w:left w:val="nil"/>
                <w:bottom w:val="nil"/>
                <w:right w:val="nil"/>
                <w:between w:val="nil"/>
              </w:pBdr>
              <w:jc w:val="both"/>
              <w:rPr>
                <w:sz w:val="20"/>
                <w:szCs w:val="20"/>
              </w:rPr>
            </w:pPr>
            <w:r w:rsidRPr="001C416C">
              <w:rPr>
                <w:color w:val="000000"/>
                <w:sz w:val="20"/>
                <w:szCs w:val="20"/>
              </w:rPr>
              <w:t>Deben estar incluidas en los Planes de Desarrollo Territorial, Planes de Ordenamiento Territorial, los Planes Sectoriales y el Plan Territorial de Salud, utilizando las herramientas y metodologías disponibles.</w:t>
            </w:r>
          </w:p>
        </w:tc>
        <w:tc>
          <w:tcPr>
            <w:tcW w:w="2491" w:type="dxa"/>
            <w:shd w:val="clear" w:color="auto" w:fill="FABF8F" w:themeFill="accent6" w:themeFillTint="99"/>
          </w:tcPr>
          <w:p w:rsidRPr="001C416C" w:rsidR="000F39E1" w:rsidP="001C416C" w:rsidRDefault="000F39E1" w14:paraId="48101B8B" w14:textId="44D04D90">
            <w:pPr>
              <w:pStyle w:val="Normal0"/>
              <w:pBdr>
                <w:top w:val="nil"/>
                <w:left w:val="nil"/>
                <w:bottom w:val="nil"/>
                <w:right w:val="nil"/>
                <w:between w:val="nil"/>
              </w:pBdr>
              <w:jc w:val="center"/>
              <w:rPr>
                <w:b/>
                <w:bCs/>
                <w:color w:val="000000"/>
                <w:sz w:val="20"/>
                <w:szCs w:val="20"/>
              </w:rPr>
            </w:pPr>
            <w:r w:rsidRPr="001C416C">
              <w:rPr>
                <w:b/>
                <w:bCs/>
                <w:color w:val="000000"/>
                <w:sz w:val="20"/>
                <w:szCs w:val="20"/>
              </w:rPr>
              <w:t>Impacto</w:t>
            </w:r>
          </w:p>
          <w:p w:rsidRPr="001C416C" w:rsidR="000F39E1" w:rsidP="001C416C" w:rsidRDefault="000F39E1" w14:paraId="148754DD" w14:textId="77777777">
            <w:pPr>
              <w:pStyle w:val="Normal0"/>
              <w:pBdr>
                <w:top w:val="nil"/>
                <w:left w:val="nil"/>
                <w:bottom w:val="nil"/>
                <w:right w:val="nil"/>
                <w:between w:val="nil"/>
              </w:pBdr>
              <w:jc w:val="both"/>
              <w:rPr>
                <w:color w:val="000000"/>
                <w:sz w:val="20"/>
                <w:szCs w:val="20"/>
              </w:rPr>
            </w:pPr>
          </w:p>
          <w:p w:rsidRPr="001C416C" w:rsidR="000F39E1" w:rsidP="001C416C" w:rsidRDefault="000F39E1" w14:paraId="67D8E4AA" w14:textId="2CFD8295">
            <w:pPr>
              <w:pStyle w:val="Normal0"/>
              <w:pBdr>
                <w:top w:val="nil"/>
                <w:left w:val="nil"/>
                <w:bottom w:val="nil"/>
                <w:right w:val="nil"/>
                <w:between w:val="nil"/>
              </w:pBdr>
              <w:jc w:val="both"/>
              <w:rPr>
                <w:color w:val="000000"/>
                <w:sz w:val="20"/>
                <w:szCs w:val="20"/>
              </w:rPr>
            </w:pPr>
            <w:r w:rsidRPr="001C416C">
              <w:rPr>
                <w:color w:val="000000"/>
                <w:sz w:val="20"/>
                <w:szCs w:val="20"/>
              </w:rPr>
              <w:t>Afectan las condiciones, modos y los estilos de vida de una sociedad y dan cuenta de la acción sobre los determinantes sociales y ambientales de la salud.</w:t>
            </w:r>
          </w:p>
        </w:tc>
        <w:tc>
          <w:tcPr>
            <w:tcW w:w="2491" w:type="dxa"/>
            <w:shd w:val="clear" w:color="auto" w:fill="C2D69B" w:themeFill="accent3" w:themeFillTint="99"/>
          </w:tcPr>
          <w:p w:rsidRPr="001C416C" w:rsidR="000F39E1" w:rsidP="001C416C" w:rsidRDefault="000F39E1" w14:paraId="5C698BF5" w14:textId="1AD12B6F">
            <w:pPr>
              <w:pStyle w:val="Normal0"/>
              <w:pBdr>
                <w:top w:val="nil"/>
                <w:left w:val="nil"/>
                <w:bottom w:val="nil"/>
                <w:right w:val="nil"/>
                <w:between w:val="nil"/>
              </w:pBdr>
              <w:jc w:val="center"/>
              <w:rPr>
                <w:b/>
                <w:bCs/>
                <w:color w:val="000000"/>
                <w:sz w:val="20"/>
                <w:szCs w:val="20"/>
              </w:rPr>
            </w:pPr>
            <w:r w:rsidRPr="001C416C">
              <w:rPr>
                <w:b/>
                <w:bCs/>
                <w:color w:val="000000"/>
                <w:sz w:val="20"/>
                <w:szCs w:val="20"/>
              </w:rPr>
              <w:t>Promoción social y cultural</w:t>
            </w:r>
          </w:p>
          <w:p w:rsidRPr="001C416C" w:rsidR="000F39E1" w:rsidP="001C416C" w:rsidRDefault="000F39E1" w14:paraId="063F8C54" w14:textId="77777777">
            <w:pPr>
              <w:pStyle w:val="Normal0"/>
              <w:pBdr>
                <w:top w:val="nil"/>
                <w:left w:val="nil"/>
                <w:bottom w:val="nil"/>
                <w:right w:val="nil"/>
                <w:between w:val="nil"/>
              </w:pBdr>
              <w:jc w:val="both"/>
              <w:rPr>
                <w:color w:val="000000"/>
                <w:sz w:val="20"/>
                <w:szCs w:val="20"/>
              </w:rPr>
            </w:pPr>
          </w:p>
          <w:p w:rsidRPr="001C416C" w:rsidR="000F39E1" w:rsidP="001C416C" w:rsidRDefault="000F39E1" w14:paraId="06C930F7" w14:textId="582B0A86">
            <w:pPr>
              <w:pStyle w:val="Normal0"/>
              <w:pBdr>
                <w:top w:val="nil"/>
                <w:left w:val="nil"/>
                <w:bottom w:val="nil"/>
                <w:right w:val="nil"/>
                <w:between w:val="nil"/>
              </w:pBdr>
              <w:jc w:val="both"/>
              <w:rPr>
                <w:color w:val="000000"/>
                <w:sz w:val="20"/>
                <w:szCs w:val="20"/>
              </w:rPr>
            </w:pPr>
            <w:r w:rsidRPr="001C416C">
              <w:rPr>
                <w:color w:val="000000"/>
                <w:sz w:val="20"/>
                <w:szCs w:val="20"/>
              </w:rPr>
              <w:t xml:space="preserve">Están dirigidas a la población en su conjunto para la modificación de los contextos, los entornos y las condiciones sociales, económicas, culturales o ambientales a fin de que se conviertan en potenciadores de la salud, el bienestar y el desarrollo humano, favoreciendo elecciones </w:t>
            </w:r>
            <w:r w:rsidRPr="001C416C">
              <w:rPr>
                <w:color w:val="000000"/>
                <w:sz w:val="20"/>
                <w:szCs w:val="20"/>
              </w:rPr>
              <w:lastRenderedPageBreak/>
              <w:t>saludables a los ciudadanos.</w:t>
            </w:r>
            <w:commentRangeEnd w:id="6"/>
            <w:r w:rsidRPr="001C416C">
              <w:rPr>
                <w:rStyle w:val="Refdecomentario"/>
                <w:sz w:val="20"/>
                <w:szCs w:val="20"/>
              </w:rPr>
              <w:commentReference w:id="6"/>
            </w:r>
          </w:p>
        </w:tc>
      </w:tr>
    </w:tbl>
    <w:p w:rsidRPr="001C416C" w:rsidR="000F39E1" w:rsidP="001C416C" w:rsidRDefault="000F39E1" w14:paraId="12A75704" w14:textId="77777777">
      <w:pPr>
        <w:pStyle w:val="Normal0"/>
        <w:pBdr>
          <w:top w:val="nil"/>
          <w:left w:val="nil"/>
          <w:bottom w:val="nil"/>
          <w:right w:val="nil"/>
          <w:between w:val="nil"/>
        </w:pBdr>
        <w:spacing w:line="240" w:lineRule="auto"/>
        <w:rPr>
          <w:sz w:val="20"/>
          <w:szCs w:val="20"/>
        </w:rPr>
      </w:pPr>
    </w:p>
    <w:p w:rsidRPr="001C416C" w:rsidR="00084319" w:rsidP="001C416C" w:rsidRDefault="00084319" w14:paraId="00000045" w14:textId="77777777">
      <w:pPr>
        <w:pStyle w:val="Normal0"/>
        <w:pBdr>
          <w:top w:val="nil"/>
          <w:left w:val="nil"/>
          <w:bottom w:val="nil"/>
          <w:right w:val="nil"/>
          <w:between w:val="nil"/>
        </w:pBdr>
        <w:spacing w:line="240" w:lineRule="auto"/>
        <w:jc w:val="both"/>
        <w:rPr>
          <w:sz w:val="20"/>
          <w:szCs w:val="20"/>
        </w:rPr>
      </w:pPr>
    </w:p>
    <w:p w:rsidRPr="001C416C" w:rsidR="00084319" w:rsidP="001C416C" w:rsidRDefault="001B3F57" w14:paraId="00000046" w14:textId="77777777">
      <w:pPr>
        <w:pStyle w:val="Normal0"/>
        <w:pBdr>
          <w:top w:val="nil"/>
          <w:left w:val="nil"/>
          <w:bottom w:val="nil"/>
          <w:right w:val="nil"/>
          <w:between w:val="nil"/>
        </w:pBdr>
        <w:spacing w:line="240" w:lineRule="auto"/>
        <w:jc w:val="both"/>
        <w:rPr>
          <w:sz w:val="20"/>
          <w:szCs w:val="20"/>
        </w:rPr>
      </w:pPr>
      <w:r w:rsidRPr="001C416C">
        <w:rPr>
          <w:sz w:val="20"/>
          <w:szCs w:val="20"/>
        </w:rPr>
        <w:t>De conformidad con lo anterior, corresponde al sector salud gestionar que las políticas, planes, programas y proyectos de los diferentes sectores se orienten a la garantía de los derechos a la vida y la salud, de acuerdo con las prioridades territoriales en salud y de forma pertinente con las características poblacionales y territoriales del momento histórico.</w:t>
      </w:r>
    </w:p>
    <w:p w:rsidRPr="001C416C" w:rsidR="00084319" w:rsidP="001C416C" w:rsidRDefault="00084319" w14:paraId="00000047" w14:textId="77777777">
      <w:pPr>
        <w:pStyle w:val="Normal0"/>
        <w:pBdr>
          <w:top w:val="nil"/>
          <w:left w:val="nil"/>
          <w:bottom w:val="nil"/>
          <w:right w:val="nil"/>
          <w:between w:val="nil"/>
        </w:pBdr>
        <w:spacing w:line="240" w:lineRule="auto"/>
        <w:jc w:val="both"/>
        <w:rPr>
          <w:sz w:val="20"/>
          <w:szCs w:val="20"/>
        </w:rPr>
      </w:pPr>
    </w:p>
    <w:p w:rsidRPr="001C416C" w:rsidR="00084319" w:rsidP="001C416C" w:rsidRDefault="001B3F57" w14:paraId="00000048" w14:textId="6DFC4385">
      <w:pPr>
        <w:pStyle w:val="Normal0"/>
        <w:pBdr>
          <w:top w:val="nil"/>
          <w:left w:val="nil"/>
          <w:bottom w:val="nil"/>
          <w:right w:val="nil"/>
          <w:between w:val="nil"/>
        </w:pBdr>
        <w:spacing w:line="240" w:lineRule="auto"/>
        <w:jc w:val="both"/>
        <w:rPr>
          <w:sz w:val="20"/>
          <w:szCs w:val="20"/>
        </w:rPr>
      </w:pPr>
      <w:commentRangeStart w:id="7"/>
      <w:r w:rsidRPr="001C416C">
        <w:rPr>
          <w:sz w:val="20"/>
          <w:szCs w:val="20"/>
        </w:rPr>
        <w:t>Las líneas de acción que orientan las intervenciones poblacionales se especifican para tener conocimiento en cómo intervenir en la atención de la familia como sujeto de derechos</w:t>
      </w:r>
      <w:r w:rsidRPr="001C416C" w:rsidR="000F39E1">
        <w:rPr>
          <w:sz w:val="20"/>
          <w:szCs w:val="20"/>
        </w:rPr>
        <w:t>.</w:t>
      </w:r>
      <w:commentRangeEnd w:id="7"/>
      <w:r w:rsidRPr="001C416C" w:rsidR="000F39E1">
        <w:rPr>
          <w:rStyle w:val="Refdecomentario"/>
          <w:sz w:val="20"/>
          <w:szCs w:val="20"/>
        </w:rPr>
        <w:commentReference w:id="7"/>
      </w:r>
    </w:p>
    <w:p w:rsidRPr="001C416C" w:rsidR="00084319" w:rsidP="001C416C" w:rsidRDefault="00084319" w14:paraId="00000049" w14:textId="77777777">
      <w:pPr>
        <w:pStyle w:val="Normal0"/>
        <w:pBdr>
          <w:top w:val="nil"/>
          <w:left w:val="nil"/>
          <w:bottom w:val="nil"/>
          <w:right w:val="nil"/>
          <w:between w:val="nil"/>
        </w:pBdr>
        <w:spacing w:line="240" w:lineRule="auto"/>
        <w:jc w:val="both"/>
        <w:rPr>
          <w:sz w:val="20"/>
          <w:szCs w:val="20"/>
        </w:rPr>
      </w:pPr>
    </w:p>
    <w:p w:rsidRPr="001C416C" w:rsidR="00084319" w:rsidP="001C416C" w:rsidRDefault="001B3F57" w14:paraId="0000004A" w14:textId="77777777">
      <w:pPr>
        <w:pStyle w:val="Normal0"/>
        <w:numPr>
          <w:ilvl w:val="1"/>
          <w:numId w:val="1"/>
        </w:numPr>
        <w:pBdr>
          <w:top w:val="nil"/>
          <w:left w:val="nil"/>
          <w:bottom w:val="nil"/>
          <w:right w:val="nil"/>
          <w:between w:val="nil"/>
        </w:pBdr>
        <w:spacing w:line="240" w:lineRule="auto"/>
        <w:ind w:left="0" w:firstLine="0"/>
        <w:jc w:val="both"/>
        <w:rPr>
          <w:b/>
          <w:color w:val="000000"/>
          <w:sz w:val="20"/>
          <w:szCs w:val="20"/>
        </w:rPr>
      </w:pPr>
      <w:r w:rsidRPr="001C416C">
        <w:rPr>
          <w:b/>
          <w:color w:val="000000"/>
          <w:sz w:val="20"/>
          <w:szCs w:val="20"/>
        </w:rPr>
        <w:t>Marco normativo y técnico</w:t>
      </w:r>
    </w:p>
    <w:p w:rsidRPr="001C416C" w:rsidR="00084319" w:rsidP="001C416C" w:rsidRDefault="00084319" w14:paraId="0000004B" w14:textId="77777777">
      <w:pPr>
        <w:pStyle w:val="Normal0"/>
        <w:pBdr>
          <w:top w:val="nil"/>
          <w:left w:val="nil"/>
          <w:bottom w:val="nil"/>
          <w:right w:val="nil"/>
          <w:between w:val="nil"/>
        </w:pBdr>
        <w:spacing w:line="240" w:lineRule="auto"/>
        <w:jc w:val="both"/>
        <w:rPr>
          <w:b/>
          <w:sz w:val="20"/>
          <w:szCs w:val="20"/>
        </w:rPr>
      </w:pPr>
    </w:p>
    <w:p w:rsidRPr="001C416C" w:rsidR="00084319" w:rsidP="001C416C" w:rsidRDefault="001B3F57" w14:paraId="0000004C" w14:textId="6D5D835F">
      <w:pPr>
        <w:pStyle w:val="Normal0"/>
        <w:pBdr>
          <w:top w:val="nil"/>
          <w:left w:val="nil"/>
          <w:bottom w:val="nil"/>
          <w:right w:val="nil"/>
          <w:between w:val="nil"/>
        </w:pBdr>
        <w:spacing w:line="240" w:lineRule="auto"/>
        <w:jc w:val="both"/>
        <w:rPr>
          <w:sz w:val="20"/>
          <w:szCs w:val="20"/>
        </w:rPr>
      </w:pPr>
      <w:r w:rsidRPr="001C416C">
        <w:rPr>
          <w:sz w:val="20"/>
          <w:szCs w:val="20"/>
        </w:rPr>
        <w:t>Para implementar las Rutas Integrales de Atención en Salud, las Instituciones Prestadoras de Servicios de Salud y otras entidades que tengan a su cargo ejecución de acciones en salud, adicional a las responsabilidades previstas en el artículo 9º de la Resolución 3202 de 2016 deberán ejecutar una serie de acciones establecidas dentro del marco normativo y técnico correspondiente</w:t>
      </w:r>
      <w:r w:rsidRPr="001C416C" w:rsidR="000F39E1">
        <w:rPr>
          <w:sz w:val="20"/>
          <w:szCs w:val="20"/>
        </w:rPr>
        <w:t>.</w:t>
      </w:r>
    </w:p>
    <w:p w:rsidRPr="001C416C" w:rsidR="000F39E1" w:rsidP="001C416C" w:rsidRDefault="000F39E1" w14:paraId="3785C076" w14:textId="6EA12216">
      <w:pPr>
        <w:pStyle w:val="Normal0"/>
        <w:pBdr>
          <w:top w:val="nil"/>
          <w:left w:val="nil"/>
          <w:bottom w:val="nil"/>
          <w:right w:val="nil"/>
          <w:between w:val="nil"/>
        </w:pBdr>
        <w:spacing w:line="240" w:lineRule="auto"/>
        <w:jc w:val="both"/>
        <w:rPr>
          <w:sz w:val="20"/>
          <w:szCs w:val="20"/>
        </w:rPr>
      </w:pPr>
      <w:commentRangeStart w:id="8"/>
      <w:r w:rsidRPr="001C416C">
        <w:rPr>
          <w:noProof/>
          <w:sz w:val="20"/>
          <w:szCs w:val="20"/>
        </w:rPr>
        <w:drawing>
          <wp:inline distT="0" distB="0" distL="0" distR="0" wp14:anchorId="18FA9AC1" wp14:editId="74CE037D">
            <wp:extent cx="2009775" cy="1366419"/>
            <wp:effectExtent l="0" t="0" r="0" b="5715"/>
            <wp:docPr id="30" name="Imagen 30" descr="A medical worker touch medical cross shape and healthcare, Virus pandemic develop people awareness and spread attention on their healthcare in glob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medical worker touch medical cross shape and healthcare, Virus pandemic develop people awareness and spread attention on their healthcare in global."/>
                    <pic:cNvPicPr>
                      <a:picLocks noChangeAspect="1" noChangeArrowheads="1"/>
                    </pic:cNvPicPr>
                  </pic:nvPicPr>
                  <pic:blipFill rotWithShape="1">
                    <a:blip r:embed="rId16">
                      <a:extLst>
                        <a:ext uri="{28A0092B-C50C-407E-A947-70E740481C1C}">
                          <a14:useLocalDpi xmlns:a14="http://schemas.microsoft.com/office/drawing/2010/main" val="0"/>
                        </a:ext>
                      </a:extLst>
                    </a:blip>
                    <a:srcRect l="21287" r="20462"/>
                    <a:stretch/>
                  </pic:blipFill>
                  <pic:spPr bwMode="auto">
                    <a:xfrm>
                      <a:off x="0" y="0"/>
                      <a:ext cx="2019223" cy="1372843"/>
                    </a:xfrm>
                    <a:prstGeom prst="rect">
                      <a:avLst/>
                    </a:prstGeom>
                    <a:noFill/>
                    <a:ln>
                      <a:noFill/>
                    </a:ln>
                    <a:extLst>
                      <a:ext uri="{53640926-AAD7-44D8-BBD7-CCE9431645EC}">
                        <a14:shadowObscured xmlns:a14="http://schemas.microsoft.com/office/drawing/2010/main"/>
                      </a:ext>
                    </a:extLst>
                  </pic:spPr>
                </pic:pic>
              </a:graphicData>
            </a:graphic>
          </wp:inline>
        </w:drawing>
      </w:r>
      <w:commentRangeEnd w:id="8"/>
      <w:r w:rsidRPr="001C416C">
        <w:rPr>
          <w:rStyle w:val="Refdecomentario"/>
          <w:sz w:val="20"/>
          <w:szCs w:val="20"/>
        </w:rPr>
        <w:commentReference w:id="8"/>
      </w:r>
    </w:p>
    <w:p w:rsidRPr="001C416C" w:rsidR="00084319" w:rsidP="001C416C" w:rsidRDefault="00084319" w14:paraId="0000004D" w14:textId="77777777">
      <w:pPr>
        <w:pStyle w:val="Normal0"/>
        <w:pBdr>
          <w:top w:val="nil"/>
          <w:left w:val="nil"/>
          <w:bottom w:val="nil"/>
          <w:right w:val="nil"/>
          <w:between w:val="nil"/>
        </w:pBdr>
        <w:spacing w:line="240" w:lineRule="auto"/>
        <w:jc w:val="both"/>
        <w:rPr>
          <w:sz w:val="20"/>
          <w:szCs w:val="20"/>
        </w:rPr>
      </w:pPr>
    </w:p>
    <w:p w:rsidRPr="001C416C" w:rsidR="000F39E1" w:rsidP="001C416C" w:rsidRDefault="001B3F57" w14:paraId="7A648918" w14:textId="77777777">
      <w:pPr>
        <w:pStyle w:val="Normal0"/>
        <w:pBdr>
          <w:top w:val="nil"/>
          <w:left w:val="nil"/>
          <w:bottom w:val="nil"/>
          <w:right w:val="nil"/>
          <w:between w:val="nil"/>
        </w:pBdr>
        <w:spacing w:line="240" w:lineRule="auto"/>
        <w:jc w:val="both"/>
        <w:rPr>
          <w:sz w:val="20"/>
          <w:szCs w:val="20"/>
        </w:rPr>
      </w:pPr>
      <w:bookmarkStart w:name="_heading=h.2et92p0" w:colFirst="0" w:colLast="0" w:id="9"/>
      <w:bookmarkEnd w:id="9"/>
      <w:commentRangeStart w:id="10"/>
      <w:r w:rsidRPr="001C416C">
        <w:rPr>
          <w:sz w:val="20"/>
          <w:szCs w:val="20"/>
        </w:rPr>
        <w:t xml:space="preserve">La Ruta Integral de Atención para la Promoción y Mantenimiento de la Salud (RPMS) contempla tres tipos de intervenciones.  </w:t>
      </w:r>
      <w:commentRangeEnd w:id="10"/>
      <w:r w:rsidRPr="001C416C" w:rsidR="000F39E1">
        <w:rPr>
          <w:rStyle w:val="Refdecomentario"/>
          <w:sz w:val="20"/>
          <w:szCs w:val="20"/>
        </w:rPr>
        <w:commentReference w:id="10"/>
      </w:r>
    </w:p>
    <w:p w:rsidRPr="001C416C" w:rsidR="000F39E1" w:rsidP="001C416C" w:rsidRDefault="000F39E1" w14:paraId="6E9CE6C2" w14:textId="77777777">
      <w:pPr>
        <w:pStyle w:val="Normal0"/>
        <w:pBdr>
          <w:top w:val="nil"/>
          <w:left w:val="nil"/>
          <w:bottom w:val="nil"/>
          <w:right w:val="nil"/>
          <w:between w:val="nil"/>
        </w:pBdr>
        <w:spacing w:line="240" w:lineRule="auto"/>
        <w:jc w:val="both"/>
        <w:rPr>
          <w:sz w:val="20"/>
          <w:szCs w:val="20"/>
        </w:rPr>
      </w:pPr>
    </w:p>
    <w:p w:rsidRPr="001C416C" w:rsidR="00084319" w:rsidP="001C416C" w:rsidRDefault="001B3F57" w14:paraId="0000004E" w14:textId="57E9E07C">
      <w:pPr>
        <w:pStyle w:val="Normal0"/>
        <w:pBdr>
          <w:top w:val="nil"/>
          <w:left w:val="nil"/>
          <w:bottom w:val="nil"/>
          <w:right w:val="nil"/>
          <w:between w:val="nil"/>
        </w:pBdr>
        <w:spacing w:line="240" w:lineRule="auto"/>
        <w:jc w:val="both"/>
        <w:rPr>
          <w:sz w:val="20"/>
          <w:szCs w:val="20"/>
        </w:rPr>
      </w:pPr>
      <w:r w:rsidRPr="001C416C">
        <w:rPr>
          <w:sz w:val="20"/>
          <w:szCs w:val="20"/>
        </w:rPr>
        <w:t>Ve</w:t>
      </w:r>
      <w:r w:rsidRPr="001C416C" w:rsidR="000F39E1">
        <w:rPr>
          <w:sz w:val="20"/>
          <w:szCs w:val="20"/>
        </w:rPr>
        <w:t>a,</w:t>
      </w:r>
      <w:r w:rsidRPr="001C416C">
        <w:rPr>
          <w:sz w:val="20"/>
          <w:szCs w:val="20"/>
        </w:rPr>
        <w:t xml:space="preserve"> a continuación, sus principales características y algunas consideraciones para su abordaje familiar y comunitario: </w:t>
      </w:r>
    </w:p>
    <w:p w:rsidRPr="001C416C" w:rsidR="00084319" w:rsidP="001C416C" w:rsidRDefault="001B3F57" w14:paraId="0000004F" w14:textId="77777777">
      <w:pPr>
        <w:pStyle w:val="Normal0"/>
        <w:pBdr>
          <w:top w:val="nil"/>
          <w:left w:val="nil"/>
          <w:bottom w:val="nil"/>
          <w:right w:val="nil"/>
          <w:between w:val="nil"/>
        </w:pBdr>
        <w:spacing w:line="240" w:lineRule="auto"/>
        <w:jc w:val="both"/>
        <w:rPr>
          <w:sz w:val="20"/>
          <w:szCs w:val="20"/>
        </w:rPr>
      </w:pPr>
      <w:r w:rsidRPr="001C416C">
        <w:rPr>
          <w:noProof/>
          <w:sz w:val="20"/>
          <w:szCs w:val="20"/>
        </w:rPr>
        <mc:AlternateContent>
          <mc:Choice Requires="wps">
            <w:drawing>
              <wp:anchor distT="0" distB="0" distL="114300" distR="114300" simplePos="0" relativeHeight="251658240" behindDoc="0" locked="0" layoutInCell="1" hidden="0" allowOverlap="1" wp14:anchorId="752455AA" wp14:editId="07777777">
                <wp:simplePos x="0" y="0"/>
                <wp:positionH relativeFrom="column">
                  <wp:posOffset>1</wp:posOffset>
                </wp:positionH>
                <wp:positionV relativeFrom="paragraph">
                  <wp:posOffset>76200</wp:posOffset>
                </wp:positionV>
                <wp:extent cx="6242050" cy="698500"/>
                <wp:effectExtent l="0" t="0" r="0" b="0"/>
                <wp:wrapNone/>
                <wp:docPr id="137" name="Rectángulo 137"/>
                <wp:cNvGraphicFramePr/>
                <a:graphic xmlns:a="http://schemas.openxmlformats.org/drawingml/2006/main">
                  <a:graphicData uri="http://schemas.microsoft.com/office/word/2010/wordprocessingShape">
                    <wps:wsp>
                      <wps:cNvSpPr/>
                      <wps:spPr>
                        <a:xfrm>
                          <a:off x="2231325" y="3437100"/>
                          <a:ext cx="6229350" cy="68580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084319" w:rsidRDefault="001B3F57" w14:paraId="6DF367AA" w14:textId="77777777">
                            <w:pPr>
                              <w:pStyle w:val="Normal0"/>
                              <w:spacing w:line="240" w:lineRule="auto"/>
                              <w:jc w:val="center"/>
                              <w:textDirection w:val="btLr"/>
                            </w:pPr>
                            <w:r>
                              <w:rPr>
                                <w:rFonts w:ascii="Cambria" w:hAnsi="Cambria" w:eastAsia="Cambria" w:cs="Cambria"/>
                                <w:color w:val="FFFFFF"/>
                                <w:sz w:val="36"/>
                              </w:rPr>
                              <w:t>DI_CF01_1_1_Tipos de intervenciones_Slide de diapositivas</w:t>
                            </w:r>
                          </w:p>
                        </w:txbxContent>
                      </wps:txbx>
                      <wps:bodyPr spcFirstLastPara="1" wrap="square" lIns="91425" tIns="45700" rIns="91425" bIns="45700" anchor="ctr" anchorCtr="0">
                        <a:noAutofit/>
                      </wps:bodyPr>
                    </wps:wsp>
                  </a:graphicData>
                </a:graphic>
              </wp:anchor>
            </w:drawing>
          </mc:Choice>
          <mc:Fallback>
            <w:pict>
              <v:rect id="Rectángulo 137" style="position:absolute;left:0;text-align:left;margin-left:0;margin-top:6pt;width:491.5pt;height:55pt;z-index:251658240;visibility:visible;mso-wrap-style:square;mso-wrap-distance-left:9pt;mso-wrap-distance-top:0;mso-wrap-distance-right:9pt;mso-wrap-distance-bottom:0;mso-position-horizontal:absolute;mso-position-horizontal-relative:text;mso-position-vertical:absolute;mso-position-vertical-relative:text;v-text-anchor:middle" o:spid="_x0000_s1027" fillcolor="#ed7d31" strokecolor="#42719b" strokeweight="1pt" w14:anchorId="752455A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">
                <v:stroke miterlimit="5243f" startarrowwidth="narrow" startarrowlength="short" endarrowwidth="narrow" endarrowlength="short"/>
                <v:textbox inset="2.53958mm,1.2694mm,2.53958mm,1.2694mm">
                  <w:txbxContent>
                    <w:p w:rsidR="00084319" w:rsidRDefault="001B3F57" w14:paraId="6DF367AA" w14:textId="77777777">
                      <w:pPr>
                        <w:pStyle w:val="Normal0"/>
                        <w:spacing w:line="240" w:lineRule="auto"/>
                        <w:jc w:val="center"/>
                        <w:textDirection w:val="btLr"/>
                      </w:pPr>
                      <w:r>
                        <w:rPr>
                          <w:rFonts w:ascii="Cambria" w:hAnsi="Cambria" w:eastAsia="Cambria" w:cs="Cambria"/>
                          <w:color w:val="FFFFFF"/>
                          <w:sz w:val="36"/>
                        </w:rPr>
                        <w:t>DI_CF01_1_1_Tipos de intervenciones_Slide de diapositivas</w:t>
                      </w:r>
                    </w:p>
                  </w:txbxContent>
                </v:textbox>
              </v:rect>
            </w:pict>
          </mc:Fallback>
        </mc:AlternateContent>
      </w:r>
    </w:p>
    <w:p w:rsidRPr="001C416C" w:rsidR="00084319" w:rsidP="001C416C" w:rsidRDefault="00084319" w14:paraId="00000050" w14:textId="77777777">
      <w:pPr>
        <w:pStyle w:val="Normal0"/>
        <w:pBdr>
          <w:top w:val="nil"/>
          <w:left w:val="nil"/>
          <w:bottom w:val="nil"/>
          <w:right w:val="nil"/>
          <w:between w:val="nil"/>
        </w:pBdr>
        <w:spacing w:line="240" w:lineRule="auto"/>
        <w:jc w:val="both"/>
        <w:rPr>
          <w:sz w:val="20"/>
          <w:szCs w:val="20"/>
        </w:rPr>
      </w:pPr>
    </w:p>
    <w:p w:rsidRPr="001C416C" w:rsidR="00084319" w:rsidP="001C416C" w:rsidRDefault="00084319" w14:paraId="00000051" w14:textId="77777777">
      <w:pPr>
        <w:pStyle w:val="Normal0"/>
        <w:pBdr>
          <w:top w:val="nil"/>
          <w:left w:val="nil"/>
          <w:bottom w:val="nil"/>
          <w:right w:val="nil"/>
          <w:between w:val="nil"/>
        </w:pBdr>
        <w:spacing w:line="240" w:lineRule="auto"/>
        <w:rPr>
          <w:sz w:val="20"/>
          <w:szCs w:val="20"/>
        </w:rPr>
      </w:pPr>
    </w:p>
    <w:p w:rsidRPr="001C416C" w:rsidR="00084319" w:rsidP="001C416C" w:rsidRDefault="00084319" w14:paraId="00000052" w14:textId="77777777">
      <w:pPr>
        <w:pStyle w:val="Normal0"/>
        <w:pBdr>
          <w:top w:val="nil"/>
          <w:left w:val="nil"/>
          <w:bottom w:val="nil"/>
          <w:right w:val="nil"/>
          <w:between w:val="nil"/>
        </w:pBdr>
        <w:spacing w:line="240" w:lineRule="auto"/>
        <w:rPr>
          <w:sz w:val="20"/>
          <w:szCs w:val="20"/>
        </w:rPr>
      </w:pPr>
    </w:p>
    <w:p w:rsidRPr="001C416C" w:rsidR="00084319" w:rsidP="001C416C" w:rsidRDefault="00084319" w14:paraId="00000053" w14:textId="77777777">
      <w:pPr>
        <w:pStyle w:val="Normal0"/>
        <w:pBdr>
          <w:top w:val="nil"/>
          <w:left w:val="nil"/>
          <w:bottom w:val="nil"/>
          <w:right w:val="nil"/>
          <w:between w:val="nil"/>
        </w:pBdr>
        <w:spacing w:line="240" w:lineRule="auto"/>
        <w:rPr>
          <w:sz w:val="20"/>
          <w:szCs w:val="20"/>
        </w:rPr>
      </w:pPr>
    </w:p>
    <w:p w:rsidR="00084319" w:rsidP="001C416C" w:rsidRDefault="00084319" w14:paraId="00000057" w14:textId="56804A57">
      <w:pPr>
        <w:pStyle w:val="Normal0"/>
        <w:pBdr>
          <w:top w:val="nil"/>
          <w:left w:val="nil"/>
          <w:bottom w:val="nil"/>
          <w:right w:val="nil"/>
          <w:between w:val="nil"/>
        </w:pBdr>
        <w:spacing w:line="240" w:lineRule="auto"/>
        <w:rPr>
          <w:sz w:val="20"/>
          <w:szCs w:val="20"/>
        </w:rPr>
      </w:pPr>
    </w:p>
    <w:p w:rsidRPr="001C416C" w:rsidR="001C416C" w:rsidP="001C416C" w:rsidRDefault="001C416C" w14:paraId="12B0DA47" w14:textId="77777777">
      <w:pPr>
        <w:pStyle w:val="Normal0"/>
        <w:pBdr>
          <w:top w:val="nil"/>
          <w:left w:val="nil"/>
          <w:bottom w:val="nil"/>
          <w:right w:val="nil"/>
          <w:between w:val="nil"/>
        </w:pBdr>
        <w:spacing w:line="240" w:lineRule="auto"/>
        <w:rPr>
          <w:sz w:val="20"/>
          <w:szCs w:val="20"/>
        </w:rPr>
      </w:pPr>
    </w:p>
    <w:p w:rsidR="00084319" w:rsidP="001C416C" w:rsidRDefault="001B3F57" w14:paraId="00000059" w14:textId="07B4D73A">
      <w:pPr>
        <w:pStyle w:val="Normal0"/>
        <w:numPr>
          <w:ilvl w:val="1"/>
          <w:numId w:val="1"/>
        </w:numPr>
        <w:pBdr>
          <w:top w:val="nil"/>
          <w:left w:val="nil"/>
          <w:bottom w:val="nil"/>
          <w:right w:val="nil"/>
          <w:between w:val="nil"/>
        </w:pBdr>
        <w:spacing w:line="240" w:lineRule="auto"/>
        <w:ind w:left="0" w:firstLine="0"/>
        <w:rPr>
          <w:b/>
          <w:color w:val="000000"/>
          <w:sz w:val="20"/>
          <w:szCs w:val="20"/>
        </w:rPr>
      </w:pPr>
      <w:bookmarkStart w:name="_heading=h.tyjcwt" w:colFirst="0" w:colLast="0" w:id="11"/>
      <w:bookmarkEnd w:id="11"/>
      <w:r w:rsidRPr="005279DB">
        <w:rPr>
          <w:b/>
          <w:color w:val="000000"/>
          <w:sz w:val="20"/>
          <w:szCs w:val="20"/>
        </w:rPr>
        <w:t xml:space="preserve">Instrumentos de tamizaje </w:t>
      </w:r>
    </w:p>
    <w:p w:rsidRPr="005279DB" w:rsidR="005279DB" w:rsidP="005279DB" w:rsidRDefault="005279DB" w14:paraId="3FB17E46" w14:textId="77777777">
      <w:pPr>
        <w:pStyle w:val="Normal0"/>
        <w:pBdr>
          <w:top w:val="nil"/>
          <w:left w:val="nil"/>
          <w:bottom w:val="nil"/>
          <w:right w:val="nil"/>
          <w:between w:val="nil"/>
        </w:pBdr>
        <w:spacing w:line="240" w:lineRule="auto"/>
        <w:rPr>
          <w:b/>
          <w:color w:val="000000"/>
          <w:sz w:val="20"/>
          <w:szCs w:val="20"/>
        </w:rPr>
      </w:pPr>
    </w:p>
    <w:p w:rsidRPr="001C416C" w:rsidR="00084319" w:rsidP="001C416C" w:rsidRDefault="001B3F57" w14:paraId="0000005A" w14:textId="4255E2AB">
      <w:pPr>
        <w:pStyle w:val="Normal0"/>
        <w:pBdr>
          <w:top w:val="nil"/>
          <w:left w:val="nil"/>
          <w:bottom w:val="nil"/>
          <w:right w:val="nil"/>
          <w:between w:val="nil"/>
        </w:pBdr>
        <w:spacing w:line="240" w:lineRule="auto"/>
        <w:jc w:val="both"/>
        <w:rPr>
          <w:sz w:val="20"/>
          <w:szCs w:val="20"/>
        </w:rPr>
      </w:pPr>
      <w:bookmarkStart w:name="_heading=h.3dy6vkm" w:colFirst="0" w:colLast="0" w:id="12"/>
      <w:bookmarkEnd w:id="12"/>
      <w:r w:rsidRPr="001C416C">
        <w:rPr>
          <w:sz w:val="20"/>
          <w:szCs w:val="20"/>
        </w:rPr>
        <w:t>Se definen como el conjunto de intervenciones en salud dirigidas a las personas en sus diferentes momentos de curso de vida y a la familia como sujeto de atención, que tienen como finalidad la valoración integral, la detección temprana, la protección específica y la educación para la salud de forma individual, grupal o familiar, con el fin de potenciar o fortalecer las capacidades para el cuidado de la salud de las personas, minimizar el riesgo de enfermar o derivar oportunamente a rutas de grupo de riesgo o a los servicios de salud requeridos para el manejo de su condición de salud.</w:t>
      </w:r>
    </w:p>
    <w:p w:rsidRPr="001C416C" w:rsidR="000F39E1" w:rsidP="001C416C" w:rsidRDefault="000F39E1" w14:paraId="73E589FE" w14:textId="3CBA2D75">
      <w:pPr>
        <w:pStyle w:val="Normal0"/>
        <w:pBdr>
          <w:top w:val="nil"/>
          <w:left w:val="nil"/>
          <w:bottom w:val="nil"/>
          <w:right w:val="nil"/>
          <w:between w:val="nil"/>
        </w:pBdr>
        <w:spacing w:line="240" w:lineRule="auto"/>
        <w:jc w:val="both"/>
        <w:rPr>
          <w:sz w:val="20"/>
          <w:szCs w:val="20"/>
        </w:rPr>
      </w:pPr>
      <w:commentRangeStart w:id="13"/>
      <w:r w:rsidRPr="001C416C">
        <w:rPr>
          <w:noProof/>
          <w:sz w:val="20"/>
          <w:szCs w:val="20"/>
        </w:rPr>
        <w:lastRenderedPageBreak/>
        <w:drawing>
          <wp:inline distT="0" distB="0" distL="0" distR="0" wp14:anchorId="590220F3" wp14:editId="0BD5131F">
            <wp:extent cx="2162175" cy="1284460"/>
            <wp:effectExtent l="0" t="0" r="0" b="0"/>
            <wp:docPr id="31" name="Imagen 31" descr="Checklist Quality management with Quality Assurance or QA and Quality Control or QC and improvement. Standardization, certification. Compliance to regulations service and standa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ecklist Quality management with Quality Assurance or QA and Quality Control or QC and improvement. Standardization, certification. Compliance to regulations service and standard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66026" cy="1286748"/>
                    </a:xfrm>
                    <a:prstGeom prst="rect">
                      <a:avLst/>
                    </a:prstGeom>
                    <a:noFill/>
                    <a:ln>
                      <a:noFill/>
                    </a:ln>
                  </pic:spPr>
                </pic:pic>
              </a:graphicData>
            </a:graphic>
          </wp:inline>
        </w:drawing>
      </w:r>
      <w:commentRangeEnd w:id="13"/>
      <w:r w:rsidRPr="001C416C">
        <w:rPr>
          <w:rStyle w:val="Refdecomentario"/>
          <w:sz w:val="20"/>
          <w:szCs w:val="20"/>
        </w:rPr>
        <w:commentReference w:id="13"/>
      </w:r>
    </w:p>
    <w:p w:rsidRPr="001C416C" w:rsidR="00084319" w:rsidP="001C416C" w:rsidRDefault="00084319" w14:paraId="0000005B" w14:textId="77777777">
      <w:pPr>
        <w:pStyle w:val="Normal0"/>
        <w:pBdr>
          <w:top w:val="nil"/>
          <w:left w:val="nil"/>
          <w:bottom w:val="nil"/>
          <w:right w:val="nil"/>
          <w:between w:val="nil"/>
        </w:pBdr>
        <w:spacing w:line="240" w:lineRule="auto"/>
        <w:jc w:val="both"/>
        <w:rPr>
          <w:b/>
          <w:color w:val="000000"/>
          <w:sz w:val="20"/>
          <w:szCs w:val="20"/>
        </w:rPr>
      </w:pPr>
    </w:p>
    <w:p w:rsidRPr="001C416C" w:rsidR="00084319" w:rsidP="001C416C" w:rsidRDefault="001B3F57" w14:paraId="0000005C" w14:textId="77777777">
      <w:pPr>
        <w:pStyle w:val="Normal0"/>
        <w:pBdr>
          <w:top w:val="nil"/>
          <w:left w:val="nil"/>
          <w:bottom w:val="nil"/>
          <w:right w:val="nil"/>
          <w:between w:val="nil"/>
        </w:pBdr>
        <w:spacing w:line="240" w:lineRule="auto"/>
        <w:jc w:val="both"/>
        <w:rPr>
          <w:sz w:val="20"/>
          <w:szCs w:val="20"/>
        </w:rPr>
      </w:pPr>
      <w:r w:rsidRPr="001C416C">
        <w:rPr>
          <w:sz w:val="20"/>
          <w:szCs w:val="20"/>
        </w:rPr>
        <w:t>Este procedimiento está dirigido a todas las niñas y niños de 6 a 11 años, 11 meses y 29 días que habitan en el territorio nacional.</w:t>
      </w:r>
    </w:p>
    <w:p w:rsidRPr="001C416C" w:rsidR="00084319" w:rsidP="001C416C" w:rsidRDefault="00084319" w14:paraId="0000005D" w14:textId="77777777">
      <w:pPr>
        <w:pStyle w:val="Normal0"/>
        <w:pBdr>
          <w:top w:val="nil"/>
          <w:left w:val="nil"/>
          <w:bottom w:val="nil"/>
          <w:right w:val="nil"/>
          <w:between w:val="nil"/>
        </w:pBdr>
        <w:spacing w:line="240" w:lineRule="auto"/>
        <w:jc w:val="both"/>
        <w:rPr>
          <w:b/>
          <w:sz w:val="20"/>
          <w:szCs w:val="20"/>
        </w:rPr>
      </w:pPr>
    </w:p>
    <w:p w:rsidRPr="001C416C" w:rsidR="00084319" w:rsidP="001C416C" w:rsidRDefault="001B3F57" w14:paraId="0000005E" w14:textId="77777777">
      <w:pPr>
        <w:pStyle w:val="Normal0"/>
        <w:pBdr>
          <w:top w:val="nil"/>
          <w:left w:val="nil"/>
          <w:bottom w:val="nil"/>
          <w:right w:val="nil"/>
          <w:between w:val="nil"/>
        </w:pBdr>
        <w:spacing w:line="240" w:lineRule="auto"/>
        <w:jc w:val="both"/>
        <w:rPr>
          <w:b/>
          <w:sz w:val="20"/>
          <w:szCs w:val="20"/>
        </w:rPr>
      </w:pPr>
      <w:r w:rsidRPr="001C416C">
        <w:rPr>
          <w:b/>
          <w:sz w:val="20"/>
          <w:szCs w:val="20"/>
        </w:rPr>
        <w:t>Alcances u objetivos:</w:t>
      </w:r>
    </w:p>
    <w:p w:rsidRPr="001C416C" w:rsidR="00084319" w:rsidP="001C416C" w:rsidRDefault="00084319" w14:paraId="0000005F" w14:textId="77777777">
      <w:pPr>
        <w:pStyle w:val="Normal0"/>
        <w:pBdr>
          <w:top w:val="nil"/>
          <w:left w:val="nil"/>
          <w:bottom w:val="nil"/>
          <w:right w:val="nil"/>
          <w:between w:val="nil"/>
        </w:pBdr>
        <w:spacing w:line="240" w:lineRule="auto"/>
        <w:jc w:val="both"/>
        <w:rPr>
          <w:sz w:val="20"/>
          <w:szCs w:val="20"/>
        </w:rPr>
      </w:pPr>
    </w:p>
    <w:p w:rsidRPr="001C416C" w:rsidR="00084319" w:rsidP="001C416C" w:rsidRDefault="001B3F57" w14:paraId="00000060" w14:textId="77777777">
      <w:pPr>
        <w:pStyle w:val="Normal0"/>
        <w:numPr>
          <w:ilvl w:val="0"/>
          <w:numId w:val="8"/>
        </w:numPr>
        <w:pBdr>
          <w:top w:val="nil"/>
          <w:left w:val="nil"/>
          <w:bottom w:val="nil"/>
          <w:right w:val="nil"/>
          <w:between w:val="nil"/>
        </w:pBdr>
        <w:spacing w:line="240" w:lineRule="auto"/>
        <w:ind w:left="0" w:firstLine="0"/>
        <w:jc w:val="both"/>
        <w:rPr>
          <w:color w:val="000000"/>
          <w:sz w:val="20"/>
          <w:szCs w:val="20"/>
        </w:rPr>
      </w:pPr>
      <w:commentRangeStart w:id="14"/>
      <w:r w:rsidRPr="001C416C">
        <w:rPr>
          <w:color w:val="000000"/>
          <w:sz w:val="20"/>
          <w:szCs w:val="20"/>
        </w:rPr>
        <w:t>Valorar y hacer seguimiento de la salud y desarrollo integral (físico, cognitivo, social) de los niños y las niñas.</w:t>
      </w:r>
    </w:p>
    <w:p w:rsidRPr="001C416C" w:rsidR="00084319" w:rsidP="001C416C" w:rsidRDefault="001B3F57" w14:paraId="00000061" w14:textId="77777777">
      <w:pPr>
        <w:pStyle w:val="Normal0"/>
        <w:numPr>
          <w:ilvl w:val="0"/>
          <w:numId w:val="8"/>
        </w:numPr>
        <w:pBdr>
          <w:top w:val="nil"/>
          <w:left w:val="nil"/>
          <w:bottom w:val="nil"/>
          <w:right w:val="nil"/>
          <w:between w:val="nil"/>
        </w:pBdr>
        <w:spacing w:line="240" w:lineRule="auto"/>
        <w:ind w:left="0" w:firstLine="0"/>
        <w:jc w:val="both"/>
        <w:rPr>
          <w:color w:val="000000"/>
          <w:sz w:val="20"/>
          <w:szCs w:val="20"/>
        </w:rPr>
      </w:pPr>
      <w:r w:rsidRPr="001C416C">
        <w:rPr>
          <w:color w:val="000000"/>
          <w:sz w:val="20"/>
          <w:szCs w:val="20"/>
        </w:rPr>
        <w:t xml:space="preserve">Identificar tempranamente la exposición o presencia de factores de riesgo con el fin de prevenirlos o derivarlos para su manejo oportuno. </w:t>
      </w:r>
    </w:p>
    <w:p w:rsidRPr="001C416C" w:rsidR="00084319" w:rsidP="001C416C" w:rsidRDefault="001B3F57" w14:paraId="00000062" w14:textId="77777777">
      <w:pPr>
        <w:pStyle w:val="Normal0"/>
        <w:numPr>
          <w:ilvl w:val="0"/>
          <w:numId w:val="8"/>
        </w:numPr>
        <w:pBdr>
          <w:top w:val="nil"/>
          <w:left w:val="nil"/>
          <w:bottom w:val="nil"/>
          <w:right w:val="nil"/>
          <w:between w:val="nil"/>
        </w:pBdr>
        <w:spacing w:line="240" w:lineRule="auto"/>
        <w:ind w:left="0" w:firstLine="0"/>
        <w:jc w:val="both"/>
        <w:rPr>
          <w:color w:val="000000"/>
          <w:sz w:val="20"/>
          <w:szCs w:val="20"/>
        </w:rPr>
      </w:pPr>
      <w:r w:rsidRPr="001C416C">
        <w:rPr>
          <w:color w:val="000000"/>
          <w:sz w:val="20"/>
          <w:szCs w:val="20"/>
        </w:rPr>
        <w:t xml:space="preserve">Detectar de forma temprana alteraciones que afecten negativamente la salud y el proceso de crecimiento y desarrollo, con el fin de referirlas para su manejo oportuno. </w:t>
      </w:r>
    </w:p>
    <w:p w:rsidRPr="001C416C" w:rsidR="00084319" w:rsidP="001C416C" w:rsidRDefault="001B3F57" w14:paraId="00000063" w14:textId="184C909D">
      <w:pPr>
        <w:pStyle w:val="Normal0"/>
        <w:numPr>
          <w:ilvl w:val="0"/>
          <w:numId w:val="8"/>
        </w:numPr>
        <w:pBdr>
          <w:top w:val="nil"/>
          <w:left w:val="nil"/>
          <w:bottom w:val="nil"/>
          <w:right w:val="nil"/>
          <w:between w:val="nil"/>
        </w:pBdr>
        <w:spacing w:line="240" w:lineRule="auto"/>
        <w:ind w:left="0" w:firstLine="0"/>
        <w:jc w:val="both"/>
        <w:rPr>
          <w:b/>
          <w:color w:val="000000"/>
          <w:sz w:val="20"/>
          <w:szCs w:val="20"/>
        </w:rPr>
      </w:pPr>
      <w:r w:rsidRPr="001C416C">
        <w:rPr>
          <w:color w:val="000000"/>
          <w:sz w:val="20"/>
          <w:szCs w:val="20"/>
        </w:rPr>
        <w:t xml:space="preserve">Potenciar capacidades, habilidades y prácticas para promover el cuidado de la salud y fortalecer el desarrollo de los </w:t>
      </w:r>
      <w:r w:rsidRPr="001C416C">
        <w:rPr>
          <w:sz w:val="20"/>
          <w:szCs w:val="20"/>
        </w:rPr>
        <w:t>niños mediante</w:t>
      </w:r>
      <w:r w:rsidRPr="001C416C">
        <w:rPr>
          <w:color w:val="000000"/>
          <w:sz w:val="20"/>
          <w:szCs w:val="20"/>
        </w:rPr>
        <w:t xml:space="preserve"> la información en salud con padres y/o cuidadores y niños (as)</w:t>
      </w:r>
      <w:r w:rsidRPr="001C416C" w:rsidR="000F39E1">
        <w:rPr>
          <w:color w:val="000000"/>
          <w:sz w:val="20"/>
          <w:szCs w:val="20"/>
        </w:rPr>
        <w:t>.</w:t>
      </w:r>
      <w:commentRangeEnd w:id="14"/>
      <w:r w:rsidRPr="001C416C" w:rsidR="000F39E1">
        <w:rPr>
          <w:rStyle w:val="Refdecomentario"/>
          <w:sz w:val="20"/>
          <w:szCs w:val="20"/>
        </w:rPr>
        <w:commentReference w:id="14"/>
      </w:r>
    </w:p>
    <w:p w:rsidRPr="001C416C" w:rsidR="00084319" w:rsidP="001C416C" w:rsidRDefault="00084319" w14:paraId="00000064" w14:textId="4C54984C">
      <w:pPr>
        <w:pStyle w:val="Normal0"/>
        <w:pBdr>
          <w:top w:val="nil"/>
          <w:left w:val="nil"/>
          <w:bottom w:val="nil"/>
          <w:right w:val="nil"/>
          <w:between w:val="nil"/>
        </w:pBdr>
        <w:spacing w:line="240" w:lineRule="auto"/>
        <w:jc w:val="both"/>
        <w:rPr>
          <w:sz w:val="20"/>
          <w:szCs w:val="20"/>
        </w:rPr>
      </w:pPr>
    </w:p>
    <w:p w:rsidRPr="001C416C" w:rsidR="000F39E1" w:rsidP="001C416C" w:rsidRDefault="000F39E1" w14:paraId="64637D77" w14:textId="77777777">
      <w:pPr>
        <w:pStyle w:val="Normal0"/>
        <w:pBdr>
          <w:top w:val="nil"/>
          <w:left w:val="nil"/>
          <w:bottom w:val="nil"/>
          <w:right w:val="nil"/>
          <w:between w:val="nil"/>
        </w:pBdr>
        <w:spacing w:line="240" w:lineRule="auto"/>
        <w:jc w:val="both"/>
        <w:rPr>
          <w:sz w:val="20"/>
          <w:szCs w:val="20"/>
        </w:rPr>
      </w:pPr>
    </w:p>
    <w:p w:rsidRPr="001C416C" w:rsidR="00084319" w:rsidP="001C416C" w:rsidRDefault="001B3F57" w14:paraId="00000065" w14:textId="77777777">
      <w:pPr>
        <w:pStyle w:val="Normal0"/>
        <w:numPr>
          <w:ilvl w:val="1"/>
          <w:numId w:val="1"/>
        </w:numPr>
        <w:pBdr>
          <w:top w:val="nil"/>
          <w:left w:val="nil"/>
          <w:bottom w:val="nil"/>
          <w:right w:val="nil"/>
          <w:between w:val="nil"/>
        </w:pBdr>
        <w:spacing w:line="240" w:lineRule="auto"/>
        <w:ind w:left="0" w:firstLine="0"/>
        <w:jc w:val="both"/>
        <w:rPr>
          <w:b/>
          <w:color w:val="000000"/>
          <w:sz w:val="20"/>
          <w:szCs w:val="20"/>
        </w:rPr>
      </w:pPr>
      <w:r w:rsidRPr="001C416C">
        <w:rPr>
          <w:b/>
          <w:color w:val="000000"/>
          <w:sz w:val="20"/>
          <w:szCs w:val="20"/>
        </w:rPr>
        <w:t xml:space="preserve"> Instrumentos asociados a la valoración integral en salud de aplicación obligatoria</w:t>
      </w:r>
    </w:p>
    <w:p w:rsidRPr="001C416C" w:rsidR="00084319" w:rsidP="001C416C" w:rsidRDefault="00084319" w14:paraId="00000066" w14:textId="77777777">
      <w:pPr>
        <w:pStyle w:val="Normal0"/>
        <w:pBdr>
          <w:top w:val="nil"/>
          <w:left w:val="nil"/>
          <w:bottom w:val="nil"/>
          <w:right w:val="nil"/>
          <w:between w:val="nil"/>
        </w:pBdr>
        <w:spacing w:line="240" w:lineRule="auto"/>
        <w:jc w:val="both"/>
        <w:rPr>
          <w:color w:val="000000"/>
          <w:sz w:val="20"/>
          <w:szCs w:val="20"/>
        </w:rPr>
      </w:pPr>
    </w:p>
    <w:p w:rsidRPr="001C416C" w:rsidR="00084319" w:rsidP="001C416C" w:rsidRDefault="001B3F57" w14:paraId="00000067" w14:textId="77777777">
      <w:pPr>
        <w:pStyle w:val="Normal0"/>
        <w:pBdr>
          <w:top w:val="nil"/>
          <w:left w:val="nil"/>
          <w:bottom w:val="nil"/>
          <w:right w:val="nil"/>
          <w:between w:val="nil"/>
        </w:pBdr>
        <w:spacing w:line="240" w:lineRule="auto"/>
        <w:jc w:val="both"/>
        <w:rPr>
          <w:color w:val="000000"/>
          <w:sz w:val="20"/>
          <w:szCs w:val="20"/>
        </w:rPr>
      </w:pPr>
      <w:r w:rsidRPr="001C416C">
        <w:rPr>
          <w:color w:val="000000"/>
          <w:sz w:val="20"/>
          <w:szCs w:val="20"/>
        </w:rPr>
        <w:t xml:space="preserve">La atención en salud a las familias, garantiza su reconocimiento como sujeto colectivo de derechos y fin en sí misma, a partir de la valoración integral a la familia, que se realiza a través de la aplicación de herramientas de evaluación familiar que permiten reconocer las capacidades y el grado de funcionamiento familiar  que permita identificar los riesgos para la salud de la familia y sus integrantes y las condiciones de desarrollo y funcionalidad de las relaciones familiares, que pueden generar una derivación a atenciones adicionales dirigidas a la familia que contribuyan a su promoción y fortalecimiento.  </w:t>
      </w:r>
    </w:p>
    <w:p w:rsidRPr="001C416C" w:rsidR="00084319" w:rsidP="001C416C" w:rsidRDefault="00084319" w14:paraId="00000068" w14:textId="77777777">
      <w:pPr>
        <w:pStyle w:val="Normal0"/>
        <w:pBdr>
          <w:top w:val="nil"/>
          <w:left w:val="nil"/>
          <w:bottom w:val="nil"/>
          <w:right w:val="nil"/>
          <w:between w:val="nil"/>
        </w:pBdr>
        <w:spacing w:line="240" w:lineRule="auto"/>
        <w:rPr>
          <w:color w:val="000000"/>
          <w:sz w:val="20"/>
          <w:szCs w:val="20"/>
        </w:rPr>
      </w:pPr>
    </w:p>
    <w:p w:rsidRPr="001C416C" w:rsidR="00084319" w:rsidP="001C416C" w:rsidRDefault="001B3F57" w14:paraId="00000069" w14:textId="77777777">
      <w:pPr>
        <w:pStyle w:val="Normal0"/>
        <w:numPr>
          <w:ilvl w:val="0"/>
          <w:numId w:val="16"/>
        </w:numPr>
        <w:pBdr>
          <w:top w:val="nil"/>
          <w:left w:val="nil"/>
          <w:bottom w:val="nil"/>
          <w:right w:val="nil"/>
          <w:between w:val="nil"/>
        </w:pBdr>
        <w:spacing w:line="240" w:lineRule="auto"/>
        <w:ind w:left="0" w:firstLine="0"/>
        <w:rPr>
          <w:b/>
          <w:color w:val="000000"/>
          <w:sz w:val="20"/>
          <w:szCs w:val="20"/>
        </w:rPr>
      </w:pPr>
      <w:r w:rsidRPr="001C416C">
        <w:rPr>
          <w:b/>
          <w:color w:val="000000"/>
          <w:sz w:val="20"/>
          <w:szCs w:val="20"/>
        </w:rPr>
        <w:t>Escala Abreviada de Desarrollo 3 (EAD-3)</w:t>
      </w:r>
      <w:sdt>
        <w:sdtPr>
          <w:rPr>
            <w:sz w:val="20"/>
            <w:szCs w:val="20"/>
          </w:rPr>
          <w:tag w:val="goog_rdk_0"/>
          <w:id w:val="365919169"/>
        </w:sdtPr>
        <w:sdtContent>
          <w:commentRangeStart w:id="15"/>
        </w:sdtContent>
      </w:sdt>
    </w:p>
    <w:p w:rsidRPr="001C416C" w:rsidR="00084319" w:rsidP="001C416C" w:rsidRDefault="001B3F57" w14:paraId="0000006A" w14:textId="77777777">
      <w:pPr>
        <w:pStyle w:val="Normal0"/>
        <w:pBdr>
          <w:top w:val="nil"/>
          <w:left w:val="nil"/>
          <w:bottom w:val="nil"/>
          <w:right w:val="nil"/>
          <w:between w:val="nil"/>
        </w:pBdr>
        <w:spacing w:line="240" w:lineRule="auto"/>
        <w:rPr>
          <w:color w:val="000000"/>
          <w:sz w:val="20"/>
          <w:szCs w:val="20"/>
        </w:rPr>
      </w:pPr>
      <w:commentRangeEnd w:id="15"/>
      <w:r w:rsidRPr="001C416C">
        <w:rPr>
          <w:sz w:val="20"/>
          <w:szCs w:val="20"/>
        </w:rPr>
        <w:commentReference w:id="15"/>
      </w:r>
      <w:r w:rsidRPr="001C416C">
        <w:rPr>
          <w:noProof/>
          <w:sz w:val="20"/>
          <w:szCs w:val="20"/>
        </w:rPr>
        <w:drawing>
          <wp:anchor distT="0" distB="0" distL="114300" distR="114300" simplePos="0" relativeHeight="251659264" behindDoc="0" locked="0" layoutInCell="1" hidden="0" allowOverlap="1" wp14:anchorId="609FE882" wp14:editId="07777777">
            <wp:simplePos x="0" y="0"/>
            <wp:positionH relativeFrom="column">
              <wp:posOffset>4404360</wp:posOffset>
            </wp:positionH>
            <wp:positionV relativeFrom="paragraph">
              <wp:posOffset>66040</wp:posOffset>
            </wp:positionV>
            <wp:extent cx="1819275" cy="1212850"/>
            <wp:effectExtent l="0" t="0" r="0" b="0"/>
            <wp:wrapSquare wrapText="bothSides" distT="0" distB="0" distL="114300" distR="114300"/>
            <wp:docPr id="157" name="image7.jpg" descr="Male Doctor Or GP Wearing White Coat Examining Smiling Boy Testing Reflexes"/>
            <wp:cNvGraphicFramePr/>
            <a:graphic xmlns:a="http://schemas.openxmlformats.org/drawingml/2006/main">
              <a:graphicData uri="http://schemas.openxmlformats.org/drawingml/2006/picture">
                <pic:pic xmlns:pic="http://schemas.openxmlformats.org/drawingml/2006/picture">
                  <pic:nvPicPr>
                    <pic:cNvPr id="0" name="image7.jpg" descr="Male Doctor Or GP Wearing White Coat Examining Smiling Boy Testing Reflexes"/>
                    <pic:cNvPicPr preferRelativeResize="0"/>
                  </pic:nvPicPr>
                  <pic:blipFill>
                    <a:blip r:embed="rId18"/>
                    <a:srcRect/>
                    <a:stretch>
                      <a:fillRect/>
                    </a:stretch>
                  </pic:blipFill>
                  <pic:spPr>
                    <a:xfrm>
                      <a:off x="0" y="0"/>
                      <a:ext cx="1819275" cy="1212850"/>
                    </a:xfrm>
                    <a:prstGeom prst="rect">
                      <a:avLst/>
                    </a:prstGeom>
                    <a:ln/>
                  </pic:spPr>
                </pic:pic>
              </a:graphicData>
            </a:graphic>
          </wp:anchor>
        </w:drawing>
      </w:r>
    </w:p>
    <w:p w:rsidRPr="001C416C" w:rsidR="00084319" w:rsidP="001C416C" w:rsidRDefault="001B3F57" w14:paraId="0000006B" w14:textId="77777777">
      <w:pPr>
        <w:pStyle w:val="Normal0"/>
        <w:pBdr>
          <w:top w:val="nil"/>
          <w:left w:val="nil"/>
          <w:bottom w:val="nil"/>
          <w:right w:val="nil"/>
          <w:between w:val="nil"/>
        </w:pBdr>
        <w:spacing w:line="240" w:lineRule="auto"/>
        <w:jc w:val="both"/>
        <w:rPr>
          <w:color w:val="000000"/>
          <w:sz w:val="20"/>
          <w:szCs w:val="20"/>
        </w:rPr>
      </w:pPr>
      <w:r w:rsidRPr="001C416C">
        <w:rPr>
          <w:color w:val="000000"/>
          <w:sz w:val="20"/>
          <w:szCs w:val="20"/>
        </w:rPr>
        <w:t xml:space="preserve">La Escala Abreviada de Desarrollo 3 (EAD-3) es un instrumento de valoración integral diseñado para que los profesionales de medicina general y enfermería, y especialistas pediátricos (pediatras, neurólogos pediatras, fisiatras infantiles, etc.) y en medicina familiar </w:t>
      </w:r>
      <w:r w:rsidRPr="001C416C">
        <w:rPr>
          <w:sz w:val="20"/>
          <w:szCs w:val="20"/>
        </w:rPr>
        <w:t xml:space="preserve">realicen el tamizaje del desarrollo infantil en la primera infancia en los entornos clínicas del país y contribuyan a detectar oportunamente a niños que tengan riesgo o sospecha de un problema del desarrollo.  </w:t>
      </w:r>
    </w:p>
    <w:p w:rsidRPr="001C416C" w:rsidR="00084319" w:rsidP="001C416C" w:rsidRDefault="00084319" w14:paraId="0000006C" w14:textId="77777777">
      <w:pPr>
        <w:pStyle w:val="Normal0"/>
        <w:pBdr>
          <w:top w:val="nil"/>
          <w:left w:val="nil"/>
          <w:bottom w:val="nil"/>
          <w:right w:val="nil"/>
          <w:between w:val="nil"/>
        </w:pBdr>
        <w:spacing w:line="240" w:lineRule="auto"/>
        <w:jc w:val="both"/>
        <w:rPr>
          <w:color w:val="000000"/>
          <w:sz w:val="20"/>
          <w:szCs w:val="20"/>
        </w:rPr>
      </w:pPr>
    </w:p>
    <w:p w:rsidR="001C416C" w:rsidP="001C416C" w:rsidRDefault="001C416C" w14:paraId="4EE9BAFC" w14:textId="77777777">
      <w:pPr>
        <w:pStyle w:val="Normal0"/>
        <w:pBdr>
          <w:top w:val="nil"/>
          <w:left w:val="nil"/>
          <w:bottom w:val="nil"/>
          <w:right w:val="nil"/>
          <w:between w:val="nil"/>
        </w:pBdr>
        <w:spacing w:line="240" w:lineRule="auto"/>
        <w:jc w:val="both"/>
        <w:rPr>
          <w:color w:val="000000"/>
          <w:sz w:val="20"/>
          <w:szCs w:val="20"/>
        </w:rPr>
      </w:pPr>
    </w:p>
    <w:p w:rsidRPr="001C416C" w:rsidR="00084319" w:rsidP="001C416C" w:rsidRDefault="001B3F57" w14:paraId="0000006D" w14:textId="25B29423">
      <w:pPr>
        <w:pStyle w:val="Normal0"/>
        <w:pBdr>
          <w:top w:val="nil"/>
          <w:left w:val="nil"/>
          <w:bottom w:val="nil"/>
          <w:right w:val="nil"/>
          <w:between w:val="nil"/>
        </w:pBdr>
        <w:spacing w:line="240" w:lineRule="auto"/>
        <w:jc w:val="both"/>
        <w:rPr>
          <w:color w:val="000000"/>
          <w:sz w:val="20"/>
          <w:szCs w:val="20"/>
        </w:rPr>
      </w:pPr>
      <w:r w:rsidRPr="001C416C">
        <w:rPr>
          <w:color w:val="000000"/>
          <w:sz w:val="20"/>
          <w:szCs w:val="20"/>
        </w:rPr>
        <w:t xml:space="preserve">En la aplicación de la Escala Abreviada de Desarrollo 3 (EAD-3) es importante atender las siguientes recomendaciones:  </w:t>
      </w:r>
    </w:p>
    <w:p w:rsidRPr="001C416C" w:rsidR="00084319" w:rsidP="001C416C" w:rsidRDefault="001B3F57" w14:paraId="0000006E" w14:textId="77777777">
      <w:pPr>
        <w:pStyle w:val="Normal0"/>
        <w:pBdr>
          <w:top w:val="nil"/>
          <w:left w:val="nil"/>
          <w:bottom w:val="nil"/>
          <w:right w:val="nil"/>
          <w:between w:val="nil"/>
        </w:pBdr>
        <w:spacing w:line="240" w:lineRule="auto"/>
        <w:rPr>
          <w:color w:val="000000"/>
          <w:sz w:val="20"/>
          <w:szCs w:val="20"/>
        </w:rPr>
      </w:pPr>
      <w:r w:rsidRPr="001C416C">
        <w:rPr>
          <w:noProof/>
          <w:sz w:val="20"/>
          <w:szCs w:val="20"/>
        </w:rPr>
        <mc:AlternateContent>
          <mc:Choice Requires="wps">
            <w:drawing>
              <wp:anchor distT="0" distB="0" distL="114300" distR="114300" simplePos="0" relativeHeight="251660288" behindDoc="0" locked="0" layoutInCell="1" hidden="0" allowOverlap="1" wp14:anchorId="19DA1B25" wp14:editId="07777777">
                <wp:simplePos x="0" y="0"/>
                <wp:positionH relativeFrom="column">
                  <wp:posOffset>50801</wp:posOffset>
                </wp:positionH>
                <wp:positionV relativeFrom="paragraph">
                  <wp:posOffset>177800</wp:posOffset>
                </wp:positionV>
                <wp:extent cx="6242050" cy="698500"/>
                <wp:effectExtent l="0" t="0" r="0" b="0"/>
                <wp:wrapSquare wrapText="bothSides" distT="0" distB="0" distL="114300" distR="114300"/>
                <wp:docPr id="128" name="Rectángulo 128"/>
                <wp:cNvGraphicFramePr/>
                <a:graphic xmlns:a="http://schemas.openxmlformats.org/drawingml/2006/main">
                  <a:graphicData uri="http://schemas.microsoft.com/office/word/2010/wordprocessingShape">
                    <wps:wsp>
                      <wps:cNvSpPr/>
                      <wps:spPr>
                        <a:xfrm>
                          <a:off x="2231325" y="3437100"/>
                          <a:ext cx="6229350" cy="68580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084319" w:rsidRDefault="001B3F57" w14:paraId="10A8D130" w14:textId="77777777">
                            <w:pPr>
                              <w:pStyle w:val="Normal0"/>
                              <w:spacing w:line="240" w:lineRule="auto"/>
                              <w:jc w:val="center"/>
                              <w:textDirection w:val="btLr"/>
                            </w:pPr>
                            <w:r>
                              <w:rPr>
                                <w:color w:val="FFFFFF"/>
                                <w:sz w:val="36"/>
                              </w:rPr>
                              <w:t>DI_CF01_1_3_Instrucciones para la aplicación de la EAD-3_Pasos</w:t>
                            </w:r>
                          </w:p>
                        </w:txbxContent>
                      </wps:txbx>
                      <wps:bodyPr spcFirstLastPara="1" wrap="square" lIns="91425" tIns="45700" rIns="91425" bIns="45700" anchor="ctr" anchorCtr="0">
                        <a:noAutofit/>
                      </wps:bodyPr>
                    </wps:wsp>
                  </a:graphicData>
                </a:graphic>
              </wp:anchor>
            </w:drawing>
          </mc:Choice>
          <mc:Fallback>
            <w:pict>
              <v:rect id="Rectángulo 128" style="position:absolute;margin-left:4pt;margin-top:14pt;width:491.5pt;height:55pt;z-index:251660288;visibility:visible;mso-wrap-style:square;mso-wrap-distance-left:9pt;mso-wrap-distance-top:0;mso-wrap-distance-right:9pt;mso-wrap-distance-bottom:0;mso-position-horizontal:absolute;mso-position-horizontal-relative:text;mso-position-vertical:absolute;mso-position-vertical-relative:text;v-text-anchor:middle" o:spid="_x0000_s1028" fillcolor="#ed7d31" strokecolor="#42719b" strokeweight="1pt" w14:anchorId="19DA1B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">
                <v:stroke miterlimit="5243f" startarrowwidth="narrow" startarrowlength="short" endarrowwidth="narrow" endarrowlength="short"/>
                <v:textbox inset="2.53958mm,1.2694mm,2.53958mm,1.2694mm">
                  <w:txbxContent>
                    <w:p w:rsidR="00084319" w:rsidRDefault="001B3F57" w14:paraId="10A8D130" w14:textId="77777777">
                      <w:pPr>
                        <w:pStyle w:val="Normal0"/>
                        <w:spacing w:line="240" w:lineRule="auto"/>
                        <w:jc w:val="center"/>
                        <w:textDirection w:val="btLr"/>
                      </w:pPr>
                      <w:r>
                        <w:rPr>
                          <w:color w:val="FFFFFF"/>
                          <w:sz w:val="36"/>
                        </w:rPr>
                        <w:t>DI_CF01_1_3_Instrucciones para la aplicación de la EAD-3_Pasos</w:t>
                      </w:r>
                    </w:p>
                  </w:txbxContent>
                </v:textbox>
                <w10:wrap type="square"/>
              </v:rect>
            </w:pict>
          </mc:Fallback>
        </mc:AlternateContent>
      </w:r>
    </w:p>
    <w:p w:rsidRPr="001C416C" w:rsidR="00084319" w:rsidP="001C416C" w:rsidRDefault="00084319" w14:paraId="0000006F" w14:textId="77777777">
      <w:pPr>
        <w:pStyle w:val="Normal0"/>
        <w:pBdr>
          <w:top w:val="nil"/>
          <w:left w:val="nil"/>
          <w:bottom w:val="nil"/>
          <w:right w:val="nil"/>
          <w:between w:val="nil"/>
        </w:pBdr>
        <w:spacing w:line="240" w:lineRule="auto"/>
        <w:rPr>
          <w:color w:val="000000"/>
          <w:sz w:val="20"/>
          <w:szCs w:val="20"/>
        </w:rPr>
      </w:pPr>
    </w:p>
    <w:p w:rsidRPr="001C416C" w:rsidR="00084319" w:rsidP="001C416C" w:rsidRDefault="001B3F57" w14:paraId="00000070" w14:textId="77777777">
      <w:pPr>
        <w:pStyle w:val="Normal0"/>
        <w:pBdr>
          <w:top w:val="nil"/>
          <w:left w:val="nil"/>
          <w:bottom w:val="nil"/>
          <w:right w:val="nil"/>
          <w:between w:val="nil"/>
        </w:pBdr>
        <w:spacing w:line="240" w:lineRule="auto"/>
        <w:rPr>
          <w:color w:val="000000"/>
          <w:sz w:val="20"/>
          <w:szCs w:val="20"/>
        </w:rPr>
      </w:pPr>
      <w:r w:rsidRPr="001C416C">
        <w:rPr>
          <w:color w:val="000000"/>
          <w:sz w:val="20"/>
          <w:szCs w:val="20"/>
        </w:rPr>
        <w:t>Revise el siguiente video a manera de guía para la interpretación de los resultados de la aplicación de la Escala Abreviada de Desarrollo 3 (EAD-3):</w:t>
      </w:r>
    </w:p>
    <w:p w:rsidRPr="001C416C" w:rsidR="00084319" w:rsidP="001C416C" w:rsidRDefault="00084319" w14:paraId="00000071" w14:textId="77777777">
      <w:pPr>
        <w:pStyle w:val="Normal0"/>
        <w:pBdr>
          <w:top w:val="nil"/>
          <w:left w:val="nil"/>
          <w:bottom w:val="nil"/>
          <w:right w:val="nil"/>
          <w:between w:val="nil"/>
        </w:pBdr>
        <w:spacing w:line="240" w:lineRule="auto"/>
        <w:rPr>
          <w:color w:val="000000"/>
          <w:sz w:val="20"/>
          <w:szCs w:val="20"/>
        </w:rPr>
      </w:pPr>
    </w:p>
    <w:p w:rsidRPr="001C416C" w:rsidR="00084319" w:rsidP="001C416C" w:rsidRDefault="001B3F57" w14:paraId="00000072" w14:textId="77777777">
      <w:pPr>
        <w:pStyle w:val="Normal0"/>
        <w:pBdr>
          <w:top w:val="nil"/>
          <w:left w:val="nil"/>
          <w:bottom w:val="nil"/>
          <w:right w:val="nil"/>
          <w:between w:val="nil"/>
        </w:pBdr>
        <w:spacing w:line="240" w:lineRule="auto"/>
        <w:rPr>
          <w:color w:val="000000"/>
          <w:sz w:val="20"/>
          <w:szCs w:val="20"/>
        </w:rPr>
      </w:pPr>
      <w:r w:rsidRPr="001C416C">
        <w:rPr>
          <w:noProof/>
          <w:sz w:val="20"/>
          <w:szCs w:val="20"/>
        </w:rPr>
        <mc:AlternateContent>
          <mc:Choice Requires="wps">
            <w:drawing>
              <wp:inline distT="0" distB="0" distL="0" distR="0" wp14:anchorId="3371DEE9" wp14:editId="07777777">
                <wp:extent cx="6327775" cy="774700"/>
                <wp:effectExtent l="0" t="0" r="0" b="0"/>
                <wp:docPr id="131" name="Rectángulo 131"/>
                <wp:cNvGraphicFramePr/>
                <a:graphic xmlns:a="http://schemas.openxmlformats.org/drawingml/2006/main">
                  <a:graphicData uri="http://schemas.microsoft.com/office/word/2010/wordprocessingShape">
                    <wps:wsp>
                      <wps:cNvSpPr/>
                      <wps:spPr>
                        <a:xfrm>
                          <a:off x="2188463" y="3399000"/>
                          <a:ext cx="6315075" cy="76200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084319" w:rsidRDefault="001B3F57" w14:paraId="6C9D8364" w14:textId="77777777">
                            <w:pPr>
                              <w:pStyle w:val="Normal0"/>
                              <w:spacing w:line="275" w:lineRule="auto"/>
                              <w:jc w:val="center"/>
                              <w:textDirection w:val="btLr"/>
                            </w:pPr>
                            <w:r>
                              <w:rPr>
                                <w:color w:val="FFFFFF"/>
                                <w:sz w:val="36"/>
                              </w:rPr>
                              <w:t>DI_CF01_1_3_Interpretacion resultados EAD-3_Video</w:t>
                            </w:r>
                          </w:p>
                        </w:txbxContent>
                      </wps:txbx>
                      <wps:bodyPr spcFirstLastPara="1" wrap="square" lIns="91425" tIns="45700" rIns="91425" bIns="45700" anchor="ctr" anchorCtr="0">
                        <a:noAutofit/>
                      </wps:bodyPr>
                    </wps:wsp>
                  </a:graphicData>
                </a:graphic>
              </wp:inline>
            </w:drawing>
          </mc:Choice>
          <mc:Fallback>
            <w:pict>
              <v:rect id="Rectángulo 131" style="width:498.25pt;height:61pt;visibility:visible;mso-wrap-style:square;mso-left-percent:-10001;mso-top-percent:-10001;mso-position-horizontal:absolute;mso-position-horizontal-relative:char;mso-position-vertical:absolute;mso-position-vertical-relative:line;mso-left-percent:-10001;mso-top-percent:-10001;v-text-anchor:middle" o:spid="_x0000_s1029" fillcolor="#ed7d31" strokecolor="#42719b" strokeweight="1pt" w14:anchorId="3371DEE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">
                <v:stroke miterlimit="5243f" startarrowwidth="narrow" startarrowlength="short" endarrowwidth="narrow" endarrowlength="short"/>
                <v:textbox inset="2.53958mm,1.2694mm,2.53958mm,1.2694mm">
                  <w:txbxContent>
                    <w:p w:rsidR="00084319" w:rsidRDefault="001B3F57" w14:paraId="6C9D8364" w14:textId="77777777">
                      <w:pPr>
                        <w:pStyle w:val="Normal0"/>
                        <w:spacing w:line="275" w:lineRule="auto"/>
                        <w:jc w:val="center"/>
                        <w:textDirection w:val="btLr"/>
                      </w:pPr>
                      <w:r>
                        <w:rPr>
                          <w:color w:val="FFFFFF"/>
                          <w:sz w:val="36"/>
                        </w:rPr>
                        <w:t>DI_CF01_1_3_Interpretacion resultados EAD-3_Video</w:t>
                      </w:r>
                    </w:p>
                  </w:txbxContent>
                </v:textbox>
                <w10:anchorlock/>
              </v:rect>
            </w:pict>
          </mc:Fallback>
        </mc:AlternateContent>
      </w:r>
    </w:p>
    <w:p w:rsidRPr="001C416C" w:rsidR="00084319" w:rsidP="001C416C" w:rsidRDefault="00084319" w14:paraId="00000073" w14:textId="77777777">
      <w:pPr>
        <w:pStyle w:val="Normal0"/>
        <w:pBdr>
          <w:top w:val="nil"/>
          <w:left w:val="nil"/>
          <w:bottom w:val="nil"/>
          <w:right w:val="nil"/>
          <w:between w:val="nil"/>
        </w:pBdr>
        <w:spacing w:line="240" w:lineRule="auto"/>
        <w:jc w:val="both"/>
        <w:rPr>
          <w:sz w:val="20"/>
          <w:szCs w:val="20"/>
        </w:rPr>
      </w:pPr>
    </w:p>
    <w:tbl>
      <w:tblPr>
        <w:tblStyle w:val="a3"/>
        <w:tblW w:w="9776"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Look w:val="0400" w:firstRow="0" w:lastRow="0" w:firstColumn="0" w:lastColumn="0" w:noHBand="0" w:noVBand="1"/>
      </w:tblPr>
      <w:tblGrid>
        <w:gridCol w:w="9776"/>
      </w:tblGrid>
      <w:tr w:rsidRPr="001C416C" w:rsidR="00084319" w14:paraId="2530CFD2" w14:textId="77777777">
        <w:trPr>
          <w:trHeight w:val="2138"/>
        </w:trPr>
        <w:tc>
          <w:tcPr>
            <w:tcW w:w="9776" w:type="dxa"/>
            <w:shd w:val="clear" w:color="auto" w:fill="auto"/>
          </w:tcPr>
          <w:bookmarkStart w:name="_heading=h.1t3h5sf" w:colFirst="0" w:colLast="0" w:id="16"/>
          <w:bookmarkEnd w:id="16"/>
          <w:p w:rsidRPr="001C416C" w:rsidR="00084319" w:rsidP="001C416C" w:rsidRDefault="00000000" w14:paraId="00000074" w14:textId="77777777">
            <w:pPr>
              <w:pStyle w:val="Normal0"/>
              <w:jc w:val="both"/>
              <w:rPr>
                <w:sz w:val="20"/>
                <w:szCs w:val="20"/>
              </w:rPr>
            </w:pPr>
            <w:sdt>
              <w:sdtPr>
                <w:rPr>
                  <w:sz w:val="20"/>
                  <w:szCs w:val="20"/>
                </w:rPr>
                <w:tag w:val="goog_rdk_1"/>
                <w:id w:val="719241683"/>
              </w:sdtPr>
              <w:sdtContent>
                <w:commentRangeStart w:id="17"/>
              </w:sdtContent>
            </w:sdt>
            <w:r w:rsidRPr="001C416C" w:rsidR="001B3F57">
              <w:rPr>
                <w:sz w:val="20"/>
                <w:szCs w:val="20"/>
              </w:rPr>
              <w:t>Para mayor información, revise el manual técnico de la EAD-3</w:t>
            </w:r>
            <w:commentRangeEnd w:id="17"/>
            <w:r w:rsidRPr="001C416C" w:rsidR="001B3F57">
              <w:rPr>
                <w:sz w:val="20"/>
                <w:szCs w:val="20"/>
              </w:rPr>
              <w:commentReference w:id="17"/>
            </w:r>
            <w:r w:rsidRPr="001C416C" w:rsidR="001B3F57">
              <w:rPr>
                <w:sz w:val="20"/>
                <w:szCs w:val="20"/>
              </w:rPr>
              <w:t xml:space="preserve">: </w:t>
            </w:r>
          </w:p>
          <w:p w:rsidRPr="001C416C" w:rsidR="00084319" w:rsidP="001C416C" w:rsidRDefault="001B3F57" w14:paraId="00000075" w14:textId="77777777">
            <w:pPr>
              <w:pStyle w:val="Normal0"/>
              <w:jc w:val="both"/>
              <w:rPr>
                <w:sz w:val="20"/>
                <w:szCs w:val="20"/>
              </w:rPr>
            </w:pPr>
            <w:r w:rsidRPr="001C416C">
              <w:rPr>
                <w:noProof/>
                <w:sz w:val="20"/>
                <w:szCs w:val="20"/>
              </w:rPr>
              <w:drawing>
                <wp:anchor distT="0" distB="0" distL="114300" distR="114300" simplePos="0" relativeHeight="251661312" behindDoc="0" locked="0" layoutInCell="1" hidden="0" allowOverlap="1" wp14:anchorId="1047E337" wp14:editId="07777777">
                  <wp:simplePos x="0" y="0"/>
                  <wp:positionH relativeFrom="column">
                    <wp:posOffset>189865</wp:posOffset>
                  </wp:positionH>
                  <wp:positionV relativeFrom="paragraph">
                    <wp:posOffset>40005</wp:posOffset>
                  </wp:positionV>
                  <wp:extent cx="5505450" cy="1009650"/>
                  <wp:effectExtent l="0" t="0" r="0" b="0"/>
                  <wp:wrapSquare wrapText="bothSides" distT="0" distB="0" distL="114300" distR="114300"/>
                  <wp:docPr id="16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5505450" cy="1009650"/>
                          </a:xfrm>
                          <a:prstGeom prst="rect">
                            <a:avLst/>
                          </a:prstGeom>
                          <a:ln/>
                        </pic:spPr>
                      </pic:pic>
                    </a:graphicData>
                  </a:graphic>
                </wp:anchor>
              </w:drawing>
            </w:r>
          </w:p>
          <w:p w:rsidRPr="001C416C" w:rsidR="00084319" w:rsidP="001C416C" w:rsidRDefault="001B3F57" w14:paraId="00000076" w14:textId="77777777">
            <w:pPr>
              <w:pStyle w:val="Normal0"/>
              <w:jc w:val="both"/>
              <w:rPr>
                <w:sz w:val="20"/>
                <w:szCs w:val="20"/>
              </w:rPr>
            </w:pPr>
            <w:r w:rsidRPr="001C416C">
              <w:rPr>
                <w:noProof/>
                <w:sz w:val="20"/>
                <w:szCs w:val="20"/>
              </w:rPr>
              <mc:AlternateContent>
                <mc:Choice Requires="wps">
                  <w:drawing>
                    <wp:anchor distT="0" distB="0" distL="114300" distR="114300" simplePos="0" relativeHeight="251662336" behindDoc="0" locked="0" layoutInCell="1" hidden="0" allowOverlap="1" wp14:anchorId="2F7FA670" wp14:editId="07777777">
                      <wp:simplePos x="0" y="0"/>
                      <wp:positionH relativeFrom="column">
                        <wp:posOffset>901700</wp:posOffset>
                      </wp:positionH>
                      <wp:positionV relativeFrom="paragraph">
                        <wp:posOffset>177800</wp:posOffset>
                      </wp:positionV>
                      <wp:extent cx="4589780" cy="483235"/>
                      <wp:effectExtent l="0" t="0" r="0" b="0"/>
                      <wp:wrapNone/>
                      <wp:docPr id="140" name="Rectángulo 140"/>
                      <wp:cNvGraphicFramePr/>
                      <a:graphic xmlns:a="http://schemas.openxmlformats.org/drawingml/2006/main">
                        <a:graphicData uri="http://schemas.microsoft.com/office/word/2010/wordprocessingShape">
                          <wps:wsp>
                            <wps:cNvSpPr/>
                            <wps:spPr>
                              <a:xfrm>
                                <a:off x="3055873" y="3543145"/>
                                <a:ext cx="4580255" cy="473710"/>
                              </a:xfrm>
                              <a:prstGeom prst="rect">
                                <a:avLst/>
                              </a:prstGeom>
                              <a:solidFill>
                                <a:srgbClr val="DAE5F1"/>
                              </a:solidFill>
                              <a:ln>
                                <a:noFill/>
                              </a:ln>
                            </wps:spPr>
                            <wps:txbx>
                              <w:txbxContent>
                                <w:p w:rsidR="00084319" w:rsidRDefault="001B3F57" w14:paraId="0A099FD6" w14:textId="77777777">
                                  <w:pPr>
                                    <w:pStyle w:val="Normal0"/>
                                    <w:spacing w:line="275" w:lineRule="auto"/>
                                    <w:textDirection w:val="btLr"/>
                                  </w:pPr>
                                  <w:r>
                                    <w:rPr>
                                      <w:color w:val="4F81BD"/>
                                    </w:rPr>
                                    <w:t>Escala Abreviada de Desarrollo – 3 (EAD)</w:t>
                                  </w:r>
                                </w:p>
                              </w:txbxContent>
                            </wps:txbx>
                            <wps:bodyPr spcFirstLastPara="1" wrap="square" lIns="91425" tIns="45700" rIns="91425" bIns="45700" anchor="t" anchorCtr="0">
                              <a:noAutofit/>
                            </wps:bodyPr>
                          </wps:wsp>
                        </a:graphicData>
                      </a:graphic>
                    </wp:anchor>
                  </w:drawing>
                </mc:Choice>
                <mc:Fallback>
                  <w:pict>
                    <v:rect id="Rectángulo 140" style="position:absolute;left:0;text-align:left;margin-left:71pt;margin-top:14pt;width:361.4pt;height:38.05pt;z-index:251662336;visibility:visible;mso-wrap-style:square;mso-wrap-distance-left:9pt;mso-wrap-distance-top:0;mso-wrap-distance-right:9pt;mso-wrap-distance-bottom:0;mso-position-horizontal:absolute;mso-position-horizontal-relative:text;mso-position-vertical:absolute;mso-position-vertical-relative:text;v-text-anchor:top" o:spid="_x0000_s1030" fillcolor="#dae5f1" stroked="f" w14:anchorId="2F7FA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">
                      <v:textbox inset="2.53958mm,1.2694mm,2.53958mm,1.2694mm">
                        <w:txbxContent>
                          <w:p w:rsidR="00084319" w:rsidRDefault="001B3F57" w14:paraId="0A099FD6" w14:textId="77777777">
                            <w:pPr>
                              <w:pStyle w:val="Normal0"/>
                              <w:spacing w:line="275" w:lineRule="auto"/>
                              <w:textDirection w:val="btLr"/>
                            </w:pPr>
                            <w:r>
                              <w:rPr>
                                <w:color w:val="4F81BD"/>
                              </w:rPr>
                              <w:t>Escala Abreviada de Desarrollo – 3 (EAD)</w:t>
                            </w:r>
                          </w:p>
                        </w:txbxContent>
                      </v:textbox>
                    </v:rect>
                  </w:pict>
                </mc:Fallback>
              </mc:AlternateContent>
            </w:r>
          </w:p>
          <w:p w:rsidRPr="001C416C" w:rsidR="00084319" w:rsidP="001C416C" w:rsidRDefault="00084319" w14:paraId="00000077" w14:textId="77777777">
            <w:pPr>
              <w:pStyle w:val="Normal0"/>
              <w:jc w:val="both"/>
              <w:rPr>
                <w:sz w:val="20"/>
                <w:szCs w:val="20"/>
              </w:rPr>
            </w:pPr>
          </w:p>
          <w:p w:rsidRPr="001C416C" w:rsidR="00084319" w:rsidP="001C416C" w:rsidRDefault="00084319" w14:paraId="00000078" w14:textId="77777777">
            <w:pPr>
              <w:pStyle w:val="Normal0"/>
              <w:jc w:val="both"/>
              <w:rPr>
                <w:sz w:val="20"/>
                <w:szCs w:val="20"/>
              </w:rPr>
            </w:pPr>
          </w:p>
          <w:p w:rsidRPr="001C416C" w:rsidR="00084319" w:rsidP="001C416C" w:rsidRDefault="00084319" w14:paraId="00000079" w14:textId="77777777">
            <w:pPr>
              <w:pStyle w:val="Normal0"/>
              <w:jc w:val="both"/>
              <w:rPr>
                <w:sz w:val="20"/>
                <w:szCs w:val="20"/>
              </w:rPr>
            </w:pPr>
          </w:p>
        </w:tc>
      </w:tr>
    </w:tbl>
    <w:p w:rsidRPr="001C416C" w:rsidR="00084319" w:rsidP="001C416C" w:rsidRDefault="00084319" w14:paraId="0000007A" w14:textId="77777777">
      <w:pPr>
        <w:pStyle w:val="Normal0"/>
        <w:pBdr>
          <w:top w:val="nil"/>
          <w:left w:val="nil"/>
          <w:bottom w:val="nil"/>
          <w:right w:val="nil"/>
          <w:between w:val="nil"/>
        </w:pBdr>
        <w:spacing w:line="240" w:lineRule="auto"/>
        <w:jc w:val="both"/>
        <w:rPr>
          <w:sz w:val="20"/>
          <w:szCs w:val="20"/>
        </w:rPr>
      </w:pPr>
    </w:p>
    <w:p w:rsidRPr="001C416C" w:rsidR="00084319" w:rsidP="001C416C" w:rsidRDefault="001B3F57" w14:paraId="0000007B" w14:textId="77777777">
      <w:pPr>
        <w:pStyle w:val="Normal0"/>
        <w:numPr>
          <w:ilvl w:val="0"/>
          <w:numId w:val="16"/>
        </w:numPr>
        <w:pBdr>
          <w:top w:val="nil"/>
          <w:left w:val="nil"/>
          <w:bottom w:val="nil"/>
          <w:right w:val="nil"/>
          <w:between w:val="nil"/>
        </w:pBdr>
        <w:spacing w:line="240" w:lineRule="auto"/>
        <w:ind w:left="0" w:firstLine="0"/>
        <w:rPr>
          <w:b/>
          <w:color w:val="000000"/>
          <w:sz w:val="20"/>
          <w:szCs w:val="20"/>
        </w:rPr>
      </w:pPr>
      <w:r w:rsidRPr="001C416C">
        <w:rPr>
          <w:b/>
          <w:color w:val="000000"/>
          <w:sz w:val="20"/>
          <w:szCs w:val="20"/>
        </w:rPr>
        <w:t>Instrumento valoración auditiva y comunicativa (VALE)</w:t>
      </w:r>
    </w:p>
    <w:p w:rsidRPr="001C416C" w:rsidR="00084319" w:rsidP="001C416C" w:rsidRDefault="00084319" w14:paraId="0000007C" w14:textId="77777777">
      <w:pPr>
        <w:pStyle w:val="Normal0"/>
        <w:pBdr>
          <w:top w:val="nil"/>
          <w:left w:val="nil"/>
          <w:bottom w:val="nil"/>
          <w:right w:val="nil"/>
          <w:between w:val="nil"/>
        </w:pBdr>
        <w:spacing w:line="240" w:lineRule="auto"/>
        <w:rPr>
          <w:b/>
          <w:color w:val="000000"/>
          <w:sz w:val="20"/>
          <w:szCs w:val="20"/>
        </w:rPr>
      </w:pPr>
    </w:p>
    <w:p w:rsidRPr="001C416C" w:rsidR="00084319" w:rsidP="001C416C" w:rsidRDefault="001B3F57" w14:paraId="0000007D" w14:textId="509DB648">
      <w:pPr>
        <w:pStyle w:val="Normal0"/>
        <w:pBdr>
          <w:top w:val="nil"/>
          <w:left w:val="nil"/>
          <w:bottom w:val="nil"/>
          <w:right w:val="nil"/>
          <w:between w:val="nil"/>
        </w:pBdr>
        <w:spacing w:line="240" w:lineRule="auto"/>
        <w:jc w:val="both"/>
        <w:rPr>
          <w:color w:val="000000"/>
          <w:sz w:val="20"/>
          <w:szCs w:val="20"/>
        </w:rPr>
      </w:pPr>
      <w:r w:rsidRPr="001C416C">
        <w:rPr>
          <w:color w:val="000000"/>
          <w:sz w:val="20"/>
          <w:szCs w:val="20"/>
        </w:rPr>
        <w:t>El instrumento de valoración de la audición y la comunicación está orientado a detectar tempranamente posibles alteraciones en la audición y la comunicación de niños entre los 0 y 12 años, tomando como referente las señales que marcan el desarrollo del lenguaje, la audición y la comunicación.</w:t>
      </w:r>
    </w:p>
    <w:p w:rsidRPr="001C416C" w:rsidR="000F39E1" w:rsidP="001C416C" w:rsidRDefault="000F39E1" w14:paraId="4D66BD46" w14:textId="58BB0A13">
      <w:pPr>
        <w:pStyle w:val="Normal0"/>
        <w:pBdr>
          <w:top w:val="nil"/>
          <w:left w:val="nil"/>
          <w:bottom w:val="nil"/>
          <w:right w:val="nil"/>
          <w:between w:val="nil"/>
        </w:pBdr>
        <w:spacing w:line="240" w:lineRule="auto"/>
        <w:jc w:val="both"/>
        <w:rPr>
          <w:color w:val="000000"/>
          <w:sz w:val="20"/>
          <w:szCs w:val="20"/>
        </w:rPr>
      </w:pPr>
      <w:commentRangeStart w:id="18"/>
      <w:r w:rsidRPr="001C416C">
        <w:rPr>
          <w:noProof/>
          <w:sz w:val="20"/>
          <w:szCs w:val="20"/>
        </w:rPr>
        <w:drawing>
          <wp:inline distT="0" distB="0" distL="0" distR="0" wp14:anchorId="3A683304" wp14:editId="3E4D4E8E">
            <wp:extent cx="2105025" cy="1403350"/>
            <wp:effectExtent l="0" t="0" r="9525" b="6350"/>
            <wp:docPr id="96" name="Imagen 96" descr="Audiologist doing impedance audiometry or diagnosis of hearing impairment. An beautiful redhead adult woman getting an auditory test at a hearing clin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udiologist doing impedance audiometry or diagnosis of hearing impairment. An beautiful redhead adult woman getting an auditory test at a hearing clinic."/>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05025" cy="1403350"/>
                    </a:xfrm>
                    <a:prstGeom prst="rect">
                      <a:avLst/>
                    </a:prstGeom>
                    <a:noFill/>
                    <a:ln>
                      <a:noFill/>
                    </a:ln>
                  </pic:spPr>
                </pic:pic>
              </a:graphicData>
            </a:graphic>
          </wp:inline>
        </w:drawing>
      </w:r>
      <w:commentRangeEnd w:id="18"/>
      <w:r w:rsidRPr="001C416C">
        <w:rPr>
          <w:rStyle w:val="Refdecomentario"/>
          <w:sz w:val="20"/>
          <w:szCs w:val="20"/>
        </w:rPr>
        <w:commentReference w:id="18"/>
      </w:r>
    </w:p>
    <w:p w:rsidRPr="001C416C" w:rsidR="000F39E1" w:rsidP="001C416C" w:rsidRDefault="000F39E1" w14:paraId="0DA911FB" w14:textId="77777777">
      <w:pPr>
        <w:pStyle w:val="Normal0"/>
        <w:pBdr>
          <w:top w:val="nil"/>
          <w:left w:val="nil"/>
          <w:bottom w:val="nil"/>
          <w:right w:val="nil"/>
          <w:between w:val="nil"/>
        </w:pBdr>
        <w:spacing w:line="240" w:lineRule="auto"/>
        <w:jc w:val="both"/>
        <w:rPr>
          <w:color w:val="000000"/>
          <w:sz w:val="20"/>
          <w:szCs w:val="20"/>
        </w:rPr>
      </w:pPr>
    </w:p>
    <w:p w:rsidRPr="001C416C" w:rsidR="00084319" w:rsidP="001C416C" w:rsidRDefault="001B3F57" w14:paraId="0000007E" w14:textId="77777777">
      <w:pPr>
        <w:pStyle w:val="Normal0"/>
        <w:pBdr>
          <w:top w:val="nil"/>
          <w:left w:val="nil"/>
          <w:bottom w:val="nil"/>
          <w:right w:val="nil"/>
          <w:between w:val="nil"/>
        </w:pBdr>
        <w:spacing w:line="240" w:lineRule="auto"/>
        <w:jc w:val="both"/>
        <w:rPr>
          <w:color w:val="000000"/>
          <w:sz w:val="20"/>
          <w:szCs w:val="20"/>
        </w:rPr>
      </w:pPr>
      <w:r w:rsidRPr="001C416C">
        <w:rPr>
          <w:color w:val="000000"/>
          <w:sz w:val="20"/>
          <w:szCs w:val="20"/>
        </w:rPr>
        <w:t>Tiene como punto de inicio dos listas de verificación del riesgo:</w:t>
      </w:r>
    </w:p>
    <w:p w:rsidRPr="001C416C" w:rsidR="00084319" w:rsidP="001C416C" w:rsidRDefault="00084319" w14:paraId="0000007F" w14:textId="77777777">
      <w:pPr>
        <w:pStyle w:val="Normal0"/>
        <w:pBdr>
          <w:top w:val="nil"/>
          <w:left w:val="nil"/>
          <w:bottom w:val="nil"/>
          <w:right w:val="nil"/>
          <w:between w:val="nil"/>
        </w:pBdr>
        <w:spacing w:line="240" w:lineRule="auto"/>
        <w:jc w:val="both"/>
        <w:rPr>
          <w:color w:val="000000"/>
          <w:sz w:val="20"/>
          <w:szCs w:val="20"/>
        </w:rPr>
      </w:pPr>
    </w:p>
    <w:p w:rsidRPr="001C416C" w:rsidR="00084319" w:rsidP="001C416C" w:rsidRDefault="001B3F57" w14:paraId="00000080" w14:textId="77777777">
      <w:pPr>
        <w:pStyle w:val="Normal0"/>
        <w:numPr>
          <w:ilvl w:val="0"/>
          <w:numId w:val="11"/>
        </w:numPr>
        <w:pBdr>
          <w:top w:val="nil"/>
          <w:left w:val="nil"/>
          <w:bottom w:val="nil"/>
          <w:right w:val="nil"/>
          <w:between w:val="nil"/>
        </w:pBdr>
        <w:spacing w:line="240" w:lineRule="auto"/>
        <w:ind w:left="0" w:firstLine="0"/>
        <w:jc w:val="both"/>
        <w:rPr>
          <w:color w:val="000000"/>
          <w:sz w:val="20"/>
          <w:szCs w:val="20"/>
        </w:rPr>
      </w:pPr>
      <w:r w:rsidRPr="001C416C">
        <w:rPr>
          <w:color w:val="000000"/>
          <w:sz w:val="20"/>
          <w:szCs w:val="20"/>
        </w:rPr>
        <w:t>Riesgos Generales</w:t>
      </w:r>
      <w:r w:rsidRPr="001C416C">
        <w:rPr>
          <w:b/>
          <w:color w:val="000000"/>
          <w:sz w:val="20"/>
          <w:szCs w:val="20"/>
        </w:rPr>
        <w:t xml:space="preserve">: </w:t>
      </w:r>
      <w:r w:rsidRPr="001C416C">
        <w:rPr>
          <w:color w:val="000000"/>
          <w:sz w:val="20"/>
          <w:szCs w:val="20"/>
        </w:rPr>
        <w:t xml:space="preserve">condiciones perinatales y </w:t>
      </w:r>
      <w:r w:rsidRPr="001C416C">
        <w:rPr>
          <w:sz w:val="20"/>
          <w:szCs w:val="20"/>
        </w:rPr>
        <w:t>postnatales</w:t>
      </w:r>
      <w:r w:rsidRPr="001C416C">
        <w:rPr>
          <w:color w:val="000000"/>
          <w:sz w:val="20"/>
          <w:szCs w:val="20"/>
        </w:rPr>
        <w:t>.</w:t>
      </w:r>
    </w:p>
    <w:p w:rsidRPr="001C416C" w:rsidR="00084319" w:rsidP="001C416C" w:rsidRDefault="001B3F57" w14:paraId="00000081" w14:textId="77777777">
      <w:pPr>
        <w:pStyle w:val="Normal0"/>
        <w:numPr>
          <w:ilvl w:val="0"/>
          <w:numId w:val="11"/>
        </w:numPr>
        <w:pBdr>
          <w:top w:val="nil"/>
          <w:left w:val="nil"/>
          <w:bottom w:val="nil"/>
          <w:right w:val="nil"/>
          <w:between w:val="nil"/>
        </w:pBdr>
        <w:spacing w:line="240" w:lineRule="auto"/>
        <w:ind w:left="0" w:firstLine="0"/>
        <w:jc w:val="both"/>
        <w:rPr>
          <w:color w:val="000000"/>
          <w:sz w:val="20"/>
          <w:szCs w:val="20"/>
        </w:rPr>
      </w:pPr>
      <w:r w:rsidRPr="001C416C">
        <w:rPr>
          <w:color w:val="000000"/>
          <w:sz w:val="20"/>
          <w:szCs w:val="20"/>
        </w:rPr>
        <w:t>Condiciones Estructurales: presencia e integridad de estructuras anatómicas.</w:t>
      </w:r>
    </w:p>
    <w:p w:rsidRPr="001C416C" w:rsidR="00084319" w:rsidP="001C416C" w:rsidRDefault="00084319" w14:paraId="00000082" w14:textId="77777777">
      <w:pPr>
        <w:pStyle w:val="Normal0"/>
        <w:pBdr>
          <w:top w:val="nil"/>
          <w:left w:val="nil"/>
          <w:bottom w:val="nil"/>
          <w:right w:val="nil"/>
          <w:between w:val="nil"/>
        </w:pBdr>
        <w:spacing w:line="240" w:lineRule="auto"/>
        <w:jc w:val="both"/>
        <w:rPr>
          <w:color w:val="000000"/>
          <w:sz w:val="20"/>
          <w:szCs w:val="20"/>
        </w:rPr>
      </w:pPr>
    </w:p>
    <w:p w:rsidRPr="001C416C" w:rsidR="00084319" w:rsidP="001C416C" w:rsidRDefault="001B3F57" w14:paraId="00000083" w14:textId="77777777">
      <w:pPr>
        <w:pStyle w:val="Normal0"/>
        <w:pBdr>
          <w:top w:val="nil"/>
          <w:left w:val="nil"/>
          <w:bottom w:val="nil"/>
          <w:right w:val="nil"/>
          <w:between w:val="nil"/>
        </w:pBdr>
        <w:spacing w:line="240" w:lineRule="auto"/>
        <w:jc w:val="both"/>
        <w:rPr>
          <w:color w:val="000000"/>
          <w:sz w:val="20"/>
          <w:szCs w:val="20"/>
        </w:rPr>
      </w:pPr>
      <w:r w:rsidRPr="001C416C">
        <w:rPr>
          <w:color w:val="000000"/>
          <w:sz w:val="20"/>
          <w:szCs w:val="20"/>
        </w:rPr>
        <w:t xml:space="preserve">Una tercera parte, corresponde a la valoración de los siguientes ítems a través de una serie de preguntas para los padres, que se deben validar con las respuestas en el niño: </w:t>
      </w:r>
    </w:p>
    <w:p w:rsidRPr="001C416C" w:rsidR="00084319" w:rsidP="001C416C" w:rsidRDefault="00084319" w14:paraId="00000084" w14:textId="77777777">
      <w:pPr>
        <w:pStyle w:val="Normal0"/>
        <w:pBdr>
          <w:top w:val="nil"/>
          <w:left w:val="nil"/>
          <w:bottom w:val="nil"/>
          <w:right w:val="nil"/>
          <w:between w:val="nil"/>
        </w:pBdr>
        <w:spacing w:line="240" w:lineRule="auto"/>
        <w:jc w:val="both"/>
        <w:rPr>
          <w:color w:val="000000"/>
          <w:sz w:val="20"/>
          <w:szCs w:val="20"/>
        </w:rPr>
      </w:pPr>
    </w:p>
    <w:p w:rsidRPr="001C416C" w:rsidR="00084319" w:rsidP="001C416C" w:rsidRDefault="001B3F57" w14:paraId="00000085" w14:textId="66686735">
      <w:pPr>
        <w:pStyle w:val="Normal0"/>
        <w:numPr>
          <w:ilvl w:val="0"/>
          <w:numId w:val="6"/>
        </w:numPr>
        <w:pBdr>
          <w:top w:val="nil"/>
          <w:left w:val="nil"/>
          <w:bottom w:val="nil"/>
          <w:right w:val="nil"/>
          <w:between w:val="nil"/>
        </w:pBdr>
        <w:spacing w:line="240" w:lineRule="auto"/>
        <w:ind w:left="0" w:firstLine="0"/>
        <w:jc w:val="both"/>
        <w:rPr>
          <w:color w:val="000000"/>
          <w:sz w:val="20"/>
          <w:szCs w:val="20"/>
        </w:rPr>
      </w:pPr>
      <w:r w:rsidRPr="001C416C">
        <w:rPr>
          <w:color w:val="000000"/>
          <w:sz w:val="20"/>
          <w:szCs w:val="20"/>
        </w:rPr>
        <w:t>Comprensión (C): recepción de estímulos auditivos y su representación mental</w:t>
      </w:r>
      <w:r w:rsidR="001C416C">
        <w:rPr>
          <w:color w:val="000000"/>
          <w:sz w:val="20"/>
          <w:szCs w:val="20"/>
        </w:rPr>
        <w:t>.</w:t>
      </w:r>
    </w:p>
    <w:p w:rsidRPr="001C416C" w:rsidR="00084319" w:rsidP="001C416C" w:rsidRDefault="001B3F57" w14:paraId="00000086" w14:textId="2E6150E0">
      <w:pPr>
        <w:pStyle w:val="Normal0"/>
        <w:numPr>
          <w:ilvl w:val="0"/>
          <w:numId w:val="6"/>
        </w:numPr>
        <w:pBdr>
          <w:top w:val="nil"/>
          <w:left w:val="nil"/>
          <w:bottom w:val="nil"/>
          <w:right w:val="nil"/>
          <w:between w:val="nil"/>
        </w:pBdr>
        <w:spacing w:line="240" w:lineRule="auto"/>
        <w:ind w:left="0" w:firstLine="0"/>
        <w:jc w:val="both"/>
        <w:rPr>
          <w:color w:val="000000"/>
          <w:sz w:val="20"/>
          <w:szCs w:val="20"/>
        </w:rPr>
      </w:pPr>
      <w:r w:rsidRPr="001C416C">
        <w:rPr>
          <w:color w:val="000000"/>
          <w:sz w:val="20"/>
          <w:szCs w:val="20"/>
        </w:rPr>
        <w:t>Expresión (E): planificación y exteriorización del pensamiento.</w:t>
      </w:r>
    </w:p>
    <w:p w:rsidRPr="001C416C" w:rsidR="00084319" w:rsidP="001C416C" w:rsidRDefault="001B3F57" w14:paraId="00000087" w14:textId="34487B30">
      <w:pPr>
        <w:pStyle w:val="Normal0"/>
        <w:numPr>
          <w:ilvl w:val="0"/>
          <w:numId w:val="6"/>
        </w:numPr>
        <w:pBdr>
          <w:top w:val="nil"/>
          <w:left w:val="nil"/>
          <w:bottom w:val="nil"/>
          <w:right w:val="nil"/>
          <w:between w:val="nil"/>
        </w:pBdr>
        <w:spacing w:line="240" w:lineRule="auto"/>
        <w:ind w:left="0" w:firstLine="0"/>
        <w:jc w:val="both"/>
        <w:rPr>
          <w:color w:val="000000"/>
          <w:sz w:val="20"/>
          <w:szCs w:val="20"/>
        </w:rPr>
      </w:pPr>
      <w:r w:rsidRPr="001C416C">
        <w:rPr>
          <w:color w:val="000000"/>
          <w:sz w:val="20"/>
          <w:szCs w:val="20"/>
        </w:rPr>
        <w:t>Interacción Comunicativa (I): oportunidades sociales en micro y macro contextos comunicativos)</w:t>
      </w:r>
      <w:r w:rsidR="001C416C">
        <w:rPr>
          <w:color w:val="000000"/>
          <w:sz w:val="20"/>
          <w:szCs w:val="20"/>
        </w:rPr>
        <w:t>.</w:t>
      </w:r>
    </w:p>
    <w:p w:rsidRPr="001C416C" w:rsidR="00084319" w:rsidP="001C416C" w:rsidRDefault="001B3F57" w14:paraId="00000088" w14:textId="4C003F59">
      <w:pPr>
        <w:pStyle w:val="Normal0"/>
        <w:numPr>
          <w:ilvl w:val="0"/>
          <w:numId w:val="6"/>
        </w:numPr>
        <w:pBdr>
          <w:top w:val="nil"/>
          <w:left w:val="nil"/>
          <w:bottom w:val="nil"/>
          <w:right w:val="nil"/>
          <w:between w:val="nil"/>
        </w:pBdr>
        <w:spacing w:line="240" w:lineRule="auto"/>
        <w:ind w:left="0" w:firstLine="0"/>
        <w:jc w:val="both"/>
        <w:rPr>
          <w:color w:val="000000"/>
          <w:sz w:val="20"/>
          <w:szCs w:val="20"/>
        </w:rPr>
      </w:pPr>
      <w:r w:rsidRPr="001C416C">
        <w:rPr>
          <w:color w:val="000000"/>
          <w:sz w:val="20"/>
          <w:szCs w:val="20"/>
        </w:rPr>
        <w:t>Aspectos Vestibulares (V): procesos y habilidades para el mantenimiento de la posición del cuerpo desde aspectos del vestíbulo</w:t>
      </w:r>
      <w:r w:rsidR="001C416C">
        <w:rPr>
          <w:color w:val="000000"/>
          <w:sz w:val="20"/>
          <w:szCs w:val="20"/>
        </w:rPr>
        <w:t>.</w:t>
      </w:r>
    </w:p>
    <w:p w:rsidRPr="001C416C" w:rsidR="00084319" w:rsidP="001C416C" w:rsidRDefault="00084319" w14:paraId="00000089" w14:textId="77777777">
      <w:pPr>
        <w:pStyle w:val="Normal0"/>
        <w:pBdr>
          <w:top w:val="nil"/>
          <w:left w:val="nil"/>
          <w:bottom w:val="nil"/>
          <w:right w:val="nil"/>
          <w:between w:val="nil"/>
        </w:pBdr>
        <w:spacing w:line="240" w:lineRule="auto"/>
        <w:jc w:val="both"/>
        <w:rPr>
          <w:color w:val="000000"/>
          <w:sz w:val="20"/>
          <w:szCs w:val="20"/>
        </w:rPr>
      </w:pPr>
    </w:p>
    <w:p w:rsidRPr="001C416C" w:rsidR="00084319" w:rsidP="001C416C" w:rsidRDefault="001B3F57" w14:paraId="0000008A" w14:textId="77777777">
      <w:pPr>
        <w:pStyle w:val="Normal0"/>
        <w:pBdr>
          <w:top w:val="nil"/>
          <w:left w:val="nil"/>
          <w:bottom w:val="nil"/>
          <w:right w:val="nil"/>
          <w:between w:val="nil"/>
        </w:pBdr>
        <w:spacing w:line="240" w:lineRule="auto"/>
        <w:rPr>
          <w:color w:val="000000"/>
          <w:sz w:val="20"/>
          <w:szCs w:val="20"/>
        </w:rPr>
      </w:pPr>
      <w:r w:rsidRPr="001C416C">
        <w:rPr>
          <w:color w:val="000000"/>
          <w:sz w:val="20"/>
          <w:szCs w:val="20"/>
        </w:rPr>
        <w:t>Para la aplicación del instrumento de valoración auditiva y comunicativa (VALE) se recomienda atender los siguientes pasos:</w:t>
      </w:r>
    </w:p>
    <w:p w:rsidRPr="001C416C" w:rsidR="00084319" w:rsidP="001C416C" w:rsidRDefault="001B3F57" w14:paraId="0000008B" w14:textId="77777777">
      <w:pPr>
        <w:pStyle w:val="Normal0"/>
        <w:pBdr>
          <w:top w:val="nil"/>
          <w:left w:val="nil"/>
          <w:bottom w:val="nil"/>
          <w:right w:val="nil"/>
          <w:between w:val="nil"/>
        </w:pBdr>
        <w:spacing w:line="240" w:lineRule="auto"/>
        <w:rPr>
          <w:color w:val="000000"/>
          <w:sz w:val="20"/>
          <w:szCs w:val="20"/>
        </w:rPr>
      </w:pPr>
      <w:r w:rsidRPr="001C416C">
        <w:rPr>
          <w:noProof/>
          <w:sz w:val="20"/>
          <w:szCs w:val="20"/>
        </w:rPr>
        <mc:AlternateContent>
          <mc:Choice Requires="wps">
            <w:drawing>
              <wp:anchor distT="0" distB="0" distL="114300" distR="114300" simplePos="0" relativeHeight="251663360" behindDoc="0" locked="0" layoutInCell="1" hidden="0" allowOverlap="1" wp14:anchorId="56FBB387" wp14:editId="07777777">
                <wp:simplePos x="0" y="0"/>
                <wp:positionH relativeFrom="column">
                  <wp:posOffset>1</wp:posOffset>
                </wp:positionH>
                <wp:positionV relativeFrom="paragraph">
                  <wp:posOffset>152400</wp:posOffset>
                </wp:positionV>
                <wp:extent cx="6242050" cy="698500"/>
                <wp:effectExtent l="0" t="0" r="0" b="0"/>
                <wp:wrapSquare wrapText="bothSides" distT="0" distB="0" distL="114300" distR="114300"/>
                <wp:docPr id="145" name="Rectángulo 145"/>
                <wp:cNvGraphicFramePr/>
                <a:graphic xmlns:a="http://schemas.openxmlformats.org/drawingml/2006/main">
                  <a:graphicData uri="http://schemas.microsoft.com/office/word/2010/wordprocessingShape">
                    <wps:wsp>
                      <wps:cNvSpPr/>
                      <wps:spPr>
                        <a:xfrm>
                          <a:off x="2231325" y="3437100"/>
                          <a:ext cx="6229350" cy="68580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084319" w:rsidRDefault="001B3F57" w14:paraId="67517A6E" w14:textId="77777777">
                            <w:pPr>
                              <w:pStyle w:val="Normal0"/>
                              <w:spacing w:line="240" w:lineRule="auto"/>
                              <w:jc w:val="center"/>
                              <w:textDirection w:val="btLr"/>
                            </w:pPr>
                            <w:r>
                              <w:rPr>
                                <w:color w:val="FFFFFF"/>
                                <w:sz w:val="36"/>
                              </w:rPr>
                              <w:t>DI_CF01_1_3_Instrucciones para la aplicación de VALE_Pasos</w:t>
                            </w:r>
                          </w:p>
                        </w:txbxContent>
                      </wps:txbx>
                      <wps:bodyPr spcFirstLastPara="1" wrap="square" lIns="91425" tIns="45700" rIns="91425" bIns="45700" anchor="ctr" anchorCtr="0">
                        <a:noAutofit/>
                      </wps:bodyPr>
                    </wps:wsp>
                  </a:graphicData>
                </a:graphic>
              </wp:anchor>
            </w:drawing>
          </mc:Choice>
          <mc:Fallback>
            <w:pict>
              <v:rect id="Rectángulo 145" style="position:absolute;margin-left:0;margin-top:12pt;width:491.5pt;height:55pt;z-index:251663360;visibility:visible;mso-wrap-style:square;mso-wrap-distance-left:9pt;mso-wrap-distance-top:0;mso-wrap-distance-right:9pt;mso-wrap-distance-bottom:0;mso-position-horizontal:absolute;mso-position-horizontal-relative:text;mso-position-vertical:absolute;mso-position-vertical-relative:text;v-text-anchor:middle" o:spid="_x0000_s1031" fillcolor="#ed7d31" strokecolor="#42719b" strokeweight="1pt" w14:anchorId="56FBB3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">
                <v:stroke miterlimit="5243f" startarrowwidth="narrow" startarrowlength="short" endarrowwidth="narrow" endarrowlength="short"/>
                <v:textbox inset="2.53958mm,1.2694mm,2.53958mm,1.2694mm">
                  <w:txbxContent>
                    <w:p w:rsidR="00084319" w:rsidRDefault="001B3F57" w14:paraId="67517A6E" w14:textId="77777777">
                      <w:pPr>
                        <w:pStyle w:val="Normal0"/>
                        <w:spacing w:line="240" w:lineRule="auto"/>
                        <w:jc w:val="center"/>
                        <w:textDirection w:val="btLr"/>
                      </w:pPr>
                      <w:r>
                        <w:rPr>
                          <w:color w:val="FFFFFF"/>
                          <w:sz w:val="36"/>
                        </w:rPr>
                        <w:t>DI_CF01_1_3_Instrucciones para la aplicación de VALE_Pasos</w:t>
                      </w:r>
                    </w:p>
                  </w:txbxContent>
                </v:textbox>
                <w10:wrap type="square"/>
              </v:rect>
            </w:pict>
          </mc:Fallback>
        </mc:AlternateContent>
      </w:r>
    </w:p>
    <w:p w:rsidRPr="001C416C" w:rsidR="00084319" w:rsidP="001C416C" w:rsidRDefault="00084319" w14:paraId="0000008C" w14:textId="77777777">
      <w:pPr>
        <w:pStyle w:val="Normal0"/>
        <w:pBdr>
          <w:top w:val="nil"/>
          <w:left w:val="nil"/>
          <w:bottom w:val="nil"/>
          <w:right w:val="nil"/>
          <w:between w:val="nil"/>
        </w:pBdr>
        <w:spacing w:line="240" w:lineRule="auto"/>
        <w:rPr>
          <w:color w:val="000000"/>
          <w:sz w:val="20"/>
          <w:szCs w:val="20"/>
        </w:rPr>
      </w:pPr>
    </w:p>
    <w:p w:rsidRPr="001C416C" w:rsidR="00084319" w:rsidP="001C416C" w:rsidRDefault="001B3F57" w14:paraId="0000008D" w14:textId="77777777">
      <w:pPr>
        <w:pStyle w:val="Normal0"/>
        <w:pBdr>
          <w:top w:val="nil"/>
          <w:left w:val="nil"/>
          <w:bottom w:val="nil"/>
          <w:right w:val="nil"/>
          <w:between w:val="nil"/>
        </w:pBdr>
        <w:spacing w:line="240" w:lineRule="auto"/>
        <w:jc w:val="both"/>
        <w:rPr>
          <w:color w:val="000000"/>
          <w:sz w:val="20"/>
          <w:szCs w:val="20"/>
        </w:rPr>
      </w:pPr>
      <w:r w:rsidRPr="001C416C">
        <w:rPr>
          <w:color w:val="000000"/>
          <w:sz w:val="20"/>
          <w:szCs w:val="20"/>
        </w:rPr>
        <w:lastRenderedPageBreak/>
        <w:t xml:space="preserve">El análisis de datos es esencial para la clasificación de riesgo y toma de decisiones en cuanto a la remisión, por lo que es importante considerar, entre otros elementos los relacionados a continuación: </w:t>
      </w:r>
    </w:p>
    <w:p w:rsidRPr="001C416C" w:rsidR="00084319" w:rsidP="001C416C" w:rsidRDefault="00084319" w14:paraId="0000008E" w14:textId="77777777">
      <w:pPr>
        <w:pStyle w:val="Normal0"/>
        <w:pBdr>
          <w:top w:val="nil"/>
          <w:left w:val="nil"/>
          <w:bottom w:val="nil"/>
          <w:right w:val="nil"/>
          <w:between w:val="nil"/>
        </w:pBdr>
        <w:spacing w:line="240" w:lineRule="auto"/>
        <w:jc w:val="both"/>
        <w:rPr>
          <w:color w:val="000000"/>
          <w:sz w:val="20"/>
          <w:szCs w:val="20"/>
        </w:rPr>
      </w:pPr>
    </w:p>
    <w:p w:rsidRPr="001C416C" w:rsidR="00084319" w:rsidP="001C416C" w:rsidRDefault="001B3F57" w14:paraId="0000008F" w14:textId="77777777">
      <w:pPr>
        <w:pStyle w:val="Normal0"/>
        <w:numPr>
          <w:ilvl w:val="0"/>
          <w:numId w:val="9"/>
        </w:numPr>
        <w:pBdr>
          <w:top w:val="nil"/>
          <w:left w:val="nil"/>
          <w:bottom w:val="nil"/>
          <w:right w:val="nil"/>
          <w:between w:val="nil"/>
        </w:pBdr>
        <w:spacing w:line="240" w:lineRule="auto"/>
        <w:ind w:left="0" w:firstLine="0"/>
        <w:jc w:val="both"/>
        <w:rPr>
          <w:color w:val="000000"/>
          <w:sz w:val="20"/>
          <w:szCs w:val="20"/>
        </w:rPr>
      </w:pPr>
      <w:r w:rsidRPr="001C416C">
        <w:rPr>
          <w:color w:val="000000"/>
          <w:sz w:val="20"/>
          <w:szCs w:val="20"/>
        </w:rPr>
        <w:t>Interpretar los resultados de acuerdo con el siguiente criterio:</w:t>
      </w:r>
    </w:p>
    <w:p w:rsidRPr="001C416C" w:rsidR="00084319" w:rsidP="001C416C" w:rsidRDefault="00084319" w14:paraId="00000090" w14:textId="236104EB">
      <w:pPr>
        <w:pStyle w:val="Normal0"/>
        <w:pBdr>
          <w:top w:val="nil"/>
          <w:left w:val="nil"/>
          <w:bottom w:val="nil"/>
          <w:right w:val="nil"/>
          <w:between w:val="nil"/>
        </w:pBdr>
        <w:spacing w:line="240" w:lineRule="auto"/>
        <w:jc w:val="both"/>
        <w:rPr>
          <w:color w:val="000000"/>
          <w:sz w:val="20"/>
          <w:szCs w:val="20"/>
        </w:rPr>
      </w:pPr>
    </w:p>
    <w:p w:rsidRPr="001C416C" w:rsidR="00E53414" w:rsidP="001C416C" w:rsidRDefault="00E53414" w14:paraId="5C067613" w14:textId="2C48156E">
      <w:pPr>
        <w:pStyle w:val="Normal0"/>
        <w:pBdr>
          <w:top w:val="nil"/>
          <w:left w:val="nil"/>
          <w:bottom w:val="nil"/>
          <w:right w:val="nil"/>
          <w:between w:val="nil"/>
        </w:pBdr>
        <w:spacing w:line="240" w:lineRule="auto"/>
        <w:jc w:val="center"/>
        <w:rPr>
          <w:b/>
          <w:bCs/>
          <w:color w:val="000000"/>
          <w:sz w:val="20"/>
          <w:szCs w:val="20"/>
        </w:rPr>
      </w:pPr>
      <w:r w:rsidRPr="001C416C">
        <w:rPr>
          <w:b/>
          <w:bCs/>
          <w:color w:val="000000"/>
          <w:sz w:val="20"/>
          <w:szCs w:val="20"/>
        </w:rPr>
        <w:t>Tabla 1</w:t>
      </w:r>
    </w:p>
    <w:p w:rsidRPr="001C416C" w:rsidR="00E53414" w:rsidP="001C416C" w:rsidRDefault="00E53414" w14:paraId="646AD71A" w14:textId="2770ED24">
      <w:pPr>
        <w:pStyle w:val="Normal0"/>
        <w:pBdr>
          <w:top w:val="nil"/>
          <w:left w:val="nil"/>
          <w:bottom w:val="nil"/>
          <w:right w:val="nil"/>
          <w:between w:val="nil"/>
        </w:pBdr>
        <w:spacing w:line="240" w:lineRule="auto"/>
        <w:jc w:val="center"/>
        <w:rPr>
          <w:i/>
          <w:iCs/>
          <w:color w:val="000000"/>
          <w:sz w:val="20"/>
          <w:szCs w:val="20"/>
        </w:rPr>
      </w:pPr>
      <w:r w:rsidRPr="001C416C">
        <w:rPr>
          <w:i/>
          <w:iCs/>
          <w:color w:val="000000"/>
          <w:sz w:val="20"/>
          <w:szCs w:val="20"/>
        </w:rPr>
        <w:t>Interpretación de resultados</w:t>
      </w:r>
    </w:p>
    <w:tbl>
      <w:tblPr>
        <w:tblStyle w:val="a4"/>
        <w:tblW w:w="9768" w:type="dxa"/>
        <w:jc w:val="center"/>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Look w:val="04A0" w:firstRow="1" w:lastRow="0" w:firstColumn="1" w:lastColumn="0" w:noHBand="0" w:noVBand="1"/>
      </w:tblPr>
      <w:tblGrid>
        <w:gridCol w:w="4884"/>
        <w:gridCol w:w="4884"/>
      </w:tblGrid>
      <w:tr w:rsidRPr="001C416C" w:rsidR="00084319" w:rsidTr="008A2934" w14:paraId="65061174" w14:textId="77777777">
        <w:trPr>
          <w:cnfStyle w:val="100000000000" w:firstRow="1" w:lastRow="0" w:firstColumn="0" w:lastColumn="0" w:oddVBand="0" w:evenVBand="0" w:oddHBand="0" w:evenHBand="0" w:firstRowFirstColumn="0" w:firstRowLastColumn="0" w:lastRowFirstColumn="0" w:lastRowLastColumn="0"/>
          <w:trHeight w:val="227"/>
          <w:jc w:val="center"/>
        </w:trPr>
        <w:tc>
          <w:tcPr>
            <w:cnfStyle w:val="001000000100" w:firstRow="0" w:lastRow="0" w:firstColumn="1" w:lastColumn="0" w:oddVBand="0" w:evenVBand="0" w:oddHBand="0" w:evenHBand="0" w:firstRowFirstColumn="1" w:firstRowLastColumn="0" w:lastRowFirstColumn="0" w:lastRowLastColumn="0"/>
            <w:tcW w:w="4884" w:type="dxa"/>
            <w:tcBorders>
              <w:top w:val="single" w:color="000000" w:sz="4" w:space="0"/>
              <w:left w:val="single" w:color="000000" w:sz="4" w:space="0"/>
              <w:bottom w:val="single" w:color="000000" w:sz="4" w:space="0"/>
            </w:tcBorders>
          </w:tcPr>
          <w:p w:rsidRPr="001C416C" w:rsidR="00084319" w:rsidP="001C416C" w:rsidRDefault="001B3F57" w14:paraId="00000091" w14:textId="77777777">
            <w:pPr>
              <w:pStyle w:val="Normal0"/>
              <w:jc w:val="center"/>
              <w:rPr>
                <w:color w:val="000000"/>
                <w:sz w:val="20"/>
                <w:szCs w:val="20"/>
              </w:rPr>
            </w:pPr>
            <w:r w:rsidRPr="001C416C">
              <w:rPr>
                <w:i w:val="0"/>
                <w:color w:val="000000"/>
                <w:sz w:val="20"/>
                <w:szCs w:val="20"/>
              </w:rPr>
              <w:t>Pasa</w:t>
            </w:r>
          </w:p>
        </w:tc>
        <w:tc>
          <w:tcPr>
            <w:tcW w:w="4884" w:type="dxa"/>
            <w:tcBorders>
              <w:top w:val="single" w:color="000000" w:sz="4" w:space="0"/>
              <w:bottom w:val="single" w:color="000000" w:sz="4" w:space="0"/>
              <w:right w:val="single" w:color="000000" w:sz="4" w:space="0"/>
            </w:tcBorders>
          </w:tcPr>
          <w:p w:rsidRPr="001C416C" w:rsidR="00084319" w:rsidP="001C416C" w:rsidRDefault="001B3F57" w14:paraId="00000092" w14:textId="77777777">
            <w:pPr>
              <w:pStyle w:val="Normal0"/>
              <w:jc w:val="center"/>
              <w:cnfStyle w:val="100000000000" w:firstRow="1" w:lastRow="0" w:firstColumn="0" w:lastColumn="0" w:oddVBand="0" w:evenVBand="0" w:oddHBand="0" w:evenHBand="0" w:firstRowFirstColumn="0" w:firstRowLastColumn="0" w:lastRowFirstColumn="0" w:lastRowLastColumn="0"/>
              <w:rPr>
                <w:color w:val="000000"/>
                <w:sz w:val="20"/>
                <w:szCs w:val="20"/>
              </w:rPr>
            </w:pPr>
            <w:r w:rsidRPr="001C416C">
              <w:rPr>
                <w:color w:val="000000"/>
                <w:sz w:val="20"/>
                <w:szCs w:val="20"/>
              </w:rPr>
              <w:t>Falla</w:t>
            </w:r>
          </w:p>
        </w:tc>
      </w:tr>
      <w:tr w:rsidRPr="001C416C" w:rsidR="00084319" w:rsidTr="008A2934" w14:paraId="63163BB1" w14:textId="77777777">
        <w:trPr>
          <w:cnfStyle w:val="000000100000" w:firstRow="0" w:lastRow="0" w:firstColumn="0" w:lastColumn="0" w:oddVBand="0" w:evenVBand="0" w:oddHBand="1" w:evenHBand="0" w:firstRowFirstColumn="0" w:firstRowLastColumn="0" w:lastRowFirstColumn="0" w:lastRowLastColumn="0"/>
          <w:trHeight w:val="455"/>
          <w:jc w:val="center"/>
        </w:trPr>
        <w:tc>
          <w:tcPr>
            <w:cnfStyle w:val="001000000000" w:firstRow="0" w:lastRow="0" w:firstColumn="1" w:lastColumn="0" w:oddVBand="0" w:evenVBand="0" w:oddHBand="0" w:evenHBand="0" w:firstRowFirstColumn="0" w:firstRowLastColumn="0" w:lastRowFirstColumn="0" w:lastRowLastColumn="0"/>
            <w:tcW w:w="4884" w:type="dxa"/>
            <w:vMerge w:val="restart"/>
            <w:tcBorders>
              <w:top w:val="single" w:color="000000" w:sz="4" w:space="0"/>
              <w:left w:val="single" w:color="000000" w:sz="4" w:space="0"/>
              <w:bottom w:val="single" w:color="000000" w:sz="4" w:space="0"/>
            </w:tcBorders>
          </w:tcPr>
          <w:p w:rsidRPr="001C416C" w:rsidR="00084319" w:rsidP="001C416C" w:rsidRDefault="001B3F57" w14:paraId="00000093" w14:textId="77777777">
            <w:pPr>
              <w:pStyle w:val="Normal0"/>
              <w:rPr>
                <w:b w:val="0"/>
                <w:color w:val="000000"/>
                <w:sz w:val="20"/>
                <w:szCs w:val="20"/>
              </w:rPr>
            </w:pPr>
            <w:r w:rsidRPr="001C416C">
              <w:rPr>
                <w:b w:val="0"/>
                <w:i w:val="0"/>
                <w:color w:val="000000"/>
                <w:sz w:val="20"/>
                <w:szCs w:val="20"/>
              </w:rPr>
              <w:t>Si la sumatoria es 0 (cero) - negativa en todos los criterios de calificación y en los Ítems de valoración</w:t>
            </w:r>
          </w:p>
        </w:tc>
        <w:tc>
          <w:tcPr>
            <w:tcW w:w="4884" w:type="dxa"/>
            <w:tcBorders>
              <w:top w:val="single" w:color="000000" w:sz="4" w:space="0"/>
            </w:tcBorders>
          </w:tcPr>
          <w:p w:rsidRPr="001C416C" w:rsidR="00084319" w:rsidP="001C416C" w:rsidRDefault="001B3F57" w14:paraId="00000094" w14:textId="77777777">
            <w:pPr>
              <w:pStyle w:val="Normal0"/>
              <w:cnfStyle w:val="000000100000" w:firstRow="0" w:lastRow="0" w:firstColumn="0" w:lastColumn="0" w:oddVBand="0" w:evenVBand="0" w:oddHBand="1" w:evenHBand="0" w:firstRowFirstColumn="0" w:firstRowLastColumn="0" w:lastRowFirstColumn="0" w:lastRowLastColumn="0"/>
              <w:rPr>
                <w:b w:val="0"/>
                <w:color w:val="000000"/>
                <w:sz w:val="20"/>
                <w:szCs w:val="20"/>
              </w:rPr>
            </w:pPr>
            <w:r w:rsidRPr="001C416C">
              <w:rPr>
                <w:b w:val="0"/>
                <w:color w:val="000000"/>
                <w:sz w:val="20"/>
                <w:szCs w:val="20"/>
              </w:rPr>
              <w:t>Si tiene alguna condición prenatal o perinatal con calificación positiva SI</w:t>
            </w:r>
          </w:p>
        </w:tc>
      </w:tr>
      <w:tr w:rsidRPr="001C416C" w:rsidR="00084319" w:rsidTr="008A2934" w14:paraId="63C781C2" w14:textId="77777777">
        <w:trPr>
          <w:trHeight w:val="455"/>
          <w:jc w:val="center"/>
        </w:trPr>
        <w:tc>
          <w:tcPr>
            <w:cnfStyle w:val="001000000000" w:firstRow="0" w:lastRow="0" w:firstColumn="1" w:lastColumn="0" w:oddVBand="0" w:evenVBand="0" w:oddHBand="0" w:evenHBand="0" w:firstRowFirstColumn="0" w:firstRowLastColumn="0" w:lastRowFirstColumn="0" w:lastRowLastColumn="0"/>
            <w:tcW w:w="4884" w:type="dxa"/>
            <w:vMerge/>
            <w:tcBorders>
              <w:top w:val="single" w:color="000000" w:sz="4" w:space="0"/>
              <w:left w:val="single" w:color="000000" w:sz="4" w:space="0"/>
              <w:bottom w:val="single" w:color="000000" w:sz="4" w:space="0"/>
            </w:tcBorders>
          </w:tcPr>
          <w:p w:rsidRPr="001C416C" w:rsidR="00084319" w:rsidP="001C416C" w:rsidRDefault="00084319" w14:paraId="00000095" w14:textId="77777777">
            <w:pPr>
              <w:pStyle w:val="Normal0"/>
              <w:rPr>
                <w:b w:val="0"/>
                <w:color w:val="000000"/>
                <w:sz w:val="20"/>
                <w:szCs w:val="20"/>
              </w:rPr>
            </w:pPr>
          </w:p>
        </w:tc>
        <w:tc>
          <w:tcPr>
            <w:tcW w:w="4884" w:type="dxa"/>
          </w:tcPr>
          <w:p w:rsidRPr="001C416C" w:rsidR="00084319" w:rsidP="001C416C" w:rsidRDefault="001B3F57" w14:paraId="00000096" w14:textId="77777777">
            <w:pPr>
              <w:pStyle w:val="Normal0"/>
              <w:cnfStyle w:val="000000000000" w:firstRow="0" w:lastRow="0" w:firstColumn="0" w:lastColumn="0" w:oddVBand="0" w:evenVBand="0" w:oddHBand="0" w:evenHBand="0" w:firstRowFirstColumn="0" w:firstRowLastColumn="0" w:lastRowFirstColumn="0" w:lastRowLastColumn="0"/>
              <w:rPr>
                <w:b w:val="0"/>
                <w:color w:val="000000"/>
                <w:sz w:val="20"/>
                <w:szCs w:val="20"/>
              </w:rPr>
            </w:pPr>
            <w:r w:rsidRPr="001C416C">
              <w:rPr>
                <w:b w:val="0"/>
                <w:color w:val="000000"/>
                <w:sz w:val="20"/>
                <w:szCs w:val="20"/>
              </w:rPr>
              <w:t>Si tiene alguna condición estructural con calificación positiva SI</w:t>
            </w:r>
          </w:p>
        </w:tc>
      </w:tr>
      <w:tr w:rsidRPr="001C416C" w:rsidR="00084319" w:rsidTr="008A2934" w14:paraId="5D2A24E4" w14:textId="77777777">
        <w:trPr>
          <w:cnfStyle w:val="000000100000" w:firstRow="0" w:lastRow="0" w:firstColumn="0" w:lastColumn="0" w:oddVBand="0" w:evenVBand="0" w:oddHBand="1" w:evenHBand="0" w:firstRowFirstColumn="0" w:firstRowLastColumn="0" w:lastRowFirstColumn="0" w:lastRowLastColumn="0"/>
          <w:trHeight w:val="455"/>
          <w:jc w:val="center"/>
        </w:trPr>
        <w:tc>
          <w:tcPr>
            <w:cnfStyle w:val="001000000000" w:firstRow="0" w:lastRow="0" w:firstColumn="1" w:lastColumn="0" w:oddVBand="0" w:evenVBand="0" w:oddHBand="0" w:evenHBand="0" w:firstRowFirstColumn="0" w:firstRowLastColumn="0" w:lastRowFirstColumn="0" w:lastRowLastColumn="0"/>
            <w:tcW w:w="4884" w:type="dxa"/>
            <w:vMerge/>
            <w:tcBorders>
              <w:top w:val="single" w:color="000000" w:sz="4" w:space="0"/>
              <w:left w:val="single" w:color="000000" w:sz="4" w:space="0"/>
              <w:bottom w:val="single" w:color="000000" w:sz="4" w:space="0"/>
            </w:tcBorders>
          </w:tcPr>
          <w:p w:rsidRPr="001C416C" w:rsidR="00084319" w:rsidP="001C416C" w:rsidRDefault="00084319" w14:paraId="00000097" w14:textId="77777777">
            <w:pPr>
              <w:pStyle w:val="Normal0"/>
              <w:rPr>
                <w:b w:val="0"/>
                <w:color w:val="000000"/>
                <w:sz w:val="20"/>
                <w:szCs w:val="20"/>
              </w:rPr>
            </w:pPr>
          </w:p>
        </w:tc>
        <w:tc>
          <w:tcPr>
            <w:tcW w:w="4884" w:type="dxa"/>
          </w:tcPr>
          <w:p w:rsidRPr="001C416C" w:rsidR="00084319" w:rsidP="001C416C" w:rsidRDefault="001B3F57" w14:paraId="00000098" w14:textId="77777777">
            <w:pPr>
              <w:pStyle w:val="Normal0"/>
              <w:cnfStyle w:val="000000100000" w:firstRow="0" w:lastRow="0" w:firstColumn="0" w:lastColumn="0" w:oddVBand="0" w:evenVBand="0" w:oddHBand="1" w:evenHBand="0" w:firstRowFirstColumn="0" w:firstRowLastColumn="0" w:lastRowFirstColumn="0" w:lastRowLastColumn="0"/>
              <w:rPr>
                <w:b w:val="0"/>
                <w:color w:val="000000"/>
                <w:sz w:val="20"/>
                <w:szCs w:val="20"/>
              </w:rPr>
            </w:pPr>
            <w:r w:rsidRPr="001C416C">
              <w:rPr>
                <w:b w:val="0"/>
                <w:color w:val="000000"/>
                <w:sz w:val="20"/>
                <w:szCs w:val="20"/>
              </w:rPr>
              <w:t>Si tiene una calificación mayor a 1 en la valoración de los ítems</w:t>
            </w:r>
          </w:p>
        </w:tc>
      </w:tr>
    </w:tbl>
    <w:p w:rsidRPr="001C416C" w:rsidR="00084319" w:rsidP="001C416C" w:rsidRDefault="00084319" w14:paraId="00000099" w14:textId="77777777">
      <w:pPr>
        <w:pStyle w:val="Normal0"/>
        <w:pBdr>
          <w:top w:val="nil"/>
          <w:left w:val="nil"/>
          <w:bottom w:val="nil"/>
          <w:right w:val="nil"/>
          <w:between w:val="nil"/>
        </w:pBdr>
        <w:spacing w:line="240" w:lineRule="auto"/>
        <w:jc w:val="both"/>
        <w:rPr>
          <w:color w:val="000000"/>
          <w:sz w:val="20"/>
          <w:szCs w:val="20"/>
        </w:rPr>
      </w:pPr>
    </w:p>
    <w:p w:rsidRPr="001C416C" w:rsidR="00084319" w:rsidP="001C416C" w:rsidRDefault="001B3F57" w14:paraId="0000009A" w14:textId="77777777">
      <w:pPr>
        <w:pStyle w:val="Normal0"/>
        <w:numPr>
          <w:ilvl w:val="0"/>
          <w:numId w:val="9"/>
        </w:numPr>
        <w:pBdr>
          <w:top w:val="nil"/>
          <w:left w:val="nil"/>
          <w:bottom w:val="nil"/>
          <w:right w:val="nil"/>
          <w:between w:val="nil"/>
        </w:pBdr>
        <w:spacing w:line="240" w:lineRule="auto"/>
        <w:ind w:left="0" w:firstLine="0"/>
        <w:rPr>
          <w:color w:val="000000"/>
          <w:sz w:val="20"/>
          <w:szCs w:val="20"/>
        </w:rPr>
      </w:pPr>
      <w:r w:rsidRPr="001C416C">
        <w:rPr>
          <w:color w:val="000000"/>
          <w:sz w:val="20"/>
          <w:szCs w:val="20"/>
        </w:rPr>
        <w:t xml:space="preserve">Realizar el registro de los resultados en la historia clínica y reportar en los RIPS si fue remitido al tamizaje auditivo con tecnología dura o no. </w:t>
      </w:r>
    </w:p>
    <w:p w:rsidRPr="001C416C" w:rsidR="00084319" w:rsidP="001C416C" w:rsidRDefault="001B3F57" w14:paraId="0000009B" w14:textId="77777777">
      <w:pPr>
        <w:pStyle w:val="Normal0"/>
        <w:numPr>
          <w:ilvl w:val="0"/>
          <w:numId w:val="9"/>
        </w:numPr>
        <w:pBdr>
          <w:top w:val="nil"/>
          <w:left w:val="nil"/>
          <w:bottom w:val="nil"/>
          <w:right w:val="nil"/>
          <w:between w:val="nil"/>
        </w:pBdr>
        <w:spacing w:line="240" w:lineRule="auto"/>
        <w:ind w:left="0" w:firstLine="0"/>
        <w:rPr>
          <w:color w:val="000000"/>
          <w:sz w:val="20"/>
          <w:szCs w:val="20"/>
        </w:rPr>
      </w:pPr>
      <w:r w:rsidRPr="001C416C">
        <w:rPr>
          <w:color w:val="000000"/>
          <w:sz w:val="20"/>
          <w:szCs w:val="20"/>
        </w:rPr>
        <w:t xml:space="preserve">En caso de Falla, realizar la remisión a un profesional en fonoaudiología o especialista en audiología, con el fin de hacer una evaluación completa de los procesos de audición, lenguaje, habla y comunicación, y hacer seguimiento al resultado para determinar la conducta a seguir. </w:t>
      </w:r>
    </w:p>
    <w:p w:rsidRPr="001C416C" w:rsidR="00084319" w:rsidP="001C416C" w:rsidRDefault="001B3F57" w14:paraId="0000009C" w14:textId="77777777">
      <w:pPr>
        <w:pStyle w:val="Normal0"/>
        <w:numPr>
          <w:ilvl w:val="0"/>
          <w:numId w:val="9"/>
        </w:numPr>
        <w:pBdr>
          <w:top w:val="nil"/>
          <w:left w:val="nil"/>
          <w:bottom w:val="nil"/>
          <w:right w:val="nil"/>
          <w:between w:val="nil"/>
        </w:pBdr>
        <w:spacing w:line="240" w:lineRule="auto"/>
        <w:ind w:left="0" w:firstLine="0"/>
        <w:jc w:val="both"/>
        <w:rPr>
          <w:color w:val="000000"/>
          <w:sz w:val="20"/>
          <w:szCs w:val="20"/>
        </w:rPr>
      </w:pPr>
      <w:r w:rsidRPr="001C416C">
        <w:rPr>
          <w:color w:val="000000"/>
          <w:sz w:val="20"/>
          <w:szCs w:val="20"/>
        </w:rPr>
        <w:t xml:space="preserve">En caso de </w:t>
      </w:r>
      <w:r w:rsidRPr="001C416C">
        <w:rPr>
          <w:sz w:val="20"/>
          <w:szCs w:val="20"/>
        </w:rPr>
        <w:t>pasar</w:t>
      </w:r>
      <w:r w:rsidRPr="001C416C">
        <w:rPr>
          <w:color w:val="000000"/>
          <w:sz w:val="20"/>
          <w:szCs w:val="20"/>
        </w:rPr>
        <w:t>, continuar con las valoraciones periódicas según la ruta de Promoción y Mantenimiento en la Salud.</w:t>
      </w:r>
    </w:p>
    <w:p w:rsidR="00084319" w:rsidP="001C416C" w:rsidRDefault="00084319" w14:paraId="0000009D" w14:textId="6303AF48">
      <w:pPr>
        <w:pStyle w:val="Normal0"/>
        <w:pBdr>
          <w:top w:val="nil"/>
          <w:left w:val="nil"/>
          <w:bottom w:val="nil"/>
          <w:right w:val="nil"/>
          <w:between w:val="nil"/>
        </w:pBdr>
        <w:spacing w:line="240" w:lineRule="auto"/>
        <w:rPr>
          <w:color w:val="000000"/>
          <w:sz w:val="20"/>
          <w:szCs w:val="20"/>
        </w:rPr>
      </w:pPr>
    </w:p>
    <w:p w:rsidRPr="001C416C" w:rsidR="008A2934" w:rsidP="001C416C" w:rsidRDefault="008A2934" w14:paraId="1F685917" w14:textId="77777777">
      <w:pPr>
        <w:pStyle w:val="Normal0"/>
        <w:pBdr>
          <w:top w:val="nil"/>
          <w:left w:val="nil"/>
          <w:bottom w:val="nil"/>
          <w:right w:val="nil"/>
          <w:between w:val="nil"/>
        </w:pBdr>
        <w:spacing w:line="240" w:lineRule="auto"/>
        <w:rPr>
          <w:color w:val="000000"/>
          <w:sz w:val="20"/>
          <w:szCs w:val="20"/>
        </w:rPr>
      </w:pPr>
    </w:p>
    <w:p w:rsidRPr="008A2934" w:rsidR="00084319" w:rsidP="008A2934" w:rsidRDefault="001B3F57" w14:paraId="0000009E" w14:textId="012E8B78">
      <w:pPr>
        <w:pStyle w:val="Normal0"/>
        <w:pBdr>
          <w:top w:val="nil"/>
          <w:left w:val="nil"/>
          <w:bottom w:val="nil"/>
          <w:right w:val="nil"/>
          <w:between w:val="nil"/>
        </w:pBdr>
        <w:spacing w:line="240" w:lineRule="auto"/>
        <w:rPr>
          <w:b/>
          <w:color w:val="000000"/>
          <w:sz w:val="20"/>
          <w:szCs w:val="20"/>
        </w:rPr>
      </w:pPr>
      <w:r w:rsidRPr="008A2934">
        <w:rPr>
          <w:b/>
          <w:color w:val="000000"/>
          <w:sz w:val="20"/>
          <w:szCs w:val="20"/>
        </w:rPr>
        <w:t>Instrumento de identificación de riesgo de diabetes Finnish Risk Score (FINDRISC)</w:t>
      </w:r>
    </w:p>
    <w:p w:rsidRPr="001C416C" w:rsidR="00084319" w:rsidP="001C416C" w:rsidRDefault="00084319" w14:paraId="0000009F" w14:textId="77777777">
      <w:pPr>
        <w:pStyle w:val="Normal0"/>
        <w:pBdr>
          <w:top w:val="nil"/>
          <w:left w:val="nil"/>
          <w:bottom w:val="nil"/>
          <w:right w:val="nil"/>
          <w:between w:val="nil"/>
        </w:pBdr>
        <w:spacing w:line="240" w:lineRule="auto"/>
        <w:jc w:val="both"/>
        <w:rPr>
          <w:color w:val="000000"/>
          <w:sz w:val="20"/>
          <w:szCs w:val="20"/>
        </w:rPr>
      </w:pPr>
    </w:p>
    <w:p w:rsidRPr="001C416C" w:rsidR="00084319" w:rsidP="001C416C" w:rsidRDefault="001B3F57" w14:paraId="000000A0" w14:textId="4A9A1E3D">
      <w:pPr>
        <w:pStyle w:val="Normal0"/>
        <w:pBdr>
          <w:top w:val="nil"/>
          <w:left w:val="nil"/>
          <w:bottom w:val="nil"/>
          <w:right w:val="nil"/>
          <w:between w:val="nil"/>
        </w:pBdr>
        <w:spacing w:line="240" w:lineRule="auto"/>
        <w:jc w:val="both"/>
        <w:rPr>
          <w:color w:val="000000"/>
          <w:sz w:val="20"/>
          <w:szCs w:val="20"/>
        </w:rPr>
      </w:pPr>
      <w:r w:rsidRPr="001C416C">
        <w:rPr>
          <w:color w:val="000000"/>
          <w:sz w:val="20"/>
          <w:szCs w:val="20"/>
        </w:rPr>
        <w:t>El Finnish Diabetes Risk Score (FINDRISC) es probablemente, una de las herramientas más eficaces para prevenir la diabetes. Se trata de un instrumento sencillo, útil y válido para detectar riesgo de desarrollar diabetes tipo 2 e identificar personas con diabetes no conocidas</w:t>
      </w:r>
      <w:r w:rsidRPr="001C416C" w:rsidR="00E53414">
        <w:rPr>
          <w:color w:val="000000"/>
          <w:sz w:val="20"/>
          <w:szCs w:val="20"/>
        </w:rPr>
        <w:t>.</w:t>
      </w:r>
    </w:p>
    <w:p w:rsidRPr="001C416C" w:rsidR="00E53414" w:rsidP="001C416C" w:rsidRDefault="00E53414" w14:paraId="1586F097" w14:textId="092AB545">
      <w:pPr>
        <w:pStyle w:val="Normal0"/>
        <w:pBdr>
          <w:top w:val="nil"/>
          <w:left w:val="nil"/>
          <w:bottom w:val="nil"/>
          <w:right w:val="nil"/>
          <w:between w:val="nil"/>
        </w:pBdr>
        <w:spacing w:line="240" w:lineRule="auto"/>
        <w:jc w:val="both"/>
        <w:rPr>
          <w:color w:val="000000"/>
          <w:sz w:val="20"/>
          <w:szCs w:val="20"/>
        </w:rPr>
      </w:pPr>
      <w:commentRangeStart w:id="19"/>
      <w:r w:rsidRPr="001C416C">
        <w:rPr>
          <w:noProof/>
          <w:sz w:val="20"/>
          <w:szCs w:val="20"/>
        </w:rPr>
        <w:drawing>
          <wp:inline distT="0" distB="0" distL="0" distR="0" wp14:anchorId="519D395D" wp14:editId="45F21E11">
            <wp:extent cx="2038350" cy="1358900"/>
            <wp:effectExtent l="0" t="0" r="0" b="0"/>
            <wp:docPr id="97" name="Imagen 97" descr="cropped view of multiracial nurse taking blood sample of senior woman with lancet p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ropped view of multiracial nurse taking blood sample of senior woman with lancet pe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38350" cy="1358900"/>
                    </a:xfrm>
                    <a:prstGeom prst="rect">
                      <a:avLst/>
                    </a:prstGeom>
                    <a:noFill/>
                    <a:ln>
                      <a:noFill/>
                    </a:ln>
                  </pic:spPr>
                </pic:pic>
              </a:graphicData>
            </a:graphic>
          </wp:inline>
        </w:drawing>
      </w:r>
      <w:commentRangeEnd w:id="19"/>
      <w:r w:rsidRPr="001C416C">
        <w:rPr>
          <w:rStyle w:val="Refdecomentario"/>
          <w:sz w:val="20"/>
          <w:szCs w:val="20"/>
        </w:rPr>
        <w:commentReference w:id="19"/>
      </w:r>
    </w:p>
    <w:p w:rsidRPr="001C416C" w:rsidR="00084319" w:rsidP="001C416C" w:rsidRDefault="00084319" w14:paraId="000000A1" w14:textId="77777777">
      <w:pPr>
        <w:pStyle w:val="Normal0"/>
        <w:pBdr>
          <w:top w:val="nil"/>
          <w:left w:val="nil"/>
          <w:bottom w:val="nil"/>
          <w:right w:val="nil"/>
          <w:between w:val="nil"/>
        </w:pBdr>
        <w:spacing w:line="240" w:lineRule="auto"/>
        <w:jc w:val="both"/>
        <w:rPr>
          <w:color w:val="000000"/>
          <w:sz w:val="20"/>
          <w:szCs w:val="20"/>
        </w:rPr>
      </w:pPr>
    </w:p>
    <w:p w:rsidRPr="001C416C" w:rsidR="00084319" w:rsidP="001C416C" w:rsidRDefault="001B3F57" w14:paraId="000000A3" w14:textId="269B0EC4">
      <w:pPr>
        <w:pStyle w:val="Normal0"/>
        <w:pBdr>
          <w:top w:val="nil"/>
          <w:left w:val="nil"/>
          <w:bottom w:val="nil"/>
          <w:right w:val="nil"/>
          <w:between w:val="nil"/>
        </w:pBdr>
        <w:spacing w:line="240" w:lineRule="auto"/>
        <w:jc w:val="both"/>
        <w:rPr>
          <w:sz w:val="20"/>
          <w:szCs w:val="20"/>
        </w:rPr>
      </w:pPr>
      <w:r w:rsidRPr="001C416C">
        <w:rPr>
          <w:sz w:val="20"/>
          <w:szCs w:val="20"/>
        </w:rPr>
        <w:t>A continuación, algunos puntos de buena práctica clínica en la aplicación del FINDRISC:</w:t>
      </w:r>
    </w:p>
    <w:p w:rsidRPr="001C416C" w:rsidR="00E53414" w:rsidP="001C416C" w:rsidRDefault="00E53414" w14:paraId="0536BA19" w14:textId="77777777">
      <w:pPr>
        <w:spacing w:line="240" w:lineRule="auto"/>
        <w:jc w:val="both"/>
        <w:rPr>
          <w:sz w:val="20"/>
          <w:szCs w:val="20"/>
        </w:rPr>
      </w:pPr>
    </w:p>
    <w:tbl>
      <w:tblPr>
        <w:tblStyle w:val="Tablaconcuadrcula"/>
        <w:tblW w:w="7483" w:type="dxa"/>
        <w:jc w:val="center"/>
        <w:shd w:val="clear" w:color="auto" w:fill="C2D69B" w:themeFill="accent3" w:themeFillTint="99"/>
        <w:tblLook w:val="04A0" w:firstRow="1" w:lastRow="0" w:firstColumn="1" w:lastColumn="0" w:noHBand="0" w:noVBand="1"/>
      </w:tblPr>
      <w:tblGrid>
        <w:gridCol w:w="7483"/>
      </w:tblGrid>
      <w:tr w:rsidRPr="001C416C" w:rsidR="00E53414" w:rsidTr="0050288A" w14:paraId="257DD017" w14:textId="77777777">
        <w:trPr>
          <w:trHeight w:val="766"/>
          <w:jc w:val="center"/>
        </w:trPr>
        <w:tc>
          <w:tcPr>
            <w:tcW w:w="7483" w:type="dxa"/>
            <w:shd w:val="clear" w:color="auto" w:fill="C2D69B" w:themeFill="accent3" w:themeFillTint="99"/>
          </w:tcPr>
          <w:p w:rsidRPr="001C416C" w:rsidR="00E53414" w:rsidP="001C416C" w:rsidRDefault="00E53414" w14:paraId="1F8E01DD" w14:textId="77777777">
            <w:pPr>
              <w:jc w:val="center"/>
              <w:rPr>
                <w:b/>
                <w:sz w:val="20"/>
                <w:szCs w:val="20"/>
              </w:rPr>
            </w:pPr>
          </w:p>
          <w:p w:rsidRPr="001C416C" w:rsidR="00E53414" w:rsidP="001C416C" w:rsidRDefault="00E53414" w14:paraId="25EA3847" w14:textId="11DEA3E5">
            <w:pPr>
              <w:jc w:val="center"/>
              <w:rPr>
                <w:b/>
                <w:sz w:val="20"/>
                <w:szCs w:val="20"/>
              </w:rPr>
            </w:pPr>
            <w:r w:rsidRPr="001C416C">
              <w:rPr>
                <w:b/>
                <w:sz w:val="20"/>
                <w:szCs w:val="20"/>
              </w:rPr>
              <w:t>DI_CF</w:t>
            </w:r>
            <w:r w:rsidRPr="001C416C">
              <w:rPr>
                <w:b/>
                <w:sz w:val="20"/>
                <w:szCs w:val="20"/>
              </w:rPr>
              <w:t>01</w:t>
            </w:r>
            <w:r w:rsidRPr="001C416C">
              <w:rPr>
                <w:b/>
                <w:sz w:val="20"/>
                <w:szCs w:val="20"/>
              </w:rPr>
              <w:t>_</w:t>
            </w:r>
            <w:r w:rsidRPr="001C416C">
              <w:rPr>
                <w:b/>
                <w:sz w:val="20"/>
                <w:szCs w:val="20"/>
              </w:rPr>
              <w:t>1-1-3</w:t>
            </w:r>
            <w:r w:rsidRPr="001C416C">
              <w:rPr>
                <w:b/>
                <w:sz w:val="20"/>
                <w:szCs w:val="20"/>
              </w:rPr>
              <w:t>_</w:t>
            </w:r>
            <w:r w:rsidRPr="001C416C">
              <w:rPr>
                <w:b/>
                <w:sz w:val="20"/>
                <w:szCs w:val="20"/>
              </w:rPr>
              <w:t>Pestañas</w:t>
            </w:r>
            <w:r w:rsidRPr="001C416C">
              <w:rPr>
                <w:b/>
                <w:sz w:val="20"/>
                <w:szCs w:val="20"/>
              </w:rPr>
              <w:t>_</w:t>
            </w:r>
            <w:r w:rsidRPr="001C416C">
              <w:rPr>
                <w:b/>
                <w:sz w:val="20"/>
                <w:szCs w:val="20"/>
              </w:rPr>
              <w:t>BuenasPracticasFINDRISC</w:t>
            </w:r>
          </w:p>
        </w:tc>
      </w:tr>
    </w:tbl>
    <w:p w:rsidRPr="001C416C" w:rsidR="00E53414" w:rsidP="001C416C" w:rsidRDefault="00E53414" w14:paraId="66A4C317" w14:textId="77777777">
      <w:pPr>
        <w:spacing w:line="240" w:lineRule="auto"/>
        <w:jc w:val="both"/>
        <w:rPr>
          <w:b/>
          <w:sz w:val="20"/>
          <w:szCs w:val="20"/>
        </w:rPr>
      </w:pPr>
    </w:p>
    <w:p w:rsidRPr="001C416C" w:rsidR="00084319" w:rsidP="001C416C" w:rsidRDefault="00084319" w14:paraId="000000AC" w14:textId="77777777">
      <w:pPr>
        <w:pStyle w:val="Normal0"/>
        <w:spacing w:line="240" w:lineRule="auto"/>
        <w:jc w:val="both"/>
        <w:rPr>
          <w:sz w:val="20"/>
          <w:szCs w:val="20"/>
        </w:rPr>
      </w:pPr>
    </w:p>
    <w:tbl>
      <w:tblPr>
        <w:tblStyle w:val="a5"/>
        <w:tblW w:w="9962"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Look w:val="0400" w:firstRow="0" w:lastRow="0" w:firstColumn="0" w:lastColumn="0" w:noHBand="0" w:noVBand="1"/>
      </w:tblPr>
      <w:tblGrid>
        <w:gridCol w:w="9962"/>
      </w:tblGrid>
      <w:tr w:rsidRPr="001C416C" w:rsidR="00084319" w:rsidTr="008A2934" w14:paraId="3B9153B6" w14:textId="77777777">
        <w:trPr>
          <w:trHeight w:val="1975"/>
        </w:trPr>
        <w:tc>
          <w:tcPr>
            <w:tcW w:w="9962" w:type="dxa"/>
          </w:tcPr>
          <w:p w:rsidRPr="001C416C" w:rsidR="00084319" w:rsidP="001C416C" w:rsidRDefault="00084319" w14:paraId="000000AD" w14:textId="77777777">
            <w:pPr>
              <w:pStyle w:val="Normal0"/>
              <w:jc w:val="both"/>
              <w:rPr>
                <w:sz w:val="20"/>
                <w:szCs w:val="20"/>
              </w:rPr>
            </w:pPr>
          </w:p>
          <w:p w:rsidRPr="001C416C" w:rsidR="00084319" w:rsidP="001C416C" w:rsidRDefault="00000000" w14:paraId="000000AE" w14:textId="77777777">
            <w:pPr>
              <w:pStyle w:val="Normal0"/>
              <w:jc w:val="both"/>
              <w:rPr>
                <w:sz w:val="20"/>
                <w:szCs w:val="20"/>
              </w:rPr>
            </w:pPr>
            <w:sdt>
              <w:sdtPr>
                <w:rPr>
                  <w:sz w:val="20"/>
                  <w:szCs w:val="20"/>
                </w:rPr>
                <w:tag w:val="goog_rdk_4"/>
                <w:id w:val="959232344"/>
              </w:sdtPr>
              <w:sdtContent>
                <w:commentRangeStart w:id="20"/>
              </w:sdtContent>
            </w:sdt>
            <w:r w:rsidRPr="001C416C" w:rsidR="001B3F57">
              <w:rPr>
                <w:sz w:val="20"/>
                <w:szCs w:val="20"/>
              </w:rPr>
              <w:t xml:space="preserve">Para mayor información, revise el FINDRISC: </w:t>
            </w:r>
            <w:commentRangeEnd w:id="20"/>
            <w:r w:rsidRPr="001C416C" w:rsidR="001B3F57">
              <w:rPr>
                <w:sz w:val="20"/>
                <w:szCs w:val="20"/>
              </w:rPr>
              <w:commentReference w:id="20"/>
            </w:r>
          </w:p>
          <w:p w:rsidRPr="001C416C" w:rsidR="00084319" w:rsidP="001C416C" w:rsidRDefault="001B3F57" w14:paraId="000000AF" w14:textId="77777777">
            <w:pPr>
              <w:pStyle w:val="Normal0"/>
              <w:jc w:val="both"/>
              <w:rPr>
                <w:sz w:val="20"/>
                <w:szCs w:val="20"/>
              </w:rPr>
            </w:pPr>
            <w:r w:rsidRPr="001C416C">
              <w:rPr>
                <w:noProof/>
                <w:sz w:val="20"/>
                <w:szCs w:val="20"/>
              </w:rPr>
              <w:lastRenderedPageBreak/>
              <w:drawing>
                <wp:anchor distT="0" distB="0" distL="114300" distR="114300" simplePos="0" relativeHeight="251664384" behindDoc="0" locked="0" layoutInCell="1" hidden="0" allowOverlap="1" wp14:anchorId="16EF20B1" wp14:editId="07777777">
                  <wp:simplePos x="0" y="0"/>
                  <wp:positionH relativeFrom="column">
                    <wp:posOffset>205105</wp:posOffset>
                  </wp:positionH>
                  <wp:positionV relativeFrom="paragraph">
                    <wp:posOffset>94615</wp:posOffset>
                  </wp:positionV>
                  <wp:extent cx="5505450" cy="1009650"/>
                  <wp:effectExtent l="0" t="0" r="0" b="0"/>
                  <wp:wrapSquare wrapText="bothSides" distT="0" distB="0" distL="114300" distR="114300"/>
                  <wp:docPr id="17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5505450" cy="1009650"/>
                          </a:xfrm>
                          <a:prstGeom prst="rect">
                            <a:avLst/>
                          </a:prstGeom>
                          <a:ln/>
                        </pic:spPr>
                      </pic:pic>
                    </a:graphicData>
                  </a:graphic>
                </wp:anchor>
              </w:drawing>
            </w:r>
          </w:p>
          <w:p w:rsidRPr="001C416C" w:rsidR="00084319" w:rsidP="001C416C" w:rsidRDefault="00084319" w14:paraId="000000B0" w14:textId="77777777">
            <w:pPr>
              <w:pStyle w:val="Normal0"/>
              <w:jc w:val="both"/>
              <w:rPr>
                <w:sz w:val="20"/>
                <w:szCs w:val="20"/>
              </w:rPr>
            </w:pPr>
          </w:p>
          <w:p w:rsidRPr="001C416C" w:rsidR="00084319" w:rsidP="001C416C" w:rsidRDefault="001B3F57" w14:paraId="000000B1" w14:textId="77777777">
            <w:pPr>
              <w:pStyle w:val="Normal0"/>
              <w:jc w:val="both"/>
              <w:rPr>
                <w:sz w:val="20"/>
                <w:szCs w:val="20"/>
              </w:rPr>
            </w:pPr>
            <w:r w:rsidRPr="001C416C">
              <w:rPr>
                <w:noProof/>
                <w:sz w:val="20"/>
                <w:szCs w:val="20"/>
              </w:rPr>
              <mc:AlternateContent>
                <mc:Choice Requires="wps">
                  <w:drawing>
                    <wp:anchor distT="0" distB="0" distL="114300" distR="114300" simplePos="0" relativeHeight="251665408" behindDoc="0" locked="0" layoutInCell="1" hidden="0" allowOverlap="1" wp14:anchorId="243E83A5" wp14:editId="07777777">
                      <wp:simplePos x="0" y="0"/>
                      <wp:positionH relativeFrom="column">
                        <wp:posOffset>939800</wp:posOffset>
                      </wp:positionH>
                      <wp:positionV relativeFrom="paragraph">
                        <wp:posOffset>12700</wp:posOffset>
                      </wp:positionV>
                      <wp:extent cx="4589991" cy="483659"/>
                      <wp:effectExtent l="0" t="0" r="0" b="0"/>
                      <wp:wrapNone/>
                      <wp:docPr id="136" name="Rectángulo 136"/>
                      <wp:cNvGraphicFramePr/>
                      <a:graphic xmlns:a="http://schemas.openxmlformats.org/drawingml/2006/main">
                        <a:graphicData uri="http://schemas.microsoft.com/office/word/2010/wordprocessingShape">
                          <wps:wsp>
                            <wps:cNvSpPr/>
                            <wps:spPr>
                              <a:xfrm>
                                <a:off x="3055767" y="3542933"/>
                                <a:ext cx="4580466" cy="474134"/>
                              </a:xfrm>
                              <a:prstGeom prst="rect">
                                <a:avLst/>
                              </a:prstGeom>
                              <a:solidFill>
                                <a:srgbClr val="DAE5F1"/>
                              </a:solidFill>
                              <a:ln>
                                <a:noFill/>
                              </a:ln>
                            </wps:spPr>
                            <wps:txbx>
                              <w:txbxContent>
                                <w:p w:rsidR="00084319" w:rsidRDefault="001B3F57" w14:paraId="7A310443" w14:textId="77777777">
                                  <w:pPr>
                                    <w:pStyle w:val="Normal0"/>
                                    <w:spacing w:line="275" w:lineRule="auto"/>
                                    <w:textDirection w:val="btLr"/>
                                  </w:pPr>
                                  <w:r>
                                    <w:rPr>
                                      <w:color w:val="4F81BD"/>
                                    </w:rPr>
                                    <w:t>Instrumento de identificación de riesgo de diabetes : Finnish Risk Score (FINDRISC)</w:t>
                                  </w:r>
                                </w:p>
                              </w:txbxContent>
                            </wps:txbx>
                            <wps:bodyPr spcFirstLastPara="1" wrap="square" lIns="91425" tIns="45700" rIns="91425" bIns="45700" anchor="t" anchorCtr="0">
                              <a:noAutofit/>
                            </wps:bodyPr>
                          </wps:wsp>
                        </a:graphicData>
                      </a:graphic>
                    </wp:anchor>
                  </w:drawing>
                </mc:Choice>
                <mc:Fallback>
                  <w:pict>
                    <v:rect id="Rectángulo 136" style="position:absolute;left:0;text-align:left;margin-left:74pt;margin-top:1pt;width:361.4pt;height:38.1pt;z-index:251665408;visibility:visible;mso-wrap-style:square;mso-wrap-distance-left:9pt;mso-wrap-distance-top:0;mso-wrap-distance-right:9pt;mso-wrap-distance-bottom:0;mso-position-horizontal:absolute;mso-position-horizontal-relative:text;mso-position-vertical:absolute;mso-position-vertical-relative:text;v-text-anchor:top" o:spid="_x0000_s1032" fillcolor="#dae5f1" stroked="f" w14:anchorId="243E83A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">
                      <v:textbox inset="2.53958mm,1.2694mm,2.53958mm,1.2694mm">
                        <w:txbxContent>
                          <w:p w:rsidR="00084319" w:rsidRDefault="001B3F57" w14:paraId="7A310443" w14:textId="77777777">
                            <w:pPr>
                              <w:pStyle w:val="Normal0"/>
                              <w:spacing w:line="275" w:lineRule="auto"/>
                              <w:textDirection w:val="btLr"/>
                            </w:pPr>
                            <w:r>
                              <w:rPr>
                                <w:color w:val="4F81BD"/>
                              </w:rPr>
                              <w:t>Instrumento de identificación de riesgo de diabetes : Finnish Risk Score (FINDRISC)</w:t>
                            </w:r>
                          </w:p>
                        </w:txbxContent>
                      </v:textbox>
                    </v:rect>
                  </w:pict>
                </mc:Fallback>
              </mc:AlternateContent>
            </w:r>
          </w:p>
          <w:p w:rsidRPr="001C416C" w:rsidR="00084319" w:rsidP="001C416C" w:rsidRDefault="00084319" w14:paraId="000000B2" w14:textId="77777777">
            <w:pPr>
              <w:pStyle w:val="Normal0"/>
              <w:jc w:val="both"/>
              <w:rPr>
                <w:sz w:val="20"/>
                <w:szCs w:val="20"/>
              </w:rPr>
            </w:pPr>
          </w:p>
          <w:p w:rsidRPr="001C416C" w:rsidR="00084319" w:rsidP="001C416C" w:rsidRDefault="00084319" w14:paraId="000000B3" w14:textId="77777777">
            <w:pPr>
              <w:pStyle w:val="Normal0"/>
              <w:jc w:val="both"/>
              <w:rPr>
                <w:sz w:val="20"/>
                <w:szCs w:val="20"/>
              </w:rPr>
            </w:pPr>
          </w:p>
          <w:p w:rsidRPr="001C416C" w:rsidR="00084319" w:rsidP="001C416C" w:rsidRDefault="00084319" w14:paraId="000000B4" w14:textId="77777777">
            <w:pPr>
              <w:pStyle w:val="Normal0"/>
              <w:jc w:val="both"/>
              <w:rPr>
                <w:sz w:val="20"/>
                <w:szCs w:val="20"/>
              </w:rPr>
            </w:pPr>
          </w:p>
          <w:p w:rsidRPr="001C416C" w:rsidR="00084319" w:rsidP="001C416C" w:rsidRDefault="00084319" w14:paraId="000000B5" w14:textId="77777777">
            <w:pPr>
              <w:pStyle w:val="Normal0"/>
              <w:jc w:val="both"/>
              <w:rPr>
                <w:sz w:val="20"/>
                <w:szCs w:val="20"/>
              </w:rPr>
            </w:pPr>
          </w:p>
        </w:tc>
      </w:tr>
    </w:tbl>
    <w:p w:rsidRPr="001C416C" w:rsidR="00084319" w:rsidP="001C416C" w:rsidRDefault="00084319" w14:paraId="000000B6" w14:textId="77777777">
      <w:pPr>
        <w:pStyle w:val="Normal0"/>
        <w:pBdr>
          <w:top w:val="nil"/>
          <w:left w:val="nil"/>
          <w:bottom w:val="nil"/>
          <w:right w:val="nil"/>
          <w:between w:val="nil"/>
        </w:pBdr>
        <w:spacing w:line="240" w:lineRule="auto"/>
        <w:jc w:val="both"/>
        <w:rPr>
          <w:sz w:val="20"/>
          <w:szCs w:val="20"/>
        </w:rPr>
      </w:pPr>
    </w:p>
    <w:p w:rsidR="005279DB" w:rsidP="005279DB" w:rsidRDefault="005279DB" w14:paraId="1CBA4814" w14:textId="77777777">
      <w:pPr>
        <w:pStyle w:val="Normal0"/>
        <w:pBdr>
          <w:top w:val="nil"/>
          <w:left w:val="nil"/>
          <w:bottom w:val="nil"/>
          <w:right w:val="nil"/>
          <w:between w:val="nil"/>
        </w:pBdr>
        <w:spacing w:line="240" w:lineRule="auto"/>
        <w:rPr>
          <w:b/>
          <w:color w:val="000000"/>
          <w:sz w:val="20"/>
          <w:szCs w:val="20"/>
        </w:rPr>
      </w:pPr>
    </w:p>
    <w:p w:rsidRPr="001C416C" w:rsidR="00084319" w:rsidP="005279DB" w:rsidRDefault="001B3F57" w14:paraId="000000B7" w14:textId="716076CB">
      <w:pPr>
        <w:pStyle w:val="Normal0"/>
        <w:pBdr>
          <w:top w:val="nil"/>
          <w:left w:val="nil"/>
          <w:bottom w:val="nil"/>
          <w:right w:val="nil"/>
          <w:between w:val="nil"/>
        </w:pBdr>
        <w:spacing w:line="240" w:lineRule="auto"/>
        <w:rPr>
          <w:b/>
          <w:color w:val="000000"/>
          <w:sz w:val="20"/>
          <w:szCs w:val="20"/>
        </w:rPr>
      </w:pPr>
      <w:r w:rsidRPr="001C416C">
        <w:rPr>
          <w:b/>
          <w:color w:val="000000"/>
          <w:sz w:val="20"/>
          <w:szCs w:val="20"/>
        </w:rPr>
        <w:t>Tablas de estratificación de riesgo cardiovascular de la OMS</w:t>
      </w:r>
      <w:sdt>
        <w:sdtPr>
          <w:rPr>
            <w:sz w:val="20"/>
            <w:szCs w:val="20"/>
          </w:rPr>
          <w:tag w:val="goog_rdk_5"/>
          <w:id w:val="1034127116"/>
        </w:sdtPr>
        <w:sdtContent>
          <w:commentRangeStart w:id="21"/>
        </w:sdtContent>
      </w:sdt>
      <w:r w:rsidRPr="001C416C">
        <w:rPr>
          <w:noProof/>
          <w:sz w:val="20"/>
          <w:szCs w:val="20"/>
        </w:rPr>
        <w:drawing>
          <wp:anchor distT="0" distB="0" distL="114300" distR="114300" simplePos="0" relativeHeight="251666432" behindDoc="0" locked="0" layoutInCell="1" hidden="0" allowOverlap="1" wp14:anchorId="55A56EBB" wp14:editId="07777777">
            <wp:simplePos x="0" y="0"/>
            <wp:positionH relativeFrom="column">
              <wp:posOffset>4362450</wp:posOffset>
            </wp:positionH>
            <wp:positionV relativeFrom="paragraph">
              <wp:posOffset>180938</wp:posOffset>
            </wp:positionV>
            <wp:extent cx="1744375" cy="1160484"/>
            <wp:effectExtent l="0" t="0" r="0" b="0"/>
            <wp:wrapSquare wrapText="bothSides" distT="0" distB="0" distL="114300" distR="114300"/>
            <wp:docPr id="149" name="image5.jpg" descr="Heart hologram and doctor, heart disease. Health care of the future. Modern Medical Science, Hi Tech Diagnostic Panel. Mixed medium, copy space."/>
            <wp:cNvGraphicFramePr/>
            <a:graphic xmlns:a="http://schemas.openxmlformats.org/drawingml/2006/main">
              <a:graphicData uri="http://schemas.openxmlformats.org/drawingml/2006/picture">
                <pic:pic xmlns:pic="http://schemas.openxmlformats.org/drawingml/2006/picture">
                  <pic:nvPicPr>
                    <pic:cNvPr id="0" name="image5.jpg" descr="Heart hologram and doctor, heart disease. Health care of the future. Modern Medical Science, Hi Tech Diagnostic Panel. Mixed medium, copy space."/>
                    <pic:cNvPicPr preferRelativeResize="0"/>
                  </pic:nvPicPr>
                  <pic:blipFill>
                    <a:blip r:embed="rId22"/>
                    <a:srcRect/>
                    <a:stretch>
                      <a:fillRect/>
                    </a:stretch>
                  </pic:blipFill>
                  <pic:spPr>
                    <a:xfrm>
                      <a:off x="0" y="0"/>
                      <a:ext cx="1744375" cy="1160484"/>
                    </a:xfrm>
                    <a:prstGeom prst="rect">
                      <a:avLst/>
                    </a:prstGeom>
                    <a:ln/>
                  </pic:spPr>
                </pic:pic>
              </a:graphicData>
            </a:graphic>
          </wp:anchor>
        </w:drawing>
      </w:r>
    </w:p>
    <w:p w:rsidRPr="001C416C" w:rsidR="00084319" w:rsidP="001C416C" w:rsidRDefault="001B3F57" w14:paraId="000000B8" w14:textId="77777777">
      <w:pPr>
        <w:pStyle w:val="Normal0"/>
        <w:pBdr>
          <w:top w:val="nil"/>
          <w:left w:val="nil"/>
          <w:bottom w:val="nil"/>
          <w:right w:val="nil"/>
          <w:between w:val="nil"/>
        </w:pBdr>
        <w:spacing w:line="240" w:lineRule="auto"/>
        <w:jc w:val="both"/>
        <w:rPr>
          <w:color w:val="000000"/>
          <w:sz w:val="20"/>
          <w:szCs w:val="20"/>
        </w:rPr>
      </w:pPr>
      <w:commentRangeEnd w:id="21"/>
      <w:r w:rsidRPr="001C416C">
        <w:rPr>
          <w:sz w:val="20"/>
          <w:szCs w:val="20"/>
        </w:rPr>
        <w:commentReference w:id="21"/>
      </w:r>
    </w:p>
    <w:p w:rsidRPr="001C416C" w:rsidR="00084319" w:rsidP="001C416C" w:rsidRDefault="001B3F57" w14:paraId="000000B9" w14:textId="77777777">
      <w:pPr>
        <w:pStyle w:val="Normal0"/>
        <w:pBdr>
          <w:top w:val="nil"/>
          <w:left w:val="nil"/>
          <w:bottom w:val="nil"/>
          <w:right w:val="nil"/>
          <w:between w:val="nil"/>
        </w:pBdr>
        <w:spacing w:line="240" w:lineRule="auto"/>
        <w:jc w:val="both"/>
        <w:rPr>
          <w:color w:val="000000"/>
          <w:sz w:val="20"/>
          <w:szCs w:val="20"/>
        </w:rPr>
      </w:pPr>
      <w:r w:rsidRPr="001C416C">
        <w:rPr>
          <w:color w:val="000000"/>
          <w:sz w:val="20"/>
          <w:szCs w:val="20"/>
        </w:rPr>
        <w:t xml:space="preserve">Las tablas de predicción del riesgo de la OMS/ISH indican el riesgo de padecer un episodio cardiovascular grave, mortal o no (infarto de miocardio o ataque apoplético), en un periodo de 10 años según la edad, el sexo, la presión arterial, el consumo de tabaco, el colesterol total en sangre y la presencia o ausencia de diabetes mellitus en 14 subregiones epidemiológicas de la OMS. </w:t>
      </w:r>
    </w:p>
    <w:p w:rsidR="00374AE9" w:rsidP="001C416C" w:rsidRDefault="00374AE9" w14:paraId="224969D7" w14:textId="48012F64">
      <w:pPr>
        <w:spacing w:line="240" w:lineRule="auto"/>
        <w:jc w:val="both"/>
        <w:rPr>
          <w:sz w:val="20"/>
          <w:szCs w:val="20"/>
        </w:rPr>
      </w:pPr>
    </w:p>
    <w:p w:rsidR="008A2934" w:rsidP="001C416C" w:rsidRDefault="008A2934" w14:paraId="7083FDC5" w14:textId="12AB64BB">
      <w:pPr>
        <w:spacing w:line="240" w:lineRule="auto"/>
        <w:jc w:val="both"/>
        <w:rPr>
          <w:sz w:val="20"/>
          <w:szCs w:val="20"/>
        </w:rPr>
      </w:pPr>
    </w:p>
    <w:p w:rsidRPr="001C416C" w:rsidR="008A2934" w:rsidP="001C416C" w:rsidRDefault="008A2934" w14:paraId="54441EA4" w14:textId="77777777">
      <w:pPr>
        <w:spacing w:line="240" w:lineRule="auto"/>
        <w:jc w:val="both"/>
        <w:rPr>
          <w:sz w:val="20"/>
          <w:szCs w:val="20"/>
        </w:rPr>
      </w:pPr>
    </w:p>
    <w:tbl>
      <w:tblPr>
        <w:tblStyle w:val="Tablaconcuadrcula"/>
        <w:tblW w:w="0" w:type="auto"/>
        <w:jc w:val="center"/>
        <w:shd w:val="clear" w:color="auto" w:fill="C2D69B" w:themeFill="accent3" w:themeFillTint="99"/>
        <w:tblLook w:val="04A0" w:firstRow="1" w:lastRow="0" w:firstColumn="1" w:lastColumn="0" w:noHBand="0" w:noVBand="1"/>
      </w:tblPr>
      <w:tblGrid>
        <w:gridCol w:w="2941"/>
      </w:tblGrid>
      <w:tr w:rsidRPr="001C416C" w:rsidR="00374AE9" w:rsidTr="0050288A" w14:paraId="25430C04" w14:textId="77777777">
        <w:trPr>
          <w:trHeight w:val="733"/>
          <w:jc w:val="center"/>
        </w:trPr>
        <w:tc>
          <w:tcPr>
            <w:tcW w:w="2941" w:type="dxa"/>
            <w:shd w:val="clear" w:color="auto" w:fill="C2D69B" w:themeFill="accent3" w:themeFillTint="99"/>
          </w:tcPr>
          <w:p w:rsidRPr="001C416C" w:rsidR="00374AE9" w:rsidP="001C416C" w:rsidRDefault="00374AE9" w14:paraId="756E1560" w14:textId="77777777">
            <w:pPr>
              <w:jc w:val="both"/>
              <w:rPr>
                <w:sz w:val="20"/>
                <w:szCs w:val="20"/>
              </w:rPr>
            </w:pPr>
            <w:commentRangeStart w:id="22"/>
          </w:p>
          <w:p w:rsidRPr="001C416C" w:rsidR="00374AE9" w:rsidP="001C416C" w:rsidRDefault="00374AE9" w14:paraId="1B36ED87" w14:textId="77777777">
            <w:pPr>
              <w:jc w:val="center"/>
              <w:rPr>
                <w:sz w:val="20"/>
                <w:szCs w:val="20"/>
              </w:rPr>
            </w:pPr>
            <w:r w:rsidRPr="001C416C">
              <w:rPr>
                <w:noProof/>
                <w:color w:val="0070C0"/>
                <w:sz w:val="20"/>
                <w:szCs w:val="20"/>
              </w:rPr>
              <w:drawing>
                <wp:anchor distT="0" distB="0" distL="114300" distR="114300" simplePos="0" relativeHeight="251704320" behindDoc="0" locked="0" layoutInCell="1" allowOverlap="1" wp14:anchorId="21BE76BE" wp14:editId="22DE155E">
                  <wp:simplePos x="0" y="0"/>
                  <wp:positionH relativeFrom="margin">
                    <wp:posOffset>1480820</wp:posOffset>
                  </wp:positionH>
                  <wp:positionV relativeFrom="paragraph">
                    <wp:posOffset>131445</wp:posOffset>
                  </wp:positionV>
                  <wp:extent cx="333375" cy="375272"/>
                  <wp:effectExtent l="0" t="0" r="0" b="6350"/>
                  <wp:wrapNone/>
                  <wp:docPr id="228" name="Picture 2" descr="Dedo Índice, Señalando, Puntero, Mano">
                    <a:extLst xmlns:a="http://schemas.openxmlformats.org/drawingml/2006/main">
                      <a:ext uri="{FF2B5EF4-FFF2-40B4-BE49-F238E27FC236}">
                        <a16:creationId xmlns:a16="http://schemas.microsoft.com/office/drawing/2014/main" id="{1ED8B523-DA0D-4675-A9EE-3798D0E2EF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 descr="Dedo Índice, Señalando, Puntero, Mano">
                            <a:extLst>
                              <a:ext uri="{FF2B5EF4-FFF2-40B4-BE49-F238E27FC236}">
                                <a16:creationId xmlns:a16="http://schemas.microsoft.com/office/drawing/2014/main" id="{1ED8B523-DA0D-4675-A9EE-3798D0E2EFCE}"/>
                              </a:ext>
                            </a:extLst>
                          </pic:cNvPr>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33375" cy="375272"/>
                          </a:xfrm>
                          <a:prstGeom prst="rect">
                            <a:avLst/>
                          </a:prstGeom>
                          <a:noFill/>
                        </pic:spPr>
                      </pic:pic>
                    </a:graphicData>
                  </a:graphic>
                  <wp14:sizeRelH relativeFrom="margin">
                    <wp14:pctWidth>0</wp14:pctWidth>
                  </wp14:sizeRelH>
                  <wp14:sizeRelV relativeFrom="margin">
                    <wp14:pctHeight>0</wp14:pctHeight>
                  </wp14:sizeRelV>
                </wp:anchor>
              </w:drawing>
            </w:r>
            <w:r w:rsidRPr="001C416C">
              <w:rPr>
                <w:b/>
                <w:color w:val="0070C0"/>
                <w:sz w:val="20"/>
                <w:szCs w:val="20"/>
              </w:rPr>
              <w:t>¡</w:t>
            </w:r>
            <w:r w:rsidRPr="001C416C">
              <w:rPr>
                <w:b/>
                <w:color w:val="0070C0"/>
                <w:sz w:val="20"/>
                <w:szCs w:val="20"/>
                <w:u w:val="single"/>
              </w:rPr>
              <w:t>Importante</w:t>
            </w:r>
            <w:r w:rsidRPr="001C416C">
              <w:rPr>
                <w:b/>
                <w:color w:val="0070C0"/>
                <w:sz w:val="20"/>
                <w:szCs w:val="20"/>
              </w:rPr>
              <w:t>!</w:t>
            </w:r>
            <w:commentRangeEnd w:id="22"/>
            <w:r w:rsidRPr="001C416C">
              <w:rPr>
                <w:rStyle w:val="Refdecomentario"/>
                <w:sz w:val="20"/>
                <w:szCs w:val="20"/>
              </w:rPr>
              <w:commentReference w:id="22"/>
            </w:r>
          </w:p>
        </w:tc>
      </w:tr>
    </w:tbl>
    <w:p w:rsidRPr="001C416C" w:rsidR="00374AE9" w:rsidP="001C416C" w:rsidRDefault="00374AE9" w14:paraId="1830C33B" w14:textId="77777777">
      <w:pPr>
        <w:tabs>
          <w:tab w:val="left" w:pos="9498"/>
          <w:tab w:val="left" w:pos="9639"/>
        </w:tabs>
        <w:spacing w:line="240" w:lineRule="auto"/>
        <w:jc w:val="both"/>
        <w:rPr>
          <w:sz w:val="20"/>
          <w:szCs w:val="20"/>
        </w:rPr>
      </w:pPr>
    </w:p>
    <w:p w:rsidRPr="001C416C" w:rsidR="00374AE9" w:rsidP="001C416C" w:rsidRDefault="00374AE9" w14:paraId="08819642" w14:textId="77777777">
      <w:pPr>
        <w:pStyle w:val="Normal0"/>
        <w:pBdr>
          <w:top w:val="nil"/>
          <w:left w:val="nil"/>
          <w:bottom w:val="nil"/>
          <w:right w:val="nil"/>
          <w:between w:val="nil"/>
        </w:pBdr>
        <w:spacing w:line="240" w:lineRule="auto"/>
        <w:jc w:val="both"/>
        <w:rPr>
          <w:color w:val="000000"/>
          <w:sz w:val="20"/>
          <w:szCs w:val="20"/>
        </w:rPr>
      </w:pPr>
    </w:p>
    <w:p w:rsidR="00084319" w:rsidP="001C416C" w:rsidRDefault="001B3F57" w14:paraId="000000BB" w14:textId="54586912">
      <w:pPr>
        <w:pStyle w:val="Normal0"/>
        <w:pBdr>
          <w:top w:val="nil"/>
          <w:left w:val="nil"/>
          <w:bottom w:val="nil"/>
          <w:right w:val="nil"/>
          <w:between w:val="nil"/>
        </w:pBdr>
        <w:spacing w:line="240" w:lineRule="auto"/>
        <w:jc w:val="both"/>
        <w:rPr>
          <w:color w:val="000000"/>
          <w:sz w:val="20"/>
          <w:szCs w:val="20"/>
        </w:rPr>
      </w:pPr>
      <w:r w:rsidRPr="001C416C">
        <w:rPr>
          <w:color w:val="000000"/>
          <w:sz w:val="20"/>
          <w:szCs w:val="20"/>
        </w:rPr>
        <w:t>Las tablas presentan estimaciones aproximadas del riesgo de enfermedad cardiovascular en personas sin cardiopatía coronaria, ataque apoplético u otra enfermedad aterosclerótica establecidas. Son una valiosa ayuda para identificar a las personas de alto riesgo cardiovascular y motivar a los pacientes para que modifiquen su modo de vida y, si es necesario, sigan el tratamiento oportuno con medicamentos antihipertensivos, hipolipemiantes y aspirina.</w:t>
      </w:r>
    </w:p>
    <w:p w:rsidRPr="001C416C" w:rsidR="008A2934" w:rsidP="001C416C" w:rsidRDefault="008A2934" w14:paraId="5EC3BC2B" w14:textId="77777777">
      <w:pPr>
        <w:pStyle w:val="Normal0"/>
        <w:pBdr>
          <w:top w:val="nil"/>
          <w:left w:val="nil"/>
          <w:bottom w:val="nil"/>
          <w:right w:val="nil"/>
          <w:between w:val="nil"/>
        </w:pBdr>
        <w:spacing w:line="240" w:lineRule="auto"/>
        <w:jc w:val="both"/>
        <w:rPr>
          <w:color w:val="000000"/>
          <w:sz w:val="20"/>
          <w:szCs w:val="20"/>
        </w:rPr>
      </w:pPr>
    </w:p>
    <w:p w:rsidRPr="001C416C" w:rsidR="00084319" w:rsidP="001C416C" w:rsidRDefault="00000000" w14:paraId="000000BC" w14:textId="77777777">
      <w:pPr>
        <w:pStyle w:val="Normal0"/>
        <w:pBdr>
          <w:top w:val="nil"/>
          <w:left w:val="nil"/>
          <w:bottom w:val="nil"/>
          <w:right w:val="nil"/>
          <w:between w:val="nil"/>
        </w:pBdr>
        <w:spacing w:line="240" w:lineRule="auto"/>
        <w:jc w:val="both"/>
        <w:rPr>
          <w:color w:val="000000"/>
          <w:sz w:val="20"/>
          <w:szCs w:val="20"/>
        </w:rPr>
      </w:pPr>
      <w:sdt>
        <w:sdtPr>
          <w:rPr>
            <w:sz w:val="20"/>
            <w:szCs w:val="20"/>
          </w:rPr>
          <w:tag w:val="goog_rdk_6"/>
          <w:id w:val="1532926581"/>
        </w:sdtPr>
        <w:sdtContent>
          <w:commentRangeStart w:id="23"/>
        </w:sdtContent>
      </w:sdt>
      <w:r w:rsidRPr="001C416C" w:rsidR="001B3F57">
        <w:rPr>
          <w:noProof/>
          <w:sz w:val="20"/>
          <w:szCs w:val="20"/>
        </w:rPr>
        <w:drawing>
          <wp:anchor distT="0" distB="0" distL="0" distR="0" simplePos="0" relativeHeight="251667456" behindDoc="1" locked="0" layoutInCell="1" hidden="0" allowOverlap="1" wp14:anchorId="433F90D9" wp14:editId="35D1B0D0">
            <wp:simplePos x="0" y="0"/>
            <wp:positionH relativeFrom="column">
              <wp:posOffset>1485900</wp:posOffset>
            </wp:positionH>
            <wp:positionV relativeFrom="paragraph">
              <wp:posOffset>104775</wp:posOffset>
            </wp:positionV>
            <wp:extent cx="3776837" cy="1618644"/>
            <wp:effectExtent l="0" t="0" r="0" b="0"/>
            <wp:wrapNone/>
            <wp:docPr id="162" name="image13.jpg" descr="Note paper with question mark on panoramic blue background"/>
            <wp:cNvGraphicFramePr/>
            <a:graphic xmlns:a="http://schemas.openxmlformats.org/drawingml/2006/main">
              <a:graphicData uri="http://schemas.openxmlformats.org/drawingml/2006/picture">
                <pic:pic xmlns:pic="http://schemas.openxmlformats.org/drawingml/2006/picture">
                  <pic:nvPicPr>
                    <pic:cNvPr id="0" name="image13.jpg" descr="Note paper with question mark on panoramic blue background"/>
                    <pic:cNvPicPr preferRelativeResize="0"/>
                  </pic:nvPicPr>
                  <pic:blipFill>
                    <a:blip r:embed="rId24"/>
                    <a:srcRect/>
                    <a:stretch>
                      <a:fillRect/>
                    </a:stretch>
                  </pic:blipFill>
                  <pic:spPr>
                    <a:xfrm>
                      <a:off x="0" y="0"/>
                      <a:ext cx="3776837" cy="1618644"/>
                    </a:xfrm>
                    <a:prstGeom prst="rect">
                      <a:avLst/>
                    </a:prstGeom>
                    <a:ln/>
                  </pic:spPr>
                </pic:pic>
              </a:graphicData>
            </a:graphic>
          </wp:anchor>
        </w:drawing>
      </w:r>
    </w:p>
    <w:p w:rsidRPr="001C416C" w:rsidR="00084319" w:rsidP="001C416C" w:rsidRDefault="001B3F57" w14:paraId="000000BD" w14:textId="77777777">
      <w:pPr>
        <w:pStyle w:val="Normal0"/>
        <w:pBdr>
          <w:top w:val="nil"/>
          <w:left w:val="nil"/>
          <w:bottom w:val="nil"/>
          <w:right w:val="nil"/>
          <w:between w:val="nil"/>
        </w:pBdr>
        <w:spacing w:line="240" w:lineRule="auto"/>
        <w:jc w:val="both"/>
        <w:rPr>
          <w:color w:val="000000"/>
          <w:sz w:val="20"/>
          <w:szCs w:val="20"/>
        </w:rPr>
      </w:pPr>
      <w:commentRangeEnd w:id="23"/>
      <w:r w:rsidRPr="001C416C">
        <w:rPr>
          <w:sz w:val="20"/>
          <w:szCs w:val="20"/>
        </w:rPr>
        <w:commentReference w:id="23"/>
      </w:r>
    </w:p>
    <w:p w:rsidRPr="001C416C" w:rsidR="00084319" w:rsidP="001C416C" w:rsidRDefault="001B3F57" w14:paraId="000000BE" w14:textId="77777777">
      <w:pPr>
        <w:pStyle w:val="Normal0"/>
        <w:pBdr>
          <w:top w:val="nil"/>
          <w:left w:val="nil"/>
          <w:bottom w:val="nil"/>
          <w:right w:val="nil"/>
          <w:between w:val="nil"/>
        </w:pBdr>
        <w:spacing w:line="240" w:lineRule="auto"/>
        <w:jc w:val="center"/>
        <w:rPr>
          <w:color w:val="000000"/>
          <w:sz w:val="20"/>
          <w:szCs w:val="20"/>
        </w:rPr>
      </w:pPr>
      <w:r w:rsidRPr="001C416C">
        <w:rPr>
          <w:color w:val="000000"/>
          <w:sz w:val="20"/>
          <w:szCs w:val="20"/>
        </w:rPr>
        <w:t xml:space="preserve">¿En qué casos se puede prescindir </w:t>
      </w:r>
    </w:p>
    <w:p w:rsidRPr="001C416C" w:rsidR="00084319" w:rsidP="001C416C" w:rsidRDefault="001B3F57" w14:paraId="000000BF" w14:textId="77777777">
      <w:pPr>
        <w:pStyle w:val="Normal0"/>
        <w:pBdr>
          <w:top w:val="nil"/>
          <w:left w:val="nil"/>
          <w:bottom w:val="nil"/>
          <w:right w:val="nil"/>
          <w:between w:val="nil"/>
        </w:pBdr>
        <w:spacing w:line="240" w:lineRule="auto"/>
        <w:jc w:val="center"/>
        <w:rPr>
          <w:color w:val="000000"/>
          <w:sz w:val="20"/>
          <w:szCs w:val="20"/>
        </w:rPr>
      </w:pPr>
      <w:r w:rsidRPr="001C416C">
        <w:rPr>
          <w:color w:val="000000"/>
          <w:sz w:val="20"/>
          <w:szCs w:val="20"/>
        </w:rPr>
        <w:t xml:space="preserve">de la estratificación mediante </w:t>
      </w:r>
    </w:p>
    <w:p w:rsidRPr="001C416C" w:rsidR="00084319" w:rsidP="001C416C" w:rsidRDefault="001B3F57" w14:paraId="000000C0" w14:textId="77777777">
      <w:pPr>
        <w:pStyle w:val="Normal0"/>
        <w:pBdr>
          <w:top w:val="nil"/>
          <w:left w:val="nil"/>
          <w:bottom w:val="nil"/>
          <w:right w:val="nil"/>
          <w:between w:val="nil"/>
        </w:pBdr>
        <w:spacing w:line="240" w:lineRule="auto"/>
        <w:jc w:val="center"/>
        <w:rPr>
          <w:color w:val="000000"/>
          <w:sz w:val="20"/>
          <w:szCs w:val="20"/>
        </w:rPr>
      </w:pPr>
      <w:r w:rsidRPr="001C416C">
        <w:rPr>
          <w:color w:val="000000"/>
          <w:sz w:val="20"/>
          <w:szCs w:val="20"/>
        </w:rPr>
        <w:t xml:space="preserve">tablas de riesgo cardiovascular </w:t>
      </w:r>
    </w:p>
    <w:p w:rsidRPr="001C416C" w:rsidR="00084319" w:rsidP="001C416C" w:rsidRDefault="001B3F57" w14:paraId="000000C1" w14:textId="77777777">
      <w:pPr>
        <w:pStyle w:val="Normal0"/>
        <w:pBdr>
          <w:top w:val="nil"/>
          <w:left w:val="nil"/>
          <w:bottom w:val="nil"/>
          <w:right w:val="nil"/>
          <w:between w:val="nil"/>
        </w:pBdr>
        <w:spacing w:line="240" w:lineRule="auto"/>
        <w:jc w:val="center"/>
        <w:rPr>
          <w:color w:val="000000"/>
          <w:sz w:val="20"/>
          <w:szCs w:val="20"/>
        </w:rPr>
      </w:pPr>
      <w:r w:rsidRPr="001C416C">
        <w:rPr>
          <w:color w:val="000000"/>
          <w:sz w:val="20"/>
          <w:szCs w:val="20"/>
        </w:rPr>
        <w:t xml:space="preserve">para la toma de decisiones </w:t>
      </w:r>
    </w:p>
    <w:p w:rsidRPr="001C416C" w:rsidR="00084319" w:rsidP="001C416C" w:rsidRDefault="001B3F57" w14:paraId="000000C2" w14:textId="77777777">
      <w:pPr>
        <w:pStyle w:val="Normal0"/>
        <w:pBdr>
          <w:top w:val="nil"/>
          <w:left w:val="nil"/>
          <w:bottom w:val="nil"/>
          <w:right w:val="nil"/>
          <w:between w:val="nil"/>
        </w:pBdr>
        <w:spacing w:line="240" w:lineRule="auto"/>
        <w:jc w:val="center"/>
        <w:rPr>
          <w:color w:val="000000"/>
          <w:sz w:val="20"/>
          <w:szCs w:val="20"/>
        </w:rPr>
      </w:pPr>
      <w:r w:rsidRPr="001C416C">
        <w:rPr>
          <w:color w:val="000000"/>
          <w:sz w:val="20"/>
          <w:szCs w:val="20"/>
        </w:rPr>
        <w:t xml:space="preserve">terapéuticas? </w:t>
      </w:r>
    </w:p>
    <w:p w:rsidRPr="001C416C" w:rsidR="00084319" w:rsidP="001C416C" w:rsidRDefault="00084319" w14:paraId="000000C3" w14:textId="77777777">
      <w:pPr>
        <w:pStyle w:val="Normal0"/>
        <w:pBdr>
          <w:top w:val="nil"/>
          <w:left w:val="nil"/>
          <w:bottom w:val="nil"/>
          <w:right w:val="nil"/>
          <w:between w:val="nil"/>
        </w:pBdr>
        <w:spacing w:line="240" w:lineRule="auto"/>
        <w:rPr>
          <w:color w:val="000000"/>
          <w:sz w:val="20"/>
          <w:szCs w:val="20"/>
        </w:rPr>
      </w:pPr>
    </w:p>
    <w:p w:rsidRPr="001C416C" w:rsidR="00084319" w:rsidP="001C416C" w:rsidRDefault="00084319" w14:paraId="000000C4" w14:textId="77777777">
      <w:pPr>
        <w:pStyle w:val="Normal0"/>
        <w:pBdr>
          <w:top w:val="nil"/>
          <w:left w:val="nil"/>
          <w:bottom w:val="nil"/>
          <w:right w:val="nil"/>
          <w:between w:val="nil"/>
        </w:pBdr>
        <w:spacing w:line="240" w:lineRule="auto"/>
        <w:rPr>
          <w:color w:val="000000"/>
          <w:sz w:val="20"/>
          <w:szCs w:val="20"/>
        </w:rPr>
      </w:pPr>
    </w:p>
    <w:p w:rsidR="008A2934" w:rsidP="001C416C" w:rsidRDefault="008A2934" w14:paraId="7B69FF49" w14:textId="77777777">
      <w:pPr>
        <w:pStyle w:val="Normal0"/>
        <w:pBdr>
          <w:top w:val="nil"/>
          <w:left w:val="nil"/>
          <w:bottom w:val="nil"/>
          <w:right w:val="nil"/>
          <w:between w:val="nil"/>
        </w:pBdr>
        <w:spacing w:line="240" w:lineRule="auto"/>
        <w:jc w:val="both"/>
        <w:rPr>
          <w:color w:val="000000"/>
          <w:sz w:val="20"/>
          <w:szCs w:val="20"/>
        </w:rPr>
      </w:pPr>
    </w:p>
    <w:p w:rsidR="008A2934" w:rsidP="001C416C" w:rsidRDefault="008A2934" w14:paraId="698F4B06" w14:textId="77777777">
      <w:pPr>
        <w:pStyle w:val="Normal0"/>
        <w:pBdr>
          <w:top w:val="nil"/>
          <w:left w:val="nil"/>
          <w:bottom w:val="nil"/>
          <w:right w:val="nil"/>
          <w:between w:val="nil"/>
        </w:pBdr>
        <w:spacing w:line="240" w:lineRule="auto"/>
        <w:jc w:val="both"/>
        <w:rPr>
          <w:color w:val="000000"/>
          <w:sz w:val="20"/>
          <w:szCs w:val="20"/>
        </w:rPr>
      </w:pPr>
    </w:p>
    <w:p w:rsidR="008A2934" w:rsidP="001C416C" w:rsidRDefault="008A2934" w14:paraId="1C1F40F6" w14:textId="77777777">
      <w:pPr>
        <w:pStyle w:val="Normal0"/>
        <w:pBdr>
          <w:top w:val="nil"/>
          <w:left w:val="nil"/>
          <w:bottom w:val="nil"/>
          <w:right w:val="nil"/>
          <w:between w:val="nil"/>
        </w:pBdr>
        <w:spacing w:line="240" w:lineRule="auto"/>
        <w:jc w:val="both"/>
        <w:rPr>
          <w:color w:val="000000"/>
          <w:sz w:val="20"/>
          <w:szCs w:val="20"/>
        </w:rPr>
      </w:pPr>
    </w:p>
    <w:p w:rsidR="008A2934" w:rsidP="001C416C" w:rsidRDefault="008A2934" w14:paraId="42C16D51" w14:textId="77777777">
      <w:pPr>
        <w:pStyle w:val="Normal0"/>
        <w:pBdr>
          <w:top w:val="nil"/>
          <w:left w:val="nil"/>
          <w:bottom w:val="nil"/>
          <w:right w:val="nil"/>
          <w:between w:val="nil"/>
        </w:pBdr>
        <w:spacing w:line="240" w:lineRule="auto"/>
        <w:jc w:val="both"/>
        <w:rPr>
          <w:color w:val="000000"/>
          <w:sz w:val="20"/>
          <w:szCs w:val="20"/>
        </w:rPr>
      </w:pPr>
    </w:p>
    <w:p w:rsidRPr="001C416C" w:rsidR="00374AE9" w:rsidP="001C416C" w:rsidRDefault="001B3F57" w14:paraId="16D13CA7" w14:textId="760BEE49">
      <w:pPr>
        <w:pStyle w:val="Normal0"/>
        <w:pBdr>
          <w:top w:val="nil"/>
          <w:left w:val="nil"/>
          <w:bottom w:val="nil"/>
          <w:right w:val="nil"/>
          <w:between w:val="nil"/>
        </w:pBdr>
        <w:spacing w:line="240" w:lineRule="auto"/>
        <w:jc w:val="both"/>
        <w:rPr>
          <w:color w:val="000000"/>
          <w:sz w:val="20"/>
          <w:szCs w:val="20"/>
        </w:rPr>
      </w:pPr>
      <w:r w:rsidRPr="001C416C">
        <w:rPr>
          <w:color w:val="000000"/>
          <w:sz w:val="20"/>
          <w:szCs w:val="20"/>
        </w:rPr>
        <w:t xml:space="preserve">Algunos individuos tienen un elevado riesgo cardiovascular porque sufren una enfermedad cardiovascular establecida o presentan niveles muy altos de algún factor de riesgo. En estos casos no es necesario estratificar el riesgo mediante tablas para adoptar decisiones terapéuticas, pues esas personas pertenecen a la categoría de alto riesgo. Todas ellas requieren intervenciones de cambio intensivo de su modo de vida y un tratamiento farmacológico adecuado.  </w:t>
      </w:r>
    </w:p>
    <w:p w:rsidRPr="001C416C" w:rsidR="00374AE9" w:rsidP="001C416C" w:rsidRDefault="00374AE9" w14:paraId="6020FA8B" w14:textId="5F10E7E5">
      <w:pPr>
        <w:pStyle w:val="Normal0"/>
        <w:pBdr>
          <w:top w:val="nil"/>
          <w:left w:val="nil"/>
          <w:bottom w:val="nil"/>
          <w:right w:val="nil"/>
          <w:between w:val="nil"/>
        </w:pBdr>
        <w:spacing w:line="240" w:lineRule="auto"/>
        <w:jc w:val="both"/>
        <w:rPr>
          <w:color w:val="000000"/>
          <w:sz w:val="20"/>
          <w:szCs w:val="20"/>
        </w:rPr>
      </w:pPr>
      <w:commentRangeStart w:id="24"/>
      <w:r w:rsidRPr="001C416C">
        <w:rPr>
          <w:noProof/>
          <w:sz w:val="20"/>
          <w:szCs w:val="20"/>
        </w:rPr>
        <w:lastRenderedPageBreak/>
        <w:drawing>
          <wp:inline distT="0" distB="0" distL="0" distR="0" wp14:anchorId="600EEE32" wp14:editId="1B60941D">
            <wp:extent cx="2190750" cy="1460500"/>
            <wp:effectExtent l="0" t="0" r="0" b="6350"/>
            <wp:docPr id="98" name="Imagen 98" descr="Artificial plastic model of human heart standing against background of cardiologist close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rtificial plastic model of human heart standing against background of cardiologist closeu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90750" cy="1460500"/>
                    </a:xfrm>
                    <a:prstGeom prst="rect">
                      <a:avLst/>
                    </a:prstGeom>
                    <a:noFill/>
                    <a:ln>
                      <a:noFill/>
                    </a:ln>
                  </pic:spPr>
                </pic:pic>
              </a:graphicData>
            </a:graphic>
          </wp:inline>
        </w:drawing>
      </w:r>
      <w:commentRangeEnd w:id="24"/>
      <w:r w:rsidRPr="001C416C">
        <w:rPr>
          <w:rStyle w:val="Refdecomentario"/>
          <w:sz w:val="20"/>
          <w:szCs w:val="20"/>
        </w:rPr>
        <w:commentReference w:id="24"/>
      </w:r>
    </w:p>
    <w:p w:rsidRPr="001C416C" w:rsidR="00374AE9" w:rsidP="001C416C" w:rsidRDefault="00374AE9" w14:paraId="3B331161" w14:textId="77777777">
      <w:pPr>
        <w:pStyle w:val="Normal0"/>
        <w:pBdr>
          <w:top w:val="nil"/>
          <w:left w:val="nil"/>
          <w:bottom w:val="nil"/>
          <w:right w:val="nil"/>
          <w:between w:val="nil"/>
        </w:pBdr>
        <w:spacing w:line="240" w:lineRule="auto"/>
        <w:jc w:val="both"/>
        <w:rPr>
          <w:color w:val="000000"/>
          <w:sz w:val="20"/>
          <w:szCs w:val="20"/>
        </w:rPr>
      </w:pPr>
    </w:p>
    <w:p w:rsidRPr="001C416C" w:rsidR="00084319" w:rsidP="001C416C" w:rsidRDefault="001B3F57" w14:paraId="000000C5" w14:textId="7410950D">
      <w:pPr>
        <w:pStyle w:val="Normal0"/>
        <w:pBdr>
          <w:top w:val="nil"/>
          <w:left w:val="nil"/>
          <w:bottom w:val="nil"/>
          <w:right w:val="nil"/>
          <w:between w:val="nil"/>
        </w:pBdr>
        <w:spacing w:line="240" w:lineRule="auto"/>
        <w:jc w:val="both"/>
        <w:rPr>
          <w:color w:val="000000"/>
          <w:sz w:val="20"/>
          <w:szCs w:val="20"/>
        </w:rPr>
      </w:pPr>
      <w:r w:rsidRPr="001C416C">
        <w:rPr>
          <w:color w:val="000000"/>
          <w:sz w:val="20"/>
          <w:szCs w:val="20"/>
        </w:rPr>
        <w:t xml:space="preserve">A estas personas se les clasifica así: </w:t>
      </w:r>
    </w:p>
    <w:p w:rsidRPr="001C416C" w:rsidR="00084319" w:rsidP="001C416C" w:rsidRDefault="00084319" w14:paraId="000000C6" w14:textId="77777777">
      <w:pPr>
        <w:pStyle w:val="Normal0"/>
        <w:pBdr>
          <w:top w:val="nil"/>
          <w:left w:val="nil"/>
          <w:bottom w:val="nil"/>
          <w:right w:val="nil"/>
          <w:between w:val="nil"/>
        </w:pBdr>
        <w:spacing w:line="240" w:lineRule="auto"/>
        <w:jc w:val="both"/>
        <w:rPr>
          <w:color w:val="000000"/>
          <w:sz w:val="20"/>
          <w:szCs w:val="20"/>
        </w:rPr>
      </w:pPr>
    </w:p>
    <w:p w:rsidRPr="001C416C" w:rsidR="00084319" w:rsidP="001C416C" w:rsidRDefault="001B3F57" w14:paraId="000000C7" w14:textId="77777777">
      <w:pPr>
        <w:pStyle w:val="Normal0"/>
        <w:numPr>
          <w:ilvl w:val="0"/>
          <w:numId w:val="9"/>
        </w:numPr>
        <w:pBdr>
          <w:top w:val="nil"/>
          <w:left w:val="nil"/>
          <w:bottom w:val="nil"/>
          <w:right w:val="nil"/>
          <w:between w:val="nil"/>
        </w:pBdr>
        <w:spacing w:line="240" w:lineRule="auto"/>
        <w:ind w:left="0" w:firstLine="0"/>
        <w:jc w:val="both"/>
        <w:rPr>
          <w:color w:val="000000"/>
          <w:sz w:val="20"/>
          <w:szCs w:val="20"/>
        </w:rPr>
      </w:pPr>
      <w:commentRangeStart w:id="25"/>
      <w:r w:rsidRPr="001C416C">
        <w:rPr>
          <w:color w:val="000000"/>
          <w:sz w:val="20"/>
          <w:szCs w:val="20"/>
        </w:rPr>
        <w:t>Con enfermedad cardiovascular establecida</w:t>
      </w:r>
    </w:p>
    <w:p w:rsidRPr="001C416C" w:rsidR="00084319" w:rsidP="001C416C" w:rsidRDefault="00000000" w14:paraId="000000C8" w14:textId="77777777">
      <w:pPr>
        <w:pStyle w:val="Normal0"/>
        <w:numPr>
          <w:ilvl w:val="0"/>
          <w:numId w:val="9"/>
        </w:numPr>
        <w:pBdr>
          <w:top w:val="nil"/>
          <w:left w:val="nil"/>
          <w:bottom w:val="nil"/>
          <w:right w:val="nil"/>
          <w:between w:val="nil"/>
        </w:pBdr>
        <w:spacing w:line="240" w:lineRule="auto"/>
        <w:ind w:left="0" w:firstLine="0"/>
        <w:jc w:val="both"/>
        <w:rPr>
          <w:color w:val="000000"/>
          <w:sz w:val="20"/>
          <w:szCs w:val="20"/>
        </w:rPr>
      </w:pPr>
      <w:sdt>
        <w:sdtPr>
          <w:rPr>
            <w:sz w:val="20"/>
            <w:szCs w:val="20"/>
          </w:rPr>
          <w:tag w:val="goog_rdk_7"/>
          <w:id w:val="1023154181"/>
        </w:sdtPr>
        <w:sdtContent>
          <w:r w:rsidRPr="001C416C" w:rsidR="001B3F57">
            <w:rPr>
              <w:rFonts w:eastAsia="Arial Unicode MS"/>
              <w:color w:val="000000"/>
              <w:sz w:val="20"/>
              <w:szCs w:val="20"/>
            </w:rPr>
            <w:t>Sin enfermedad cardiovascular establecida, pero con un colesterol total ≥ 8 mmol/l (320 mg/dl), un colesterol LDL ≥ 6 mmol/l (240 mg/dl) o una relación CT/C-HDL &gt; 8</w:t>
          </w:r>
        </w:sdtContent>
      </w:sdt>
    </w:p>
    <w:p w:rsidRPr="001C416C" w:rsidR="00084319" w:rsidP="001C416C" w:rsidRDefault="001B3F57" w14:paraId="000000C9" w14:textId="77777777">
      <w:pPr>
        <w:pStyle w:val="Normal0"/>
        <w:numPr>
          <w:ilvl w:val="0"/>
          <w:numId w:val="9"/>
        </w:numPr>
        <w:pBdr>
          <w:top w:val="nil"/>
          <w:left w:val="nil"/>
          <w:bottom w:val="nil"/>
          <w:right w:val="nil"/>
          <w:between w:val="nil"/>
        </w:pBdr>
        <w:spacing w:line="240" w:lineRule="auto"/>
        <w:ind w:left="0" w:firstLine="0"/>
        <w:jc w:val="both"/>
        <w:rPr>
          <w:color w:val="000000"/>
          <w:sz w:val="20"/>
          <w:szCs w:val="20"/>
        </w:rPr>
      </w:pPr>
      <w:r w:rsidRPr="001C416C">
        <w:rPr>
          <w:color w:val="000000"/>
          <w:sz w:val="20"/>
          <w:szCs w:val="20"/>
        </w:rPr>
        <w:t>Sin enfermedad cardiovascular establecida, pero con cifras de tensión arterial permanentemente elevadas (&gt; 160–170/100–105 mmHg)</w:t>
      </w:r>
    </w:p>
    <w:p w:rsidRPr="001C416C" w:rsidR="00084319" w:rsidP="001C416C" w:rsidRDefault="001B3F57" w14:paraId="000000CA" w14:textId="77777777">
      <w:pPr>
        <w:pStyle w:val="Normal0"/>
        <w:numPr>
          <w:ilvl w:val="0"/>
          <w:numId w:val="9"/>
        </w:numPr>
        <w:pBdr>
          <w:top w:val="nil"/>
          <w:left w:val="nil"/>
          <w:bottom w:val="nil"/>
          <w:right w:val="nil"/>
          <w:between w:val="nil"/>
        </w:pBdr>
        <w:spacing w:line="240" w:lineRule="auto"/>
        <w:ind w:left="0" w:firstLine="0"/>
        <w:jc w:val="both"/>
        <w:rPr>
          <w:color w:val="000000"/>
          <w:sz w:val="20"/>
          <w:szCs w:val="20"/>
        </w:rPr>
      </w:pPr>
      <w:r w:rsidRPr="001C416C">
        <w:rPr>
          <w:color w:val="000000"/>
          <w:sz w:val="20"/>
          <w:szCs w:val="20"/>
        </w:rPr>
        <w:t>Con diabetes tipo 1 o tipo 2, con nefropatía manifiesta u otra enfermedad renal importante</w:t>
      </w:r>
    </w:p>
    <w:p w:rsidRPr="001C416C" w:rsidR="00084319" w:rsidP="001C416C" w:rsidRDefault="001B3F57" w14:paraId="000000CB" w14:textId="77777777">
      <w:pPr>
        <w:pStyle w:val="Normal0"/>
        <w:numPr>
          <w:ilvl w:val="0"/>
          <w:numId w:val="9"/>
        </w:numPr>
        <w:pBdr>
          <w:top w:val="nil"/>
          <w:left w:val="nil"/>
          <w:bottom w:val="nil"/>
          <w:right w:val="nil"/>
          <w:between w:val="nil"/>
        </w:pBdr>
        <w:spacing w:line="240" w:lineRule="auto"/>
        <w:ind w:left="0" w:firstLine="0"/>
        <w:jc w:val="both"/>
        <w:rPr>
          <w:color w:val="000000"/>
          <w:sz w:val="20"/>
          <w:szCs w:val="20"/>
        </w:rPr>
      </w:pPr>
      <w:r w:rsidRPr="001C416C">
        <w:rPr>
          <w:color w:val="000000"/>
          <w:sz w:val="20"/>
          <w:szCs w:val="20"/>
        </w:rPr>
        <w:t>Con insuficiencia renal o deterioro de la función renal.</w:t>
      </w:r>
      <w:commentRangeEnd w:id="25"/>
      <w:r w:rsidRPr="001C416C" w:rsidR="00374AE9">
        <w:rPr>
          <w:rStyle w:val="Refdecomentario"/>
          <w:sz w:val="20"/>
          <w:szCs w:val="20"/>
        </w:rPr>
        <w:commentReference w:id="25"/>
      </w:r>
    </w:p>
    <w:p w:rsidR="00084319" w:rsidP="001C416C" w:rsidRDefault="00084319" w14:paraId="000000CC" w14:textId="4878E2F8">
      <w:pPr>
        <w:pStyle w:val="Normal0"/>
        <w:pBdr>
          <w:top w:val="nil"/>
          <w:left w:val="nil"/>
          <w:bottom w:val="nil"/>
          <w:right w:val="nil"/>
          <w:between w:val="nil"/>
        </w:pBdr>
        <w:spacing w:line="240" w:lineRule="auto"/>
        <w:jc w:val="both"/>
        <w:rPr>
          <w:color w:val="000000"/>
          <w:sz w:val="20"/>
          <w:szCs w:val="20"/>
        </w:rPr>
      </w:pPr>
    </w:p>
    <w:p w:rsidRPr="001C416C" w:rsidR="008A2934" w:rsidP="001C416C" w:rsidRDefault="008A2934" w14:paraId="60A821E7" w14:textId="77777777">
      <w:pPr>
        <w:pStyle w:val="Normal0"/>
        <w:pBdr>
          <w:top w:val="nil"/>
          <w:left w:val="nil"/>
          <w:bottom w:val="nil"/>
          <w:right w:val="nil"/>
          <w:between w:val="nil"/>
        </w:pBdr>
        <w:spacing w:line="240" w:lineRule="auto"/>
        <w:jc w:val="both"/>
        <w:rPr>
          <w:color w:val="000000"/>
          <w:sz w:val="20"/>
          <w:szCs w:val="20"/>
        </w:rPr>
      </w:pPr>
    </w:p>
    <w:p w:rsidRPr="001C416C" w:rsidR="00084319" w:rsidP="001C416C" w:rsidRDefault="00374AE9" w14:paraId="000000CD" w14:textId="1407362A">
      <w:pPr>
        <w:pStyle w:val="Normal0"/>
        <w:pBdr>
          <w:top w:val="nil"/>
          <w:left w:val="nil"/>
          <w:bottom w:val="nil"/>
          <w:right w:val="nil"/>
          <w:between w:val="nil"/>
        </w:pBdr>
        <w:spacing w:line="240" w:lineRule="auto"/>
        <w:jc w:val="both"/>
        <w:rPr>
          <w:color w:val="000000"/>
          <w:sz w:val="20"/>
          <w:szCs w:val="20"/>
        </w:rPr>
      </w:pPr>
      <w:r w:rsidRPr="001C416C">
        <w:rPr>
          <w:color w:val="000000"/>
          <w:sz w:val="20"/>
          <w:szCs w:val="20"/>
        </w:rPr>
        <w:t xml:space="preserve">Conozca </w:t>
      </w:r>
      <w:r w:rsidRPr="001C416C" w:rsidR="001B3F57">
        <w:rPr>
          <w:color w:val="000000"/>
          <w:sz w:val="20"/>
          <w:szCs w:val="20"/>
        </w:rPr>
        <w:t>las instrucciones para la utilización de las tablas de predicción del riesgo de la OMS/ISH:</w:t>
      </w:r>
    </w:p>
    <w:p w:rsidRPr="001C416C" w:rsidR="00374AE9" w:rsidP="001C416C" w:rsidRDefault="00374AE9" w14:paraId="73B5AA71" w14:textId="77777777">
      <w:pPr>
        <w:pStyle w:val="Normal0"/>
        <w:pBdr>
          <w:top w:val="nil"/>
          <w:left w:val="nil"/>
          <w:bottom w:val="nil"/>
          <w:right w:val="nil"/>
          <w:between w:val="nil"/>
        </w:pBdr>
        <w:spacing w:line="240" w:lineRule="auto"/>
        <w:jc w:val="both"/>
        <w:rPr>
          <w:color w:val="000000"/>
          <w:sz w:val="20"/>
          <w:szCs w:val="20"/>
        </w:rPr>
      </w:pPr>
    </w:p>
    <w:p w:rsidRPr="001C416C" w:rsidR="00084319" w:rsidP="001C416C" w:rsidRDefault="001B3F57" w14:paraId="000000CE" w14:textId="77777777">
      <w:pPr>
        <w:pStyle w:val="Normal0"/>
        <w:pBdr>
          <w:top w:val="nil"/>
          <w:left w:val="nil"/>
          <w:bottom w:val="nil"/>
          <w:right w:val="nil"/>
          <w:between w:val="nil"/>
        </w:pBdr>
        <w:spacing w:line="240" w:lineRule="auto"/>
        <w:jc w:val="center"/>
        <w:rPr>
          <w:color w:val="000000"/>
          <w:sz w:val="20"/>
          <w:szCs w:val="20"/>
        </w:rPr>
      </w:pPr>
      <w:r w:rsidRPr="001C416C">
        <w:rPr>
          <w:noProof/>
          <w:sz w:val="20"/>
          <w:szCs w:val="20"/>
        </w:rPr>
        <mc:AlternateContent>
          <mc:Choice Requires="wps">
            <w:drawing>
              <wp:inline distT="0" distB="0" distL="0" distR="0" wp14:anchorId="790ACDDC" wp14:editId="137D8526">
                <wp:extent cx="5018723" cy="647817"/>
                <wp:effectExtent l="0" t="0" r="10795" b="19050"/>
                <wp:docPr id="134" name="Rectángulo 134"/>
                <wp:cNvGraphicFramePr/>
                <a:graphic xmlns:a="http://schemas.openxmlformats.org/drawingml/2006/main">
                  <a:graphicData uri="http://schemas.microsoft.com/office/word/2010/wordprocessingShape">
                    <wps:wsp>
                      <wps:cNvSpPr/>
                      <wps:spPr>
                        <a:xfrm>
                          <a:off x="2141790" y="3372330"/>
                          <a:ext cx="6408420" cy="81534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084319" w:rsidRDefault="001B3F57" w14:paraId="70922507" w14:textId="77777777">
                            <w:pPr>
                              <w:pStyle w:val="Normal0"/>
                              <w:spacing w:line="240" w:lineRule="auto"/>
                              <w:jc w:val="center"/>
                              <w:textDirection w:val="btLr"/>
                            </w:pPr>
                            <w:r>
                              <w:rPr>
                                <w:color w:val="FFFFFF"/>
                                <w:sz w:val="36"/>
                              </w:rPr>
                              <w:t>DI_CF01_1_3_Instrucciones tablas de predicción del riesgo OMS/ISH_Pasos</w:t>
                            </w:r>
                          </w:p>
                        </w:txbxContent>
                      </wps:txbx>
                      <wps:bodyPr spcFirstLastPara="1" wrap="square" lIns="91425" tIns="45700" rIns="91425" bIns="45700" anchor="ctr" anchorCtr="0">
                        <a:noAutofit/>
                      </wps:bodyPr>
                    </wps:wsp>
                  </a:graphicData>
                </a:graphic>
              </wp:inline>
            </w:drawing>
          </mc:Choice>
          <mc:Fallback>
            <w:pict>
              <v:rect id="Rectángulo 134" style="width:395.2pt;height:51pt;visibility:visible;mso-wrap-style:square;mso-left-percent:-10001;mso-top-percent:-10001;mso-position-horizontal:absolute;mso-position-horizontal-relative:char;mso-position-vertical:absolute;mso-position-vertical-relative:line;mso-left-percent:-10001;mso-top-percent:-10001;v-text-anchor:middle" o:spid="_x0000_s1033" fillcolor="#ed7d31" strokecolor="#42719b" strokeweight="1pt" w14:anchorId="790ACDD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">
                <v:stroke miterlimit="5243f" startarrowwidth="narrow" startarrowlength="short" endarrowwidth="narrow" endarrowlength="short"/>
                <v:textbox inset="2.53958mm,1.2694mm,2.53958mm,1.2694mm">
                  <w:txbxContent>
                    <w:p w:rsidR="00084319" w:rsidRDefault="001B3F57" w14:paraId="70922507" w14:textId="77777777">
                      <w:pPr>
                        <w:pStyle w:val="Normal0"/>
                        <w:spacing w:line="240" w:lineRule="auto"/>
                        <w:jc w:val="center"/>
                        <w:textDirection w:val="btLr"/>
                      </w:pPr>
                      <w:r>
                        <w:rPr>
                          <w:color w:val="FFFFFF"/>
                          <w:sz w:val="36"/>
                        </w:rPr>
                        <w:t>DI_CF01_1_3_Instrucciones tablas de predicción del riesgo OMS/ISH_Pasos</w:t>
                      </w:r>
                    </w:p>
                  </w:txbxContent>
                </v:textbox>
                <w10:anchorlock/>
              </v:rect>
            </w:pict>
          </mc:Fallback>
        </mc:AlternateContent>
      </w:r>
    </w:p>
    <w:p w:rsidR="00374AE9" w:rsidP="001C416C" w:rsidRDefault="00374AE9" w14:paraId="34BD1A8D" w14:textId="2D2984A5">
      <w:pPr>
        <w:pStyle w:val="Normal0"/>
        <w:pBdr>
          <w:top w:val="nil"/>
          <w:left w:val="nil"/>
          <w:bottom w:val="nil"/>
          <w:right w:val="nil"/>
          <w:between w:val="nil"/>
        </w:pBdr>
        <w:spacing w:line="240" w:lineRule="auto"/>
        <w:jc w:val="both"/>
        <w:rPr>
          <w:b/>
          <w:color w:val="000000"/>
          <w:sz w:val="20"/>
          <w:szCs w:val="20"/>
        </w:rPr>
      </w:pPr>
    </w:p>
    <w:p w:rsidRPr="001C416C" w:rsidR="008A2934" w:rsidP="001C416C" w:rsidRDefault="008A2934" w14:paraId="2CD26CBC" w14:textId="77777777">
      <w:pPr>
        <w:pStyle w:val="Normal0"/>
        <w:pBdr>
          <w:top w:val="nil"/>
          <w:left w:val="nil"/>
          <w:bottom w:val="nil"/>
          <w:right w:val="nil"/>
          <w:between w:val="nil"/>
        </w:pBdr>
        <w:spacing w:line="240" w:lineRule="auto"/>
        <w:jc w:val="both"/>
        <w:rPr>
          <w:b/>
          <w:color w:val="000000"/>
          <w:sz w:val="20"/>
          <w:szCs w:val="20"/>
        </w:rPr>
      </w:pPr>
    </w:p>
    <w:p w:rsidRPr="001C416C" w:rsidR="00374AE9" w:rsidP="001C416C" w:rsidRDefault="001B3F57" w14:paraId="077FA330" w14:textId="77777777">
      <w:pPr>
        <w:pStyle w:val="Normal0"/>
        <w:pBdr>
          <w:top w:val="nil"/>
          <w:left w:val="nil"/>
          <w:bottom w:val="nil"/>
          <w:right w:val="nil"/>
          <w:between w:val="nil"/>
        </w:pBdr>
        <w:spacing w:line="240" w:lineRule="auto"/>
        <w:jc w:val="both"/>
        <w:rPr>
          <w:b/>
          <w:color w:val="000000"/>
          <w:sz w:val="20"/>
          <w:szCs w:val="20"/>
        </w:rPr>
      </w:pPr>
      <w:r w:rsidRPr="001C416C">
        <w:rPr>
          <w:b/>
          <w:color w:val="000000"/>
          <w:sz w:val="20"/>
          <w:szCs w:val="20"/>
        </w:rPr>
        <w:t>Consideraciones prácticas</w:t>
      </w:r>
    </w:p>
    <w:p w:rsidRPr="001C416C" w:rsidR="00374AE9" w:rsidP="001C416C" w:rsidRDefault="00374AE9" w14:paraId="215C8B58" w14:textId="77777777">
      <w:pPr>
        <w:pStyle w:val="Normal0"/>
        <w:pBdr>
          <w:top w:val="nil"/>
          <w:left w:val="nil"/>
          <w:bottom w:val="nil"/>
          <w:right w:val="nil"/>
          <w:between w:val="nil"/>
        </w:pBdr>
        <w:spacing w:line="240" w:lineRule="auto"/>
        <w:jc w:val="both"/>
        <w:rPr>
          <w:b/>
          <w:color w:val="000000"/>
          <w:sz w:val="20"/>
          <w:szCs w:val="20"/>
        </w:rPr>
      </w:pPr>
    </w:p>
    <w:p w:rsidRPr="001C416C" w:rsidR="00084319" w:rsidP="001C416C" w:rsidRDefault="00374AE9" w14:paraId="000000CF" w14:textId="2AC605CE">
      <w:pPr>
        <w:pStyle w:val="Normal0"/>
        <w:pBdr>
          <w:top w:val="nil"/>
          <w:left w:val="nil"/>
          <w:bottom w:val="nil"/>
          <w:right w:val="nil"/>
          <w:between w:val="nil"/>
        </w:pBdr>
        <w:spacing w:line="240" w:lineRule="auto"/>
        <w:jc w:val="both"/>
        <w:rPr>
          <w:b/>
          <w:color w:val="000000"/>
          <w:sz w:val="20"/>
          <w:szCs w:val="20"/>
        </w:rPr>
      </w:pPr>
      <w:r w:rsidRPr="001C416C">
        <w:rPr>
          <w:bCs/>
          <w:color w:val="000000"/>
          <w:sz w:val="20"/>
          <w:szCs w:val="20"/>
        </w:rPr>
        <w:t xml:space="preserve">Téngase </w:t>
      </w:r>
      <w:r w:rsidRPr="001C416C" w:rsidR="001B3F57">
        <w:rPr>
          <w:color w:val="000000"/>
          <w:sz w:val="20"/>
          <w:szCs w:val="20"/>
        </w:rPr>
        <w:t>en cuenta que el riesgo de enfermedad cardiovascular puede ser mayor que el indicado en las tablas en los siguientes casos:</w:t>
      </w:r>
    </w:p>
    <w:p w:rsidRPr="001C416C" w:rsidR="00374AE9" w:rsidP="001C416C" w:rsidRDefault="00374AE9" w14:paraId="7BB9C258" w14:textId="77777777">
      <w:pPr>
        <w:spacing w:line="240" w:lineRule="auto"/>
        <w:jc w:val="both"/>
        <w:rPr>
          <w:sz w:val="20"/>
          <w:szCs w:val="20"/>
        </w:rPr>
      </w:pPr>
    </w:p>
    <w:tbl>
      <w:tblPr>
        <w:tblStyle w:val="Tablaconcuadrcula"/>
        <w:tblW w:w="7483" w:type="dxa"/>
        <w:jc w:val="center"/>
        <w:shd w:val="clear" w:color="auto" w:fill="C2D69B" w:themeFill="accent3" w:themeFillTint="99"/>
        <w:tblLook w:val="04A0" w:firstRow="1" w:lastRow="0" w:firstColumn="1" w:lastColumn="0" w:noHBand="0" w:noVBand="1"/>
      </w:tblPr>
      <w:tblGrid>
        <w:gridCol w:w="7483"/>
      </w:tblGrid>
      <w:tr w:rsidRPr="001C416C" w:rsidR="00374AE9" w:rsidTr="0050288A" w14:paraId="4D3E90E4" w14:textId="77777777">
        <w:trPr>
          <w:trHeight w:val="766"/>
          <w:jc w:val="center"/>
        </w:trPr>
        <w:tc>
          <w:tcPr>
            <w:tcW w:w="7483" w:type="dxa"/>
            <w:shd w:val="clear" w:color="auto" w:fill="C2D69B" w:themeFill="accent3" w:themeFillTint="99"/>
          </w:tcPr>
          <w:p w:rsidRPr="001C416C" w:rsidR="00374AE9" w:rsidP="001C416C" w:rsidRDefault="00374AE9" w14:paraId="2061B56A" w14:textId="77777777">
            <w:pPr>
              <w:jc w:val="center"/>
              <w:rPr>
                <w:b/>
                <w:sz w:val="20"/>
                <w:szCs w:val="20"/>
              </w:rPr>
            </w:pPr>
          </w:p>
          <w:p w:rsidRPr="001C416C" w:rsidR="00374AE9" w:rsidP="001C416C" w:rsidRDefault="00374AE9" w14:paraId="5F795855" w14:textId="3758E24A">
            <w:pPr>
              <w:jc w:val="center"/>
              <w:rPr>
                <w:b/>
                <w:sz w:val="20"/>
                <w:szCs w:val="20"/>
              </w:rPr>
            </w:pPr>
            <w:r w:rsidRPr="001C416C">
              <w:rPr>
                <w:b/>
                <w:sz w:val="20"/>
                <w:szCs w:val="20"/>
              </w:rPr>
              <w:t>DI_CF01_1-1-3_</w:t>
            </w:r>
            <w:r w:rsidRPr="001C416C">
              <w:rPr>
                <w:b/>
                <w:sz w:val="20"/>
                <w:szCs w:val="20"/>
              </w:rPr>
              <w:t>LineaDeTiempo</w:t>
            </w:r>
            <w:r w:rsidRPr="001C416C">
              <w:rPr>
                <w:b/>
                <w:sz w:val="20"/>
                <w:szCs w:val="20"/>
              </w:rPr>
              <w:t>_</w:t>
            </w:r>
            <w:r w:rsidRPr="001C416C">
              <w:rPr>
                <w:b/>
                <w:sz w:val="20"/>
                <w:szCs w:val="20"/>
              </w:rPr>
              <w:t>ConsideracionesPracticasCardiovascular</w:t>
            </w:r>
          </w:p>
        </w:tc>
      </w:tr>
    </w:tbl>
    <w:p w:rsidRPr="001C416C" w:rsidR="00374AE9" w:rsidP="001C416C" w:rsidRDefault="00374AE9" w14:paraId="744956C3" w14:textId="77777777">
      <w:pPr>
        <w:spacing w:line="240" w:lineRule="auto"/>
        <w:jc w:val="both"/>
        <w:rPr>
          <w:b/>
          <w:sz w:val="20"/>
          <w:szCs w:val="20"/>
        </w:rPr>
      </w:pPr>
    </w:p>
    <w:p w:rsidRPr="001C416C" w:rsidR="00084319" w:rsidP="001C416C" w:rsidRDefault="00084319" w14:paraId="000000DA" w14:textId="77777777">
      <w:pPr>
        <w:pStyle w:val="Normal0"/>
        <w:pBdr>
          <w:top w:val="nil"/>
          <w:left w:val="nil"/>
          <w:bottom w:val="nil"/>
          <w:right w:val="nil"/>
          <w:between w:val="nil"/>
        </w:pBdr>
        <w:spacing w:line="240" w:lineRule="auto"/>
        <w:jc w:val="both"/>
        <w:rPr>
          <w:b/>
          <w:color w:val="000000"/>
          <w:sz w:val="20"/>
          <w:szCs w:val="20"/>
        </w:rPr>
      </w:pPr>
    </w:p>
    <w:tbl>
      <w:tblPr>
        <w:tblStyle w:val="a6"/>
        <w:tblW w:w="9962"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Look w:val="0400" w:firstRow="0" w:lastRow="0" w:firstColumn="0" w:lastColumn="0" w:noHBand="0" w:noVBand="1"/>
      </w:tblPr>
      <w:tblGrid>
        <w:gridCol w:w="9962"/>
      </w:tblGrid>
      <w:tr w:rsidRPr="001C416C" w:rsidR="00084319" w14:paraId="760AE245" w14:textId="77777777">
        <w:trPr>
          <w:trHeight w:val="2132"/>
        </w:trPr>
        <w:tc>
          <w:tcPr>
            <w:tcW w:w="9962" w:type="dxa"/>
          </w:tcPr>
          <w:p w:rsidRPr="001C416C" w:rsidR="00084319" w:rsidP="001C416C" w:rsidRDefault="00000000" w14:paraId="000000DB" w14:textId="77777777">
            <w:pPr>
              <w:pStyle w:val="Normal0"/>
              <w:pBdr>
                <w:top w:val="nil"/>
                <w:left w:val="nil"/>
                <w:bottom w:val="nil"/>
                <w:right w:val="nil"/>
                <w:between w:val="nil"/>
              </w:pBdr>
              <w:jc w:val="both"/>
              <w:rPr>
                <w:color w:val="000000"/>
                <w:sz w:val="20"/>
                <w:szCs w:val="20"/>
              </w:rPr>
            </w:pPr>
            <w:sdt>
              <w:sdtPr>
                <w:rPr>
                  <w:sz w:val="20"/>
                  <w:szCs w:val="20"/>
                </w:rPr>
                <w:tag w:val="goog_rdk_8"/>
                <w:id w:val="2105137305"/>
              </w:sdtPr>
              <w:sdtContent>
                <w:commentRangeStart w:id="26"/>
              </w:sdtContent>
            </w:sdt>
            <w:r w:rsidRPr="001C416C" w:rsidR="001B3F57">
              <w:rPr>
                <w:color w:val="000000"/>
                <w:sz w:val="20"/>
                <w:szCs w:val="20"/>
              </w:rPr>
              <w:t xml:space="preserve">Para mayor detalle, revise las tablas de predicción del riesgo cardiovascular:  </w:t>
            </w:r>
            <w:commentRangeEnd w:id="26"/>
            <w:r w:rsidRPr="001C416C" w:rsidR="001B3F57">
              <w:rPr>
                <w:sz w:val="20"/>
                <w:szCs w:val="20"/>
              </w:rPr>
              <w:commentReference w:id="26"/>
            </w:r>
          </w:p>
          <w:p w:rsidRPr="001C416C" w:rsidR="00084319" w:rsidP="001C416C" w:rsidRDefault="001B3F57" w14:paraId="000000DC" w14:textId="77777777">
            <w:pPr>
              <w:pStyle w:val="Normal0"/>
              <w:jc w:val="both"/>
              <w:rPr>
                <w:color w:val="000000"/>
                <w:sz w:val="20"/>
                <w:szCs w:val="20"/>
              </w:rPr>
            </w:pPr>
            <w:r w:rsidRPr="001C416C">
              <w:rPr>
                <w:noProof/>
                <w:sz w:val="20"/>
                <w:szCs w:val="20"/>
              </w:rPr>
              <w:drawing>
                <wp:anchor distT="0" distB="0" distL="114300" distR="114300" simplePos="0" relativeHeight="251669504" behindDoc="0" locked="0" layoutInCell="1" hidden="0" allowOverlap="1" wp14:anchorId="69E1ECB6" wp14:editId="07777777">
                  <wp:simplePos x="0" y="0"/>
                  <wp:positionH relativeFrom="column">
                    <wp:posOffset>-6984</wp:posOffset>
                  </wp:positionH>
                  <wp:positionV relativeFrom="paragraph">
                    <wp:posOffset>33020</wp:posOffset>
                  </wp:positionV>
                  <wp:extent cx="5379720" cy="986155"/>
                  <wp:effectExtent l="0" t="0" r="0" b="0"/>
                  <wp:wrapSquare wrapText="bothSides" distT="0" distB="0" distL="114300" distR="114300"/>
                  <wp:docPr id="16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5379720" cy="986155"/>
                          </a:xfrm>
                          <a:prstGeom prst="rect">
                            <a:avLst/>
                          </a:prstGeom>
                          <a:ln/>
                        </pic:spPr>
                      </pic:pic>
                    </a:graphicData>
                  </a:graphic>
                </wp:anchor>
              </w:drawing>
            </w:r>
          </w:p>
          <w:p w:rsidRPr="001C416C" w:rsidR="00084319" w:rsidP="001C416C" w:rsidRDefault="001B3F57" w14:paraId="000000DD" w14:textId="77777777">
            <w:pPr>
              <w:pStyle w:val="Normal0"/>
              <w:jc w:val="both"/>
              <w:rPr>
                <w:color w:val="000000"/>
                <w:sz w:val="20"/>
                <w:szCs w:val="20"/>
              </w:rPr>
            </w:pPr>
            <w:r w:rsidRPr="001C416C">
              <w:rPr>
                <w:noProof/>
                <w:sz w:val="20"/>
                <w:szCs w:val="20"/>
              </w:rPr>
              <mc:AlternateContent>
                <mc:Choice Requires="wps">
                  <w:drawing>
                    <wp:anchor distT="0" distB="0" distL="114300" distR="114300" simplePos="0" relativeHeight="251670528" behindDoc="0" locked="0" layoutInCell="1" hidden="0" allowOverlap="1" wp14:anchorId="082D4546" wp14:editId="07777777">
                      <wp:simplePos x="0" y="0"/>
                      <wp:positionH relativeFrom="column">
                        <wp:posOffset>533400</wp:posOffset>
                      </wp:positionH>
                      <wp:positionV relativeFrom="paragraph">
                        <wp:posOffset>127000</wp:posOffset>
                      </wp:positionV>
                      <wp:extent cx="4589780" cy="483235"/>
                      <wp:effectExtent l="0" t="0" r="0" b="0"/>
                      <wp:wrapNone/>
                      <wp:docPr id="127" name="Rectángulo 127"/>
                      <wp:cNvGraphicFramePr/>
                      <a:graphic xmlns:a="http://schemas.openxmlformats.org/drawingml/2006/main">
                        <a:graphicData uri="http://schemas.microsoft.com/office/word/2010/wordprocessingShape">
                          <wps:wsp>
                            <wps:cNvSpPr/>
                            <wps:spPr>
                              <a:xfrm>
                                <a:off x="3055873" y="3543145"/>
                                <a:ext cx="4580255" cy="473710"/>
                              </a:xfrm>
                              <a:prstGeom prst="rect">
                                <a:avLst/>
                              </a:prstGeom>
                              <a:solidFill>
                                <a:srgbClr val="DAE5F1"/>
                              </a:solidFill>
                              <a:ln>
                                <a:noFill/>
                              </a:ln>
                            </wps:spPr>
                            <wps:txbx>
                              <w:txbxContent>
                                <w:p w:rsidR="00084319" w:rsidRDefault="001B3F57" w14:paraId="6E712F95" w14:textId="77777777">
                                  <w:pPr>
                                    <w:pStyle w:val="Normal0"/>
                                    <w:spacing w:line="275" w:lineRule="auto"/>
                                    <w:textDirection w:val="btLr"/>
                                  </w:pPr>
                                  <w:r>
                                    <w:rPr>
                                      <w:color w:val="4F81BD"/>
                                    </w:rPr>
                                    <w:t>Tablas de predicción del riesgo de la OMS/ISH</w:t>
                                  </w:r>
                                </w:p>
                              </w:txbxContent>
                            </wps:txbx>
                            <wps:bodyPr spcFirstLastPara="1" wrap="square" lIns="91425" tIns="45700" rIns="91425" bIns="45700" anchor="t" anchorCtr="0">
                              <a:noAutofit/>
                            </wps:bodyPr>
                          </wps:wsp>
                        </a:graphicData>
                      </a:graphic>
                    </wp:anchor>
                  </w:drawing>
                </mc:Choice>
                <mc:Fallback>
                  <w:pict>
                    <v:rect id="Rectángulo 127" style="position:absolute;left:0;text-align:left;margin-left:42pt;margin-top:10pt;width:361.4pt;height:38.05pt;z-index:251670528;visibility:visible;mso-wrap-style:square;mso-wrap-distance-left:9pt;mso-wrap-distance-top:0;mso-wrap-distance-right:9pt;mso-wrap-distance-bottom:0;mso-position-horizontal:absolute;mso-position-horizontal-relative:text;mso-position-vertical:absolute;mso-position-vertical-relative:text;v-text-anchor:top" o:spid="_x0000_s1034" fillcolor="#dae5f1" stroked="f" w14:anchorId="082D4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">
                      <v:textbox inset="2.53958mm,1.2694mm,2.53958mm,1.2694mm">
                        <w:txbxContent>
                          <w:p w:rsidR="00084319" w:rsidRDefault="001B3F57" w14:paraId="6E712F95" w14:textId="77777777">
                            <w:pPr>
                              <w:pStyle w:val="Normal0"/>
                              <w:spacing w:line="275" w:lineRule="auto"/>
                              <w:textDirection w:val="btLr"/>
                            </w:pPr>
                            <w:r>
                              <w:rPr>
                                <w:color w:val="4F81BD"/>
                              </w:rPr>
                              <w:t>Tablas de predicción del riesgo de la OMS/ISH</w:t>
                            </w:r>
                          </w:p>
                        </w:txbxContent>
                      </v:textbox>
                    </v:rect>
                  </w:pict>
                </mc:Fallback>
              </mc:AlternateContent>
            </w:r>
          </w:p>
          <w:p w:rsidRPr="001C416C" w:rsidR="00084319" w:rsidP="001C416C" w:rsidRDefault="00084319" w14:paraId="000000DE" w14:textId="77777777">
            <w:pPr>
              <w:pStyle w:val="Normal0"/>
              <w:jc w:val="both"/>
              <w:rPr>
                <w:color w:val="000000"/>
                <w:sz w:val="20"/>
                <w:szCs w:val="20"/>
              </w:rPr>
            </w:pPr>
          </w:p>
          <w:p w:rsidRPr="001C416C" w:rsidR="00084319" w:rsidP="001C416C" w:rsidRDefault="00084319" w14:paraId="000000DF" w14:textId="77777777">
            <w:pPr>
              <w:pStyle w:val="Normal0"/>
              <w:jc w:val="both"/>
              <w:rPr>
                <w:color w:val="000000"/>
                <w:sz w:val="20"/>
                <w:szCs w:val="20"/>
              </w:rPr>
            </w:pPr>
          </w:p>
          <w:p w:rsidRPr="001C416C" w:rsidR="00084319" w:rsidP="001C416C" w:rsidRDefault="00084319" w14:paraId="000000E0" w14:textId="77777777">
            <w:pPr>
              <w:pStyle w:val="Normal0"/>
              <w:jc w:val="both"/>
              <w:rPr>
                <w:color w:val="000000"/>
                <w:sz w:val="20"/>
                <w:szCs w:val="20"/>
              </w:rPr>
            </w:pPr>
          </w:p>
        </w:tc>
      </w:tr>
    </w:tbl>
    <w:p w:rsidR="008A2934" w:rsidP="008A2934" w:rsidRDefault="008A2934" w14:paraId="2A4C7E61" w14:textId="77777777">
      <w:pPr>
        <w:pStyle w:val="Normal0"/>
        <w:pBdr>
          <w:top w:val="nil"/>
          <w:left w:val="nil"/>
          <w:bottom w:val="nil"/>
          <w:right w:val="nil"/>
          <w:between w:val="nil"/>
        </w:pBdr>
        <w:spacing w:line="240" w:lineRule="auto"/>
        <w:rPr>
          <w:color w:val="000000"/>
          <w:sz w:val="20"/>
          <w:szCs w:val="20"/>
        </w:rPr>
      </w:pPr>
    </w:p>
    <w:p w:rsidR="008A2934" w:rsidP="008A2934" w:rsidRDefault="008A2934" w14:paraId="3106ECC6" w14:textId="77777777">
      <w:pPr>
        <w:pStyle w:val="Normal0"/>
        <w:pBdr>
          <w:top w:val="nil"/>
          <w:left w:val="nil"/>
          <w:bottom w:val="nil"/>
          <w:right w:val="nil"/>
          <w:between w:val="nil"/>
        </w:pBdr>
        <w:spacing w:line="240" w:lineRule="auto"/>
        <w:rPr>
          <w:color w:val="000000"/>
          <w:sz w:val="20"/>
          <w:szCs w:val="20"/>
        </w:rPr>
      </w:pPr>
    </w:p>
    <w:p w:rsidRPr="001C416C" w:rsidR="00084319" w:rsidP="008A2934" w:rsidRDefault="001B3F57" w14:paraId="000000E2" w14:textId="5399094F">
      <w:pPr>
        <w:pStyle w:val="Normal0"/>
        <w:pBdr>
          <w:top w:val="nil"/>
          <w:left w:val="nil"/>
          <w:bottom w:val="nil"/>
          <w:right w:val="nil"/>
          <w:between w:val="nil"/>
        </w:pBdr>
        <w:spacing w:line="240" w:lineRule="auto"/>
        <w:rPr>
          <w:color w:val="000000"/>
          <w:sz w:val="20"/>
          <w:szCs w:val="20"/>
        </w:rPr>
      </w:pPr>
      <w:r w:rsidRPr="001C416C">
        <w:rPr>
          <w:b/>
          <w:color w:val="000000"/>
          <w:sz w:val="20"/>
          <w:szCs w:val="20"/>
        </w:rPr>
        <w:t>Tablas de estratificación de riesgo cardiovascular Framinghan</w:t>
      </w:r>
    </w:p>
    <w:p w:rsidRPr="001C416C" w:rsidR="00084319" w:rsidP="001C416C" w:rsidRDefault="00084319" w14:paraId="000000E3" w14:textId="77777777">
      <w:pPr>
        <w:pStyle w:val="Normal0"/>
        <w:pBdr>
          <w:top w:val="nil"/>
          <w:left w:val="nil"/>
          <w:bottom w:val="nil"/>
          <w:right w:val="nil"/>
          <w:between w:val="nil"/>
        </w:pBdr>
        <w:spacing w:line="240" w:lineRule="auto"/>
        <w:jc w:val="both"/>
        <w:rPr>
          <w:color w:val="000000"/>
          <w:sz w:val="20"/>
          <w:szCs w:val="20"/>
        </w:rPr>
      </w:pPr>
    </w:p>
    <w:p w:rsidRPr="001C416C" w:rsidR="00084319" w:rsidP="001C416C" w:rsidRDefault="001B3F57" w14:paraId="000000E4" w14:textId="77777777">
      <w:pPr>
        <w:pStyle w:val="Normal0"/>
        <w:pBdr>
          <w:top w:val="nil"/>
          <w:left w:val="nil"/>
          <w:bottom w:val="nil"/>
          <w:right w:val="nil"/>
          <w:between w:val="nil"/>
        </w:pBdr>
        <w:spacing w:line="240" w:lineRule="auto"/>
        <w:jc w:val="both"/>
        <w:rPr>
          <w:color w:val="000000"/>
          <w:sz w:val="20"/>
          <w:szCs w:val="20"/>
        </w:rPr>
      </w:pPr>
      <w:r w:rsidRPr="001C416C">
        <w:rPr>
          <w:color w:val="000000"/>
          <w:sz w:val="20"/>
          <w:szCs w:val="20"/>
        </w:rPr>
        <w:t xml:space="preserve">Utilizan un método de puntuación con base a las siguientes variables: </w:t>
      </w:r>
    </w:p>
    <w:p w:rsidRPr="001C416C" w:rsidR="00084319" w:rsidP="001C416C" w:rsidRDefault="00084319" w14:paraId="000000E5" w14:textId="77777777">
      <w:pPr>
        <w:pStyle w:val="Normal0"/>
        <w:pBdr>
          <w:top w:val="nil"/>
          <w:left w:val="nil"/>
          <w:bottom w:val="nil"/>
          <w:right w:val="nil"/>
          <w:between w:val="nil"/>
        </w:pBdr>
        <w:spacing w:line="240" w:lineRule="auto"/>
        <w:jc w:val="both"/>
        <w:rPr>
          <w:color w:val="000000"/>
          <w:sz w:val="20"/>
          <w:szCs w:val="20"/>
        </w:rPr>
      </w:pPr>
    </w:p>
    <w:p w:rsidRPr="001C416C" w:rsidR="00084319" w:rsidP="001C416C" w:rsidRDefault="001B3F57" w14:paraId="000000E6" w14:textId="77777777">
      <w:pPr>
        <w:pStyle w:val="Normal0"/>
        <w:numPr>
          <w:ilvl w:val="0"/>
          <w:numId w:val="9"/>
        </w:numPr>
        <w:pBdr>
          <w:top w:val="nil"/>
          <w:left w:val="nil"/>
          <w:bottom w:val="nil"/>
          <w:right w:val="nil"/>
          <w:between w:val="nil"/>
        </w:pBdr>
        <w:spacing w:line="240" w:lineRule="auto"/>
        <w:ind w:left="0" w:firstLine="0"/>
        <w:rPr>
          <w:color w:val="000000"/>
          <w:sz w:val="20"/>
          <w:szCs w:val="20"/>
        </w:rPr>
      </w:pPr>
      <w:r w:rsidRPr="001C416C">
        <w:rPr>
          <w:color w:val="000000"/>
          <w:sz w:val="20"/>
          <w:szCs w:val="20"/>
        </w:rPr>
        <w:lastRenderedPageBreak/>
        <w:t>Edad (35-74 años)</w:t>
      </w:r>
    </w:p>
    <w:p w:rsidRPr="001C416C" w:rsidR="00084319" w:rsidP="001C416C" w:rsidRDefault="001B3F57" w14:paraId="000000E7" w14:textId="77777777">
      <w:pPr>
        <w:pStyle w:val="Normal0"/>
        <w:numPr>
          <w:ilvl w:val="0"/>
          <w:numId w:val="9"/>
        </w:numPr>
        <w:pBdr>
          <w:top w:val="nil"/>
          <w:left w:val="nil"/>
          <w:bottom w:val="nil"/>
          <w:right w:val="nil"/>
          <w:between w:val="nil"/>
        </w:pBdr>
        <w:spacing w:line="240" w:lineRule="auto"/>
        <w:ind w:left="0" w:firstLine="0"/>
        <w:rPr>
          <w:color w:val="000000"/>
          <w:sz w:val="20"/>
          <w:szCs w:val="20"/>
        </w:rPr>
      </w:pPr>
      <w:r w:rsidRPr="001C416C">
        <w:rPr>
          <w:color w:val="000000"/>
          <w:sz w:val="20"/>
          <w:szCs w:val="20"/>
        </w:rPr>
        <w:t>Sexo</w:t>
      </w:r>
    </w:p>
    <w:p w:rsidRPr="001C416C" w:rsidR="00084319" w:rsidP="001C416C" w:rsidRDefault="001B3F57" w14:paraId="000000E8" w14:textId="77777777">
      <w:pPr>
        <w:pStyle w:val="Normal0"/>
        <w:numPr>
          <w:ilvl w:val="0"/>
          <w:numId w:val="9"/>
        </w:numPr>
        <w:pBdr>
          <w:top w:val="nil"/>
          <w:left w:val="nil"/>
          <w:bottom w:val="nil"/>
          <w:right w:val="nil"/>
          <w:between w:val="nil"/>
        </w:pBdr>
        <w:spacing w:line="240" w:lineRule="auto"/>
        <w:ind w:left="0" w:firstLine="0"/>
        <w:rPr>
          <w:color w:val="000000"/>
          <w:sz w:val="20"/>
          <w:szCs w:val="20"/>
        </w:rPr>
      </w:pPr>
      <w:r w:rsidRPr="001C416C">
        <w:rPr>
          <w:color w:val="000000"/>
          <w:sz w:val="20"/>
          <w:szCs w:val="20"/>
        </w:rPr>
        <w:t>Colesterol HDL</w:t>
      </w:r>
    </w:p>
    <w:p w:rsidRPr="001C416C" w:rsidR="00084319" w:rsidP="001C416C" w:rsidRDefault="001B3F57" w14:paraId="000000E9" w14:textId="77777777">
      <w:pPr>
        <w:pStyle w:val="Normal0"/>
        <w:numPr>
          <w:ilvl w:val="0"/>
          <w:numId w:val="9"/>
        </w:numPr>
        <w:pBdr>
          <w:top w:val="nil"/>
          <w:left w:val="nil"/>
          <w:bottom w:val="nil"/>
          <w:right w:val="nil"/>
          <w:between w:val="nil"/>
        </w:pBdr>
        <w:spacing w:line="240" w:lineRule="auto"/>
        <w:ind w:left="0" w:firstLine="0"/>
        <w:rPr>
          <w:color w:val="000000"/>
          <w:sz w:val="20"/>
          <w:szCs w:val="20"/>
        </w:rPr>
      </w:pPr>
      <w:r w:rsidRPr="001C416C">
        <w:rPr>
          <w:color w:val="000000"/>
          <w:sz w:val="20"/>
          <w:szCs w:val="20"/>
        </w:rPr>
        <w:t>Colesterol total</w:t>
      </w:r>
    </w:p>
    <w:p w:rsidRPr="001C416C" w:rsidR="00084319" w:rsidP="001C416C" w:rsidRDefault="001B3F57" w14:paraId="000000EA" w14:textId="77777777">
      <w:pPr>
        <w:pStyle w:val="Normal0"/>
        <w:numPr>
          <w:ilvl w:val="0"/>
          <w:numId w:val="9"/>
        </w:numPr>
        <w:pBdr>
          <w:top w:val="nil"/>
          <w:left w:val="nil"/>
          <w:bottom w:val="nil"/>
          <w:right w:val="nil"/>
          <w:between w:val="nil"/>
        </w:pBdr>
        <w:spacing w:line="240" w:lineRule="auto"/>
        <w:ind w:left="0" w:firstLine="0"/>
        <w:rPr>
          <w:color w:val="000000"/>
          <w:sz w:val="20"/>
          <w:szCs w:val="20"/>
        </w:rPr>
      </w:pPr>
      <w:r w:rsidRPr="001C416C">
        <w:rPr>
          <w:color w:val="000000"/>
          <w:sz w:val="20"/>
          <w:szCs w:val="20"/>
        </w:rPr>
        <w:t>Presión arterial sistólica</w:t>
      </w:r>
    </w:p>
    <w:p w:rsidRPr="001C416C" w:rsidR="00084319" w:rsidP="001C416C" w:rsidRDefault="001B3F57" w14:paraId="000000EB" w14:textId="77777777">
      <w:pPr>
        <w:pStyle w:val="Normal0"/>
        <w:numPr>
          <w:ilvl w:val="0"/>
          <w:numId w:val="9"/>
        </w:numPr>
        <w:pBdr>
          <w:top w:val="nil"/>
          <w:left w:val="nil"/>
          <w:bottom w:val="nil"/>
          <w:right w:val="nil"/>
          <w:between w:val="nil"/>
        </w:pBdr>
        <w:spacing w:line="240" w:lineRule="auto"/>
        <w:ind w:left="0" w:firstLine="0"/>
        <w:rPr>
          <w:color w:val="000000"/>
          <w:sz w:val="20"/>
          <w:szCs w:val="20"/>
        </w:rPr>
      </w:pPr>
      <w:r w:rsidRPr="001C416C">
        <w:rPr>
          <w:color w:val="000000"/>
          <w:sz w:val="20"/>
          <w:szCs w:val="20"/>
        </w:rPr>
        <w:t>Tabaquismo (sí/no)</w:t>
      </w:r>
    </w:p>
    <w:p w:rsidRPr="001C416C" w:rsidR="00084319" w:rsidP="001C416C" w:rsidRDefault="001B3F57" w14:paraId="000000EC" w14:textId="77777777">
      <w:pPr>
        <w:pStyle w:val="Normal0"/>
        <w:numPr>
          <w:ilvl w:val="0"/>
          <w:numId w:val="9"/>
        </w:numPr>
        <w:pBdr>
          <w:top w:val="nil"/>
          <w:left w:val="nil"/>
          <w:bottom w:val="nil"/>
          <w:right w:val="nil"/>
          <w:between w:val="nil"/>
        </w:pBdr>
        <w:spacing w:line="240" w:lineRule="auto"/>
        <w:ind w:left="0" w:firstLine="0"/>
        <w:rPr>
          <w:color w:val="000000"/>
          <w:sz w:val="20"/>
          <w:szCs w:val="20"/>
        </w:rPr>
      </w:pPr>
      <w:r w:rsidRPr="001C416C">
        <w:rPr>
          <w:color w:val="000000"/>
          <w:sz w:val="20"/>
          <w:szCs w:val="20"/>
        </w:rPr>
        <w:t xml:space="preserve">Diabetes (sí/no) </w:t>
      </w:r>
    </w:p>
    <w:p w:rsidRPr="001C416C" w:rsidR="00084319" w:rsidP="001C416C" w:rsidRDefault="001B3F57" w14:paraId="000000ED" w14:textId="77777777">
      <w:pPr>
        <w:pStyle w:val="Normal0"/>
        <w:numPr>
          <w:ilvl w:val="0"/>
          <w:numId w:val="9"/>
        </w:numPr>
        <w:pBdr>
          <w:top w:val="nil"/>
          <w:left w:val="nil"/>
          <w:bottom w:val="nil"/>
          <w:right w:val="nil"/>
          <w:between w:val="nil"/>
        </w:pBdr>
        <w:spacing w:line="240" w:lineRule="auto"/>
        <w:ind w:left="0" w:firstLine="0"/>
        <w:rPr>
          <w:color w:val="000000"/>
          <w:sz w:val="20"/>
          <w:szCs w:val="20"/>
        </w:rPr>
      </w:pPr>
      <w:r w:rsidRPr="001C416C">
        <w:rPr>
          <w:color w:val="000000"/>
          <w:sz w:val="20"/>
          <w:szCs w:val="20"/>
        </w:rPr>
        <w:t xml:space="preserve">Hipertrofia ventricular izquierda (HVI) (sí/no) </w:t>
      </w:r>
    </w:p>
    <w:p w:rsidRPr="001C416C" w:rsidR="00084319" w:rsidP="001C416C" w:rsidRDefault="00084319" w14:paraId="000000EE" w14:textId="77777777">
      <w:pPr>
        <w:pStyle w:val="Normal0"/>
        <w:pBdr>
          <w:top w:val="nil"/>
          <w:left w:val="nil"/>
          <w:bottom w:val="nil"/>
          <w:right w:val="nil"/>
          <w:between w:val="nil"/>
        </w:pBdr>
        <w:spacing w:line="240" w:lineRule="auto"/>
        <w:jc w:val="both"/>
        <w:rPr>
          <w:color w:val="000000"/>
          <w:sz w:val="20"/>
          <w:szCs w:val="20"/>
        </w:rPr>
      </w:pPr>
    </w:p>
    <w:p w:rsidRPr="001C416C" w:rsidR="00084319" w:rsidP="001C416C" w:rsidRDefault="001B3F57" w14:paraId="000000EF" w14:textId="77777777">
      <w:pPr>
        <w:pStyle w:val="Normal0"/>
        <w:pBdr>
          <w:top w:val="nil"/>
          <w:left w:val="nil"/>
          <w:bottom w:val="nil"/>
          <w:right w:val="nil"/>
          <w:between w:val="nil"/>
        </w:pBdr>
        <w:spacing w:line="240" w:lineRule="auto"/>
        <w:jc w:val="both"/>
        <w:rPr>
          <w:color w:val="000000"/>
          <w:sz w:val="20"/>
          <w:szCs w:val="20"/>
        </w:rPr>
      </w:pPr>
      <w:r w:rsidRPr="001C416C">
        <w:rPr>
          <w:color w:val="000000"/>
          <w:sz w:val="20"/>
          <w:szCs w:val="20"/>
        </w:rPr>
        <w:t>Con ello es posible calcular el riesgo coronario a los 10 años que incluye: angina estable, infarto de miocardio (IAM) y muerte coronaria</w:t>
      </w:r>
    </w:p>
    <w:p w:rsidRPr="001C416C" w:rsidR="00084319" w:rsidP="001C416C" w:rsidRDefault="00084319" w14:paraId="000000F0" w14:textId="77777777">
      <w:pPr>
        <w:pStyle w:val="Normal0"/>
        <w:pBdr>
          <w:top w:val="nil"/>
          <w:left w:val="nil"/>
          <w:bottom w:val="nil"/>
          <w:right w:val="nil"/>
          <w:between w:val="nil"/>
        </w:pBdr>
        <w:spacing w:line="240" w:lineRule="auto"/>
        <w:jc w:val="both"/>
        <w:rPr>
          <w:color w:val="000000"/>
          <w:sz w:val="20"/>
          <w:szCs w:val="20"/>
        </w:rPr>
      </w:pPr>
    </w:p>
    <w:tbl>
      <w:tblPr>
        <w:tblStyle w:val="a7"/>
        <w:tblW w:w="10007"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Look w:val="0400" w:firstRow="0" w:lastRow="0" w:firstColumn="0" w:lastColumn="0" w:noHBand="0" w:noVBand="1"/>
      </w:tblPr>
      <w:tblGrid>
        <w:gridCol w:w="10007"/>
      </w:tblGrid>
      <w:tr w:rsidRPr="001C416C" w:rsidR="00084319" w:rsidTr="008A2934" w14:paraId="219BCF1E" w14:textId="77777777">
        <w:trPr>
          <w:trHeight w:val="2306"/>
        </w:trPr>
        <w:tc>
          <w:tcPr>
            <w:tcW w:w="10007" w:type="dxa"/>
          </w:tcPr>
          <w:p w:rsidRPr="001C416C" w:rsidR="00084319" w:rsidP="001C416C" w:rsidRDefault="00000000" w14:paraId="000000F1" w14:textId="4B706E0B">
            <w:pPr>
              <w:pStyle w:val="Normal0"/>
              <w:rPr>
                <w:color w:val="000000"/>
                <w:sz w:val="20"/>
                <w:szCs w:val="20"/>
              </w:rPr>
            </w:pPr>
            <w:sdt>
              <w:sdtPr>
                <w:rPr>
                  <w:sz w:val="20"/>
                  <w:szCs w:val="20"/>
                </w:rPr>
                <w:tag w:val="goog_rdk_9"/>
                <w:id w:val="42420195"/>
              </w:sdtPr>
              <w:sdtContent>
                <w:commentRangeStart w:id="27"/>
              </w:sdtContent>
            </w:sdt>
            <w:r w:rsidRPr="001C416C" w:rsidR="001B3F57">
              <w:rPr>
                <w:color w:val="000000"/>
                <w:sz w:val="20"/>
                <w:szCs w:val="20"/>
              </w:rPr>
              <w:t xml:space="preserve">Para ver la aplicación de las tablas en contexto, </w:t>
            </w:r>
            <w:r w:rsidRPr="001C416C" w:rsidR="00F02E0E">
              <w:rPr>
                <w:color w:val="000000"/>
                <w:sz w:val="20"/>
                <w:szCs w:val="20"/>
              </w:rPr>
              <w:t>explore</w:t>
            </w:r>
            <w:r w:rsidRPr="001C416C" w:rsidR="001B3F57">
              <w:rPr>
                <w:color w:val="000000"/>
                <w:sz w:val="20"/>
                <w:szCs w:val="20"/>
              </w:rPr>
              <w:t xml:space="preserve"> el contenido del siguiente documento:  </w:t>
            </w:r>
            <w:commentRangeEnd w:id="27"/>
            <w:r w:rsidRPr="001C416C" w:rsidR="001B3F57">
              <w:rPr>
                <w:sz w:val="20"/>
                <w:szCs w:val="20"/>
              </w:rPr>
              <w:commentReference w:id="27"/>
            </w:r>
          </w:p>
          <w:p w:rsidRPr="001C416C" w:rsidR="00084319" w:rsidP="001C416C" w:rsidRDefault="001B3F57" w14:paraId="000000F2" w14:textId="77777777">
            <w:pPr>
              <w:pStyle w:val="Normal0"/>
              <w:rPr>
                <w:color w:val="000000"/>
                <w:sz w:val="20"/>
                <w:szCs w:val="20"/>
              </w:rPr>
            </w:pPr>
            <w:r w:rsidRPr="001C416C">
              <w:rPr>
                <w:noProof/>
                <w:sz w:val="20"/>
                <w:szCs w:val="20"/>
              </w:rPr>
              <w:drawing>
                <wp:anchor distT="0" distB="0" distL="114300" distR="114300" simplePos="0" relativeHeight="251671552" behindDoc="0" locked="0" layoutInCell="1" hidden="0" allowOverlap="1" wp14:anchorId="19C3B22C" wp14:editId="07777777">
                  <wp:simplePos x="0" y="0"/>
                  <wp:positionH relativeFrom="column">
                    <wp:posOffset>39371</wp:posOffset>
                  </wp:positionH>
                  <wp:positionV relativeFrom="paragraph">
                    <wp:posOffset>95885</wp:posOffset>
                  </wp:positionV>
                  <wp:extent cx="5379720" cy="986155"/>
                  <wp:effectExtent l="0" t="0" r="0" b="0"/>
                  <wp:wrapSquare wrapText="bothSides" distT="0" distB="0" distL="114300" distR="114300"/>
                  <wp:docPr id="15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5379720" cy="986155"/>
                          </a:xfrm>
                          <a:prstGeom prst="rect">
                            <a:avLst/>
                          </a:prstGeom>
                          <a:ln/>
                        </pic:spPr>
                      </pic:pic>
                    </a:graphicData>
                  </a:graphic>
                </wp:anchor>
              </w:drawing>
            </w:r>
          </w:p>
          <w:p w:rsidRPr="001C416C" w:rsidR="00084319" w:rsidP="001C416C" w:rsidRDefault="001B3F57" w14:paraId="000000F3" w14:textId="77777777">
            <w:pPr>
              <w:pStyle w:val="Normal0"/>
              <w:rPr>
                <w:color w:val="000000"/>
                <w:sz w:val="20"/>
                <w:szCs w:val="20"/>
              </w:rPr>
            </w:pPr>
            <w:r w:rsidRPr="001C416C">
              <w:rPr>
                <w:noProof/>
                <w:sz w:val="20"/>
                <w:szCs w:val="20"/>
              </w:rPr>
              <mc:AlternateContent>
                <mc:Choice Requires="wps">
                  <w:drawing>
                    <wp:anchor distT="0" distB="0" distL="114300" distR="114300" simplePos="0" relativeHeight="251672576" behindDoc="0" locked="0" layoutInCell="1" hidden="0" allowOverlap="1" wp14:anchorId="415CFBBC" wp14:editId="07777777">
                      <wp:simplePos x="0" y="0"/>
                      <wp:positionH relativeFrom="column">
                        <wp:posOffset>673100</wp:posOffset>
                      </wp:positionH>
                      <wp:positionV relativeFrom="paragraph">
                        <wp:posOffset>139700</wp:posOffset>
                      </wp:positionV>
                      <wp:extent cx="4589780" cy="483235"/>
                      <wp:effectExtent l="0" t="0" r="0" b="0"/>
                      <wp:wrapNone/>
                      <wp:docPr id="135" name="Rectángulo 135"/>
                      <wp:cNvGraphicFramePr/>
                      <a:graphic xmlns:a="http://schemas.openxmlformats.org/drawingml/2006/main">
                        <a:graphicData uri="http://schemas.microsoft.com/office/word/2010/wordprocessingShape">
                          <wps:wsp>
                            <wps:cNvSpPr/>
                            <wps:spPr>
                              <a:xfrm>
                                <a:off x="3055873" y="3543145"/>
                                <a:ext cx="4580255" cy="473710"/>
                              </a:xfrm>
                              <a:prstGeom prst="rect">
                                <a:avLst/>
                              </a:prstGeom>
                              <a:solidFill>
                                <a:srgbClr val="DAE5F1"/>
                              </a:solidFill>
                              <a:ln>
                                <a:noFill/>
                              </a:ln>
                            </wps:spPr>
                            <wps:txbx>
                              <w:txbxContent>
                                <w:p w:rsidR="00084319" w:rsidRDefault="001B3F57" w14:paraId="142A358F" w14:textId="77777777">
                                  <w:pPr>
                                    <w:pStyle w:val="Normal0"/>
                                    <w:spacing w:line="275" w:lineRule="auto"/>
                                    <w:textDirection w:val="btLr"/>
                                  </w:pPr>
                                  <w:r>
                                    <w:rPr>
                                      <w:color w:val="4F81BD"/>
                                    </w:rPr>
                                    <w:t>Riesgo cardiovascular global</w:t>
                                  </w:r>
                                </w:p>
                              </w:txbxContent>
                            </wps:txbx>
                            <wps:bodyPr spcFirstLastPara="1" wrap="square" lIns="91425" tIns="45700" rIns="91425" bIns="45700" anchor="t" anchorCtr="0">
                              <a:noAutofit/>
                            </wps:bodyPr>
                          </wps:wsp>
                        </a:graphicData>
                      </a:graphic>
                    </wp:anchor>
                  </w:drawing>
                </mc:Choice>
                <mc:Fallback>
                  <w:pict>
                    <v:rect id="Rectángulo 135" style="position:absolute;margin-left:53pt;margin-top:11pt;width:361.4pt;height:38.05pt;z-index:251672576;visibility:visible;mso-wrap-style:square;mso-wrap-distance-left:9pt;mso-wrap-distance-top:0;mso-wrap-distance-right:9pt;mso-wrap-distance-bottom:0;mso-position-horizontal:absolute;mso-position-horizontal-relative:text;mso-position-vertical:absolute;mso-position-vertical-relative:text;v-text-anchor:top" o:spid="_x0000_s1035" fillcolor="#dae5f1" stroked="f" w14:anchorId="415CFBB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">
                      <v:textbox inset="2.53958mm,1.2694mm,2.53958mm,1.2694mm">
                        <w:txbxContent>
                          <w:p w:rsidR="00084319" w:rsidRDefault="001B3F57" w14:paraId="142A358F" w14:textId="77777777">
                            <w:pPr>
                              <w:pStyle w:val="Normal0"/>
                              <w:spacing w:line="275" w:lineRule="auto"/>
                              <w:textDirection w:val="btLr"/>
                            </w:pPr>
                            <w:r>
                              <w:rPr>
                                <w:color w:val="4F81BD"/>
                              </w:rPr>
                              <w:t>Riesgo cardiovascular global</w:t>
                            </w:r>
                          </w:p>
                        </w:txbxContent>
                      </v:textbox>
                    </v:rect>
                  </w:pict>
                </mc:Fallback>
              </mc:AlternateContent>
            </w:r>
          </w:p>
          <w:p w:rsidRPr="001C416C" w:rsidR="00084319" w:rsidP="001C416C" w:rsidRDefault="00084319" w14:paraId="000000F4" w14:textId="77777777">
            <w:pPr>
              <w:pStyle w:val="Normal0"/>
              <w:rPr>
                <w:color w:val="000000"/>
                <w:sz w:val="20"/>
                <w:szCs w:val="20"/>
              </w:rPr>
            </w:pPr>
          </w:p>
          <w:p w:rsidRPr="001C416C" w:rsidR="00084319" w:rsidP="001C416C" w:rsidRDefault="00084319" w14:paraId="000000F5" w14:textId="77777777">
            <w:pPr>
              <w:pStyle w:val="Normal0"/>
              <w:rPr>
                <w:color w:val="000000"/>
                <w:sz w:val="20"/>
                <w:szCs w:val="20"/>
              </w:rPr>
            </w:pPr>
          </w:p>
          <w:p w:rsidRPr="001C416C" w:rsidR="00084319" w:rsidP="001C416C" w:rsidRDefault="00084319" w14:paraId="000000F6" w14:textId="77777777">
            <w:pPr>
              <w:pStyle w:val="Normal0"/>
              <w:rPr>
                <w:color w:val="000000"/>
                <w:sz w:val="20"/>
                <w:szCs w:val="20"/>
              </w:rPr>
            </w:pPr>
          </w:p>
        </w:tc>
      </w:tr>
    </w:tbl>
    <w:p w:rsidRPr="001C416C" w:rsidR="00084319" w:rsidP="001C416C" w:rsidRDefault="00084319" w14:paraId="000000F7" w14:textId="77777777">
      <w:pPr>
        <w:pStyle w:val="Normal0"/>
        <w:pBdr>
          <w:top w:val="nil"/>
          <w:left w:val="nil"/>
          <w:bottom w:val="nil"/>
          <w:right w:val="nil"/>
          <w:between w:val="nil"/>
        </w:pBdr>
        <w:spacing w:line="240" w:lineRule="auto"/>
        <w:rPr>
          <w:color w:val="000000"/>
          <w:sz w:val="20"/>
          <w:szCs w:val="20"/>
        </w:rPr>
      </w:pPr>
    </w:p>
    <w:p w:rsidR="008A2934" w:rsidP="008A2934" w:rsidRDefault="008A2934" w14:paraId="7DEFD279" w14:textId="77777777">
      <w:pPr>
        <w:pStyle w:val="Normal0"/>
        <w:pBdr>
          <w:top w:val="nil"/>
          <w:left w:val="nil"/>
          <w:bottom w:val="nil"/>
          <w:right w:val="nil"/>
          <w:between w:val="nil"/>
        </w:pBdr>
        <w:spacing w:line="240" w:lineRule="auto"/>
        <w:rPr>
          <w:b/>
          <w:color w:val="000000"/>
          <w:sz w:val="20"/>
          <w:szCs w:val="20"/>
        </w:rPr>
      </w:pPr>
    </w:p>
    <w:p w:rsidRPr="001C416C" w:rsidR="00084319" w:rsidP="008A2934" w:rsidRDefault="001B3F57" w14:paraId="000000F8" w14:textId="4CB60522">
      <w:pPr>
        <w:pStyle w:val="Normal0"/>
        <w:pBdr>
          <w:top w:val="nil"/>
          <w:left w:val="nil"/>
          <w:bottom w:val="nil"/>
          <w:right w:val="nil"/>
          <w:between w:val="nil"/>
        </w:pBdr>
        <w:spacing w:line="240" w:lineRule="auto"/>
        <w:rPr>
          <w:b/>
          <w:color w:val="000000"/>
          <w:sz w:val="20"/>
          <w:szCs w:val="20"/>
        </w:rPr>
      </w:pPr>
      <w:r w:rsidRPr="001C416C">
        <w:rPr>
          <w:b/>
          <w:color w:val="000000"/>
          <w:sz w:val="20"/>
          <w:szCs w:val="20"/>
        </w:rPr>
        <w:t>Índice de Barthel (Actividades Básicas de la Vida Diaria - ABVD)</w:t>
      </w:r>
    </w:p>
    <w:p w:rsidRPr="001C416C" w:rsidR="00084319" w:rsidP="001C416C" w:rsidRDefault="00084319" w14:paraId="000000F9" w14:textId="77777777">
      <w:pPr>
        <w:pStyle w:val="Normal0"/>
        <w:pBdr>
          <w:top w:val="nil"/>
          <w:left w:val="nil"/>
          <w:bottom w:val="nil"/>
          <w:right w:val="nil"/>
          <w:between w:val="nil"/>
        </w:pBdr>
        <w:spacing w:line="240" w:lineRule="auto"/>
        <w:rPr>
          <w:color w:val="000000"/>
          <w:sz w:val="20"/>
          <w:szCs w:val="20"/>
          <w:highlight w:val="white"/>
        </w:rPr>
      </w:pPr>
    </w:p>
    <w:p w:rsidRPr="001C416C" w:rsidR="00084319" w:rsidP="001C416C" w:rsidRDefault="001B3F57" w14:paraId="000000FA" w14:textId="77777777">
      <w:pPr>
        <w:pStyle w:val="Normal0"/>
        <w:pBdr>
          <w:top w:val="nil"/>
          <w:left w:val="nil"/>
          <w:bottom w:val="nil"/>
          <w:right w:val="nil"/>
          <w:between w:val="nil"/>
        </w:pBdr>
        <w:spacing w:line="240" w:lineRule="auto"/>
        <w:rPr>
          <w:color w:val="000000"/>
          <w:sz w:val="20"/>
          <w:szCs w:val="20"/>
          <w:highlight w:val="white"/>
        </w:rPr>
      </w:pPr>
      <w:r w:rsidRPr="001C416C">
        <w:rPr>
          <w:color w:val="000000"/>
          <w:sz w:val="20"/>
          <w:szCs w:val="20"/>
          <w:highlight w:val="white"/>
        </w:rPr>
        <w:t xml:space="preserve">La evaluación de la discapacidad está adquiriendo una relevancia cada vez mayor. El índice de Barthel es un instrumento ampliamente utilizado para este propósito y mide la capacidad de la persona para la realización de diez actividades básicas de la vida diaria, </w:t>
      </w:r>
      <w:r w:rsidRPr="001C416C">
        <w:rPr>
          <w:sz w:val="20"/>
          <w:szCs w:val="20"/>
          <w:highlight w:val="white"/>
        </w:rPr>
        <w:t>obteniendo</w:t>
      </w:r>
      <w:r w:rsidRPr="001C416C">
        <w:rPr>
          <w:color w:val="000000"/>
          <w:sz w:val="20"/>
          <w:szCs w:val="20"/>
          <w:highlight w:val="white"/>
        </w:rPr>
        <w:t xml:space="preserve"> una estimación cuantitativa del grado de dependencia del sujeto. </w:t>
      </w:r>
    </w:p>
    <w:p w:rsidRPr="001C416C" w:rsidR="00084319" w:rsidP="001C416C" w:rsidRDefault="00084319" w14:paraId="000000FB" w14:textId="77777777">
      <w:pPr>
        <w:pStyle w:val="Normal0"/>
        <w:pBdr>
          <w:top w:val="nil"/>
          <w:left w:val="nil"/>
          <w:bottom w:val="nil"/>
          <w:right w:val="nil"/>
          <w:between w:val="nil"/>
        </w:pBdr>
        <w:spacing w:line="240" w:lineRule="auto"/>
        <w:rPr>
          <w:color w:val="000000"/>
          <w:sz w:val="20"/>
          <w:szCs w:val="20"/>
          <w:highlight w:val="white"/>
        </w:rPr>
      </w:pPr>
    </w:p>
    <w:tbl>
      <w:tblPr>
        <w:tblStyle w:val="a8"/>
        <w:tblW w:w="9962"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Look w:val="0400" w:firstRow="0" w:lastRow="0" w:firstColumn="0" w:lastColumn="0" w:noHBand="0" w:noVBand="1"/>
      </w:tblPr>
      <w:tblGrid>
        <w:gridCol w:w="9962"/>
      </w:tblGrid>
      <w:tr w:rsidRPr="001C416C" w:rsidR="00084319" w14:paraId="2E2D115C" w14:textId="77777777">
        <w:tc>
          <w:tcPr>
            <w:tcW w:w="9962" w:type="dxa"/>
          </w:tcPr>
          <w:p w:rsidRPr="001C416C" w:rsidR="00084319" w:rsidP="001C416C" w:rsidRDefault="00000000" w14:paraId="000000FC" w14:textId="77777777">
            <w:pPr>
              <w:pStyle w:val="Normal0"/>
              <w:rPr>
                <w:color w:val="000000"/>
                <w:sz w:val="20"/>
                <w:szCs w:val="20"/>
                <w:highlight w:val="white"/>
              </w:rPr>
            </w:pPr>
            <w:sdt>
              <w:sdtPr>
                <w:rPr>
                  <w:sz w:val="20"/>
                  <w:szCs w:val="20"/>
                </w:rPr>
                <w:tag w:val="goog_rdk_10"/>
                <w:id w:val="832971878"/>
              </w:sdtPr>
              <w:sdtContent>
                <w:commentRangeStart w:id="28"/>
              </w:sdtContent>
            </w:sdt>
            <w:r w:rsidRPr="001C416C" w:rsidR="001B3F57">
              <w:rPr>
                <w:color w:val="000000"/>
                <w:sz w:val="20"/>
                <w:szCs w:val="20"/>
                <w:highlight w:val="white"/>
              </w:rPr>
              <w:t>Para ver el test, remítase al instrumento dispuesto a continuación:</w:t>
            </w:r>
            <w:commentRangeEnd w:id="28"/>
            <w:r w:rsidRPr="001C416C" w:rsidR="001B3F57">
              <w:rPr>
                <w:sz w:val="20"/>
                <w:szCs w:val="20"/>
              </w:rPr>
              <w:commentReference w:id="28"/>
            </w:r>
          </w:p>
          <w:p w:rsidRPr="001C416C" w:rsidR="00084319" w:rsidP="001C416C" w:rsidRDefault="00084319" w14:paraId="000000FD" w14:textId="77777777">
            <w:pPr>
              <w:pStyle w:val="Normal0"/>
              <w:rPr>
                <w:color w:val="000000"/>
                <w:sz w:val="20"/>
                <w:szCs w:val="20"/>
                <w:highlight w:val="white"/>
              </w:rPr>
            </w:pPr>
          </w:p>
          <w:p w:rsidRPr="001C416C" w:rsidR="00084319" w:rsidP="001C416C" w:rsidRDefault="001B3F57" w14:paraId="000000FE" w14:textId="77777777">
            <w:pPr>
              <w:pStyle w:val="Normal0"/>
              <w:rPr>
                <w:color w:val="000000"/>
                <w:sz w:val="20"/>
                <w:szCs w:val="20"/>
                <w:highlight w:val="white"/>
              </w:rPr>
            </w:pPr>
            <w:r w:rsidRPr="001C416C">
              <w:rPr>
                <w:noProof/>
                <w:sz w:val="20"/>
                <w:szCs w:val="20"/>
              </w:rPr>
              <w:drawing>
                <wp:inline distT="0" distB="0" distL="0" distR="0" wp14:anchorId="79748C15" wp14:editId="07777777">
                  <wp:extent cx="5419725" cy="857250"/>
                  <wp:effectExtent l="0" t="0" r="0" b="0"/>
                  <wp:docPr id="17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6"/>
                          <a:srcRect/>
                          <a:stretch>
                            <a:fillRect/>
                          </a:stretch>
                        </pic:blipFill>
                        <pic:spPr>
                          <a:xfrm>
                            <a:off x="0" y="0"/>
                            <a:ext cx="5419725" cy="857250"/>
                          </a:xfrm>
                          <a:prstGeom prst="rect">
                            <a:avLst/>
                          </a:prstGeom>
                          <a:ln/>
                        </pic:spPr>
                      </pic:pic>
                    </a:graphicData>
                  </a:graphic>
                </wp:inline>
              </w:drawing>
            </w:r>
            <w:r w:rsidRPr="001C416C">
              <w:rPr>
                <w:noProof/>
                <w:sz w:val="20"/>
                <w:szCs w:val="20"/>
              </w:rPr>
              <mc:AlternateContent>
                <mc:Choice Requires="wps">
                  <w:drawing>
                    <wp:anchor distT="0" distB="0" distL="114300" distR="114300" simplePos="0" relativeHeight="251673600" behindDoc="0" locked="0" layoutInCell="1" hidden="0" allowOverlap="1" wp14:anchorId="7C7F77A7" wp14:editId="07777777">
                      <wp:simplePos x="0" y="0"/>
                      <wp:positionH relativeFrom="column">
                        <wp:posOffset>520700</wp:posOffset>
                      </wp:positionH>
                      <wp:positionV relativeFrom="paragraph">
                        <wp:posOffset>177800</wp:posOffset>
                      </wp:positionV>
                      <wp:extent cx="4589780" cy="483235"/>
                      <wp:effectExtent l="0" t="0" r="0" b="0"/>
                      <wp:wrapNone/>
                      <wp:docPr id="143" name="Rectángulo 143"/>
                      <wp:cNvGraphicFramePr/>
                      <a:graphic xmlns:a="http://schemas.openxmlformats.org/drawingml/2006/main">
                        <a:graphicData uri="http://schemas.microsoft.com/office/word/2010/wordprocessingShape">
                          <wps:wsp>
                            <wps:cNvSpPr/>
                            <wps:spPr>
                              <a:xfrm>
                                <a:off x="3055873" y="3543145"/>
                                <a:ext cx="4580255" cy="473710"/>
                              </a:xfrm>
                              <a:prstGeom prst="rect">
                                <a:avLst/>
                              </a:prstGeom>
                              <a:solidFill>
                                <a:srgbClr val="DAE5F1"/>
                              </a:solidFill>
                              <a:ln>
                                <a:noFill/>
                              </a:ln>
                            </wps:spPr>
                            <wps:txbx>
                              <w:txbxContent>
                                <w:p w:rsidR="00084319" w:rsidRDefault="001B3F57" w14:paraId="2EED7A21" w14:textId="77777777">
                                  <w:pPr>
                                    <w:pStyle w:val="Normal0"/>
                                    <w:spacing w:line="275" w:lineRule="auto"/>
                                    <w:textDirection w:val="btLr"/>
                                  </w:pPr>
                                  <w:r>
                                    <w:rPr>
                                      <w:color w:val="4F81BD"/>
                                    </w:rPr>
                                    <w:t>Índice de Barthel (Actividades Básicas de la Vida Diaria – ABD)</w:t>
                                  </w:r>
                                </w:p>
                              </w:txbxContent>
                            </wps:txbx>
                            <wps:bodyPr spcFirstLastPara="1" wrap="square" lIns="91425" tIns="45700" rIns="91425" bIns="45700" anchor="t" anchorCtr="0">
                              <a:noAutofit/>
                            </wps:bodyPr>
                          </wps:wsp>
                        </a:graphicData>
                      </a:graphic>
                    </wp:anchor>
                  </w:drawing>
                </mc:Choice>
                <mc:Fallback>
                  <w:pict>
                    <v:rect id="Rectángulo 143" style="position:absolute;margin-left:41pt;margin-top:14pt;width:361.4pt;height:38.05pt;z-index:251673600;visibility:visible;mso-wrap-style:square;mso-wrap-distance-left:9pt;mso-wrap-distance-top:0;mso-wrap-distance-right:9pt;mso-wrap-distance-bottom:0;mso-position-horizontal:absolute;mso-position-horizontal-relative:text;mso-position-vertical:absolute;mso-position-vertical-relative:text;v-text-anchor:top" o:spid="_x0000_s1036" fillcolor="#dae5f1" stroked="f" w14:anchorId="7C7F77A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">
                      <v:textbox inset="2.53958mm,1.2694mm,2.53958mm,1.2694mm">
                        <w:txbxContent>
                          <w:p w:rsidR="00084319" w:rsidRDefault="001B3F57" w14:paraId="2EED7A21" w14:textId="77777777">
                            <w:pPr>
                              <w:pStyle w:val="Normal0"/>
                              <w:spacing w:line="275" w:lineRule="auto"/>
                              <w:textDirection w:val="btLr"/>
                            </w:pPr>
                            <w:r>
                              <w:rPr>
                                <w:color w:val="4F81BD"/>
                              </w:rPr>
                              <w:t>Índice de Barthel (Actividades Básicas de la Vida Diaria – ABD)</w:t>
                            </w:r>
                          </w:p>
                        </w:txbxContent>
                      </v:textbox>
                    </v:rect>
                  </w:pict>
                </mc:Fallback>
              </mc:AlternateContent>
            </w:r>
          </w:p>
          <w:p w:rsidRPr="001C416C" w:rsidR="00084319" w:rsidP="001C416C" w:rsidRDefault="00084319" w14:paraId="000000FF" w14:textId="77777777">
            <w:pPr>
              <w:pStyle w:val="Normal0"/>
              <w:rPr>
                <w:color w:val="000000"/>
                <w:sz w:val="20"/>
                <w:szCs w:val="20"/>
                <w:highlight w:val="white"/>
              </w:rPr>
            </w:pPr>
          </w:p>
        </w:tc>
      </w:tr>
    </w:tbl>
    <w:p w:rsidRPr="001C416C" w:rsidR="00084319" w:rsidP="001C416C" w:rsidRDefault="00084319" w14:paraId="00000100" w14:textId="77777777">
      <w:pPr>
        <w:pStyle w:val="Normal0"/>
        <w:pBdr>
          <w:top w:val="nil"/>
          <w:left w:val="nil"/>
          <w:bottom w:val="nil"/>
          <w:right w:val="nil"/>
          <w:between w:val="nil"/>
        </w:pBdr>
        <w:spacing w:line="240" w:lineRule="auto"/>
        <w:jc w:val="center"/>
        <w:rPr>
          <w:color w:val="000000"/>
          <w:sz w:val="20"/>
          <w:szCs w:val="20"/>
        </w:rPr>
      </w:pPr>
    </w:p>
    <w:p w:rsidR="008A2934" w:rsidP="008A2934" w:rsidRDefault="008A2934" w14:paraId="30DB5D31" w14:textId="77777777">
      <w:pPr>
        <w:pStyle w:val="Normal0"/>
        <w:pBdr>
          <w:top w:val="nil"/>
          <w:left w:val="nil"/>
          <w:bottom w:val="nil"/>
          <w:right w:val="nil"/>
          <w:between w:val="nil"/>
        </w:pBdr>
        <w:spacing w:line="240" w:lineRule="auto"/>
        <w:rPr>
          <w:b/>
          <w:color w:val="000000"/>
          <w:sz w:val="20"/>
          <w:szCs w:val="20"/>
        </w:rPr>
      </w:pPr>
    </w:p>
    <w:p w:rsidRPr="001C416C" w:rsidR="00084319" w:rsidP="008A2934" w:rsidRDefault="001B3F57" w14:paraId="00000101" w14:textId="746A6616">
      <w:pPr>
        <w:pStyle w:val="Normal0"/>
        <w:pBdr>
          <w:top w:val="nil"/>
          <w:left w:val="nil"/>
          <w:bottom w:val="nil"/>
          <w:right w:val="nil"/>
          <w:between w:val="nil"/>
        </w:pBdr>
        <w:spacing w:line="240" w:lineRule="auto"/>
        <w:rPr>
          <w:b/>
          <w:color w:val="000000"/>
          <w:sz w:val="20"/>
          <w:szCs w:val="20"/>
        </w:rPr>
      </w:pPr>
      <w:r w:rsidRPr="001C416C">
        <w:rPr>
          <w:b/>
          <w:color w:val="000000"/>
          <w:sz w:val="20"/>
          <w:szCs w:val="20"/>
        </w:rPr>
        <w:t>Escala de Lawton Brody (Actividades Instrumentales de la Vida Diaria - AIVD)</w:t>
      </w:r>
    </w:p>
    <w:p w:rsidRPr="001C416C" w:rsidR="00084319" w:rsidP="001C416C" w:rsidRDefault="00084319" w14:paraId="00000102" w14:textId="77777777">
      <w:pPr>
        <w:pStyle w:val="Normal0"/>
        <w:pBdr>
          <w:top w:val="nil"/>
          <w:left w:val="nil"/>
          <w:bottom w:val="nil"/>
          <w:right w:val="nil"/>
          <w:between w:val="nil"/>
        </w:pBdr>
        <w:spacing w:line="240" w:lineRule="auto"/>
        <w:rPr>
          <w:color w:val="000000"/>
          <w:sz w:val="20"/>
          <w:szCs w:val="20"/>
        </w:rPr>
      </w:pPr>
    </w:p>
    <w:p w:rsidRPr="001C416C" w:rsidR="00F02E0E" w:rsidP="001C416C" w:rsidRDefault="001B3F57" w14:paraId="05E28B12" w14:textId="2C198F65">
      <w:pPr>
        <w:pStyle w:val="Normal0"/>
        <w:pBdr>
          <w:top w:val="nil"/>
          <w:left w:val="nil"/>
          <w:bottom w:val="nil"/>
          <w:right w:val="nil"/>
          <w:between w:val="nil"/>
        </w:pBdr>
        <w:spacing w:line="240" w:lineRule="auto"/>
        <w:jc w:val="both"/>
        <w:rPr>
          <w:color w:val="000000"/>
          <w:sz w:val="20"/>
          <w:szCs w:val="20"/>
        </w:rPr>
      </w:pPr>
      <w:r w:rsidRPr="001C416C">
        <w:rPr>
          <w:color w:val="000000"/>
          <w:sz w:val="20"/>
          <w:szCs w:val="20"/>
        </w:rPr>
        <w:t>La escala de Lawton Brody fue desarrollada con el objeto de determinar la capacidad de la persona adulta mayor para realizar las actividades instrumentales de la vida diaria que le permiten vivir de manera independiente en su comunidad. Las actividades instrumentales de la vida diaria son actividades de mayor complejidad con relación a las actividades básicas de la vida diaria, y su realización permite que una persona pueda ser independiente dentro de una comunidad.</w:t>
      </w:r>
    </w:p>
    <w:p w:rsidRPr="001C416C" w:rsidR="00F02E0E" w:rsidP="001C416C" w:rsidRDefault="00F02E0E" w14:paraId="6B9EEDCE" w14:textId="70DBAA07">
      <w:pPr>
        <w:pStyle w:val="Normal0"/>
        <w:pBdr>
          <w:top w:val="nil"/>
          <w:left w:val="nil"/>
          <w:bottom w:val="nil"/>
          <w:right w:val="nil"/>
          <w:between w:val="nil"/>
        </w:pBdr>
        <w:spacing w:line="240" w:lineRule="auto"/>
        <w:jc w:val="both"/>
        <w:rPr>
          <w:color w:val="000000"/>
          <w:sz w:val="20"/>
          <w:szCs w:val="20"/>
        </w:rPr>
      </w:pPr>
      <w:commentRangeStart w:id="29"/>
      <w:r w:rsidRPr="001C416C">
        <w:rPr>
          <w:noProof/>
          <w:sz w:val="20"/>
          <w:szCs w:val="20"/>
        </w:rPr>
        <w:lastRenderedPageBreak/>
        <w:drawing>
          <wp:inline distT="0" distB="0" distL="0" distR="0" wp14:anchorId="641A5812" wp14:editId="1E7C53E1">
            <wp:extent cx="2100263" cy="1400175"/>
            <wp:effectExtent l="0" t="0" r="0" b="0"/>
            <wp:docPr id="99" name="Imagen 99" descr="Happy and healthy senior woman doing a cross arm stretch in a peaceful yoga session at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appy and healthy senior woman doing a cross arm stretch in a peaceful yoga session at hom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01209" cy="1400806"/>
                    </a:xfrm>
                    <a:prstGeom prst="rect">
                      <a:avLst/>
                    </a:prstGeom>
                    <a:noFill/>
                    <a:ln>
                      <a:noFill/>
                    </a:ln>
                  </pic:spPr>
                </pic:pic>
              </a:graphicData>
            </a:graphic>
          </wp:inline>
        </w:drawing>
      </w:r>
      <w:commentRangeEnd w:id="29"/>
      <w:r w:rsidRPr="001C416C">
        <w:rPr>
          <w:rStyle w:val="Refdecomentario"/>
          <w:sz w:val="20"/>
          <w:szCs w:val="20"/>
        </w:rPr>
        <w:commentReference w:id="29"/>
      </w:r>
    </w:p>
    <w:p w:rsidRPr="001C416C" w:rsidR="00F02E0E" w:rsidP="001C416C" w:rsidRDefault="00F02E0E" w14:paraId="236CB77B" w14:textId="77777777">
      <w:pPr>
        <w:pStyle w:val="Normal0"/>
        <w:pBdr>
          <w:top w:val="nil"/>
          <w:left w:val="nil"/>
          <w:bottom w:val="nil"/>
          <w:right w:val="nil"/>
          <w:between w:val="nil"/>
        </w:pBdr>
        <w:spacing w:line="240" w:lineRule="auto"/>
        <w:jc w:val="both"/>
        <w:rPr>
          <w:color w:val="000000"/>
          <w:sz w:val="20"/>
          <w:szCs w:val="20"/>
        </w:rPr>
      </w:pPr>
    </w:p>
    <w:p w:rsidRPr="001C416C" w:rsidR="00084319" w:rsidP="001C416C" w:rsidRDefault="001B3F57" w14:paraId="00000103" w14:textId="47A1C0C2">
      <w:pPr>
        <w:pStyle w:val="Normal0"/>
        <w:pBdr>
          <w:top w:val="nil"/>
          <w:left w:val="nil"/>
          <w:bottom w:val="nil"/>
          <w:right w:val="nil"/>
          <w:between w:val="nil"/>
        </w:pBdr>
        <w:spacing w:line="240" w:lineRule="auto"/>
        <w:jc w:val="both"/>
        <w:rPr>
          <w:color w:val="000000"/>
          <w:sz w:val="20"/>
          <w:szCs w:val="20"/>
        </w:rPr>
      </w:pPr>
      <w:commentRangeStart w:id="30"/>
      <w:r w:rsidRPr="001C416C">
        <w:rPr>
          <w:color w:val="000000"/>
          <w:sz w:val="20"/>
          <w:szCs w:val="20"/>
        </w:rPr>
        <w:t xml:space="preserve">Las actividades instrumentales de la vida diaria incluyen tareas domésticas, de movilidad, de administración del hogar y de la propiedad: tomar el autobús; preparar la comida y realizar compras, entre otras. </w:t>
      </w:r>
      <w:commentRangeEnd w:id="30"/>
      <w:r w:rsidRPr="001C416C" w:rsidR="00F02E0E">
        <w:rPr>
          <w:rStyle w:val="Refdecomentario"/>
          <w:sz w:val="20"/>
          <w:szCs w:val="20"/>
        </w:rPr>
        <w:commentReference w:id="30"/>
      </w:r>
    </w:p>
    <w:p w:rsidRPr="001C416C" w:rsidR="00F02E0E" w:rsidP="001C416C" w:rsidRDefault="00F02E0E" w14:paraId="0EA2D774" w14:textId="77777777">
      <w:pPr>
        <w:spacing w:line="240" w:lineRule="auto"/>
        <w:jc w:val="both"/>
        <w:rPr>
          <w:sz w:val="20"/>
          <w:szCs w:val="20"/>
        </w:rPr>
      </w:pPr>
    </w:p>
    <w:tbl>
      <w:tblPr>
        <w:tblStyle w:val="Tablaconcuadrcula"/>
        <w:tblW w:w="0" w:type="auto"/>
        <w:jc w:val="center"/>
        <w:shd w:val="clear" w:color="auto" w:fill="C2D69B" w:themeFill="accent3" w:themeFillTint="99"/>
        <w:tblLook w:val="04A0" w:firstRow="1" w:lastRow="0" w:firstColumn="1" w:lastColumn="0" w:noHBand="0" w:noVBand="1"/>
      </w:tblPr>
      <w:tblGrid>
        <w:gridCol w:w="2941"/>
      </w:tblGrid>
      <w:tr w:rsidRPr="001C416C" w:rsidR="00F02E0E" w:rsidTr="0050288A" w14:paraId="4D12F05B" w14:textId="77777777">
        <w:trPr>
          <w:trHeight w:val="733"/>
          <w:jc w:val="center"/>
        </w:trPr>
        <w:tc>
          <w:tcPr>
            <w:tcW w:w="2941" w:type="dxa"/>
            <w:shd w:val="clear" w:color="auto" w:fill="C2D69B" w:themeFill="accent3" w:themeFillTint="99"/>
          </w:tcPr>
          <w:p w:rsidRPr="001C416C" w:rsidR="00F02E0E" w:rsidP="001C416C" w:rsidRDefault="00F02E0E" w14:paraId="1830393C" w14:textId="77777777">
            <w:pPr>
              <w:jc w:val="both"/>
              <w:rPr>
                <w:sz w:val="20"/>
                <w:szCs w:val="20"/>
              </w:rPr>
            </w:pPr>
            <w:commentRangeStart w:id="31"/>
          </w:p>
          <w:p w:rsidRPr="001C416C" w:rsidR="00F02E0E" w:rsidP="001C416C" w:rsidRDefault="00F02E0E" w14:paraId="0D108034" w14:textId="77777777">
            <w:pPr>
              <w:jc w:val="center"/>
              <w:rPr>
                <w:sz w:val="20"/>
                <w:szCs w:val="20"/>
              </w:rPr>
            </w:pPr>
            <w:r w:rsidRPr="001C416C">
              <w:rPr>
                <w:noProof/>
                <w:color w:val="0070C0"/>
                <w:sz w:val="20"/>
                <w:szCs w:val="20"/>
              </w:rPr>
              <w:drawing>
                <wp:anchor distT="0" distB="0" distL="114300" distR="114300" simplePos="0" relativeHeight="251706368" behindDoc="0" locked="0" layoutInCell="1" allowOverlap="1" wp14:anchorId="703C511F" wp14:editId="55010D85">
                  <wp:simplePos x="0" y="0"/>
                  <wp:positionH relativeFrom="margin">
                    <wp:posOffset>1480820</wp:posOffset>
                  </wp:positionH>
                  <wp:positionV relativeFrom="paragraph">
                    <wp:posOffset>131445</wp:posOffset>
                  </wp:positionV>
                  <wp:extent cx="333375" cy="375272"/>
                  <wp:effectExtent l="0" t="0" r="0" b="6350"/>
                  <wp:wrapNone/>
                  <wp:docPr id="100" name="Picture 2" descr="Dedo Índice, Señalando, Puntero, Mano">
                    <a:extLst xmlns:a="http://schemas.openxmlformats.org/drawingml/2006/main">
                      <a:ext uri="{FF2B5EF4-FFF2-40B4-BE49-F238E27FC236}">
                        <a16:creationId xmlns:a16="http://schemas.microsoft.com/office/drawing/2014/main" id="{1ED8B523-DA0D-4675-A9EE-3798D0E2EF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 descr="Dedo Índice, Señalando, Puntero, Mano">
                            <a:extLst>
                              <a:ext uri="{FF2B5EF4-FFF2-40B4-BE49-F238E27FC236}">
                                <a16:creationId xmlns:a16="http://schemas.microsoft.com/office/drawing/2014/main" id="{1ED8B523-DA0D-4675-A9EE-3798D0E2EFCE}"/>
                              </a:ext>
                            </a:extLst>
                          </pic:cNvPr>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33375" cy="375272"/>
                          </a:xfrm>
                          <a:prstGeom prst="rect">
                            <a:avLst/>
                          </a:prstGeom>
                          <a:noFill/>
                        </pic:spPr>
                      </pic:pic>
                    </a:graphicData>
                  </a:graphic>
                  <wp14:sizeRelH relativeFrom="margin">
                    <wp14:pctWidth>0</wp14:pctWidth>
                  </wp14:sizeRelH>
                  <wp14:sizeRelV relativeFrom="margin">
                    <wp14:pctHeight>0</wp14:pctHeight>
                  </wp14:sizeRelV>
                </wp:anchor>
              </w:drawing>
            </w:r>
            <w:r w:rsidRPr="001C416C">
              <w:rPr>
                <w:b/>
                <w:color w:val="0070C0"/>
                <w:sz w:val="20"/>
                <w:szCs w:val="20"/>
              </w:rPr>
              <w:t>¡</w:t>
            </w:r>
            <w:r w:rsidRPr="001C416C">
              <w:rPr>
                <w:b/>
                <w:color w:val="0070C0"/>
                <w:sz w:val="20"/>
                <w:szCs w:val="20"/>
                <w:u w:val="single"/>
              </w:rPr>
              <w:t>Importante</w:t>
            </w:r>
            <w:r w:rsidRPr="001C416C">
              <w:rPr>
                <w:b/>
                <w:color w:val="0070C0"/>
                <w:sz w:val="20"/>
                <w:szCs w:val="20"/>
              </w:rPr>
              <w:t>!</w:t>
            </w:r>
            <w:commentRangeEnd w:id="31"/>
            <w:r w:rsidRPr="001C416C">
              <w:rPr>
                <w:rStyle w:val="Refdecomentario"/>
                <w:sz w:val="20"/>
                <w:szCs w:val="20"/>
              </w:rPr>
              <w:commentReference w:id="31"/>
            </w:r>
          </w:p>
        </w:tc>
      </w:tr>
    </w:tbl>
    <w:p w:rsidRPr="001C416C" w:rsidR="00F02E0E" w:rsidP="001C416C" w:rsidRDefault="00F02E0E" w14:paraId="6A9BA600" w14:textId="77777777">
      <w:pPr>
        <w:tabs>
          <w:tab w:val="left" w:pos="9498"/>
          <w:tab w:val="left" w:pos="9639"/>
        </w:tabs>
        <w:spacing w:line="240" w:lineRule="auto"/>
        <w:jc w:val="both"/>
        <w:rPr>
          <w:sz w:val="20"/>
          <w:szCs w:val="20"/>
        </w:rPr>
      </w:pPr>
    </w:p>
    <w:p w:rsidRPr="001C416C" w:rsidR="00F02E0E" w:rsidP="001C416C" w:rsidRDefault="00F02E0E" w14:paraId="594FB504" w14:textId="77777777">
      <w:pPr>
        <w:pStyle w:val="Normal0"/>
        <w:pBdr>
          <w:top w:val="nil"/>
          <w:left w:val="nil"/>
          <w:bottom w:val="nil"/>
          <w:right w:val="nil"/>
          <w:between w:val="nil"/>
        </w:pBdr>
        <w:spacing w:line="240" w:lineRule="auto"/>
        <w:jc w:val="both"/>
        <w:rPr>
          <w:color w:val="000000"/>
          <w:sz w:val="20"/>
          <w:szCs w:val="20"/>
        </w:rPr>
      </w:pPr>
    </w:p>
    <w:p w:rsidRPr="001C416C" w:rsidR="00084319" w:rsidP="001C416C" w:rsidRDefault="001B3F57" w14:paraId="00000105" w14:textId="1E9BC7E1">
      <w:pPr>
        <w:pStyle w:val="Normal0"/>
        <w:pBdr>
          <w:top w:val="nil"/>
          <w:left w:val="nil"/>
          <w:bottom w:val="nil"/>
          <w:right w:val="nil"/>
          <w:between w:val="nil"/>
        </w:pBdr>
        <w:spacing w:line="240" w:lineRule="auto"/>
        <w:jc w:val="both"/>
        <w:rPr>
          <w:color w:val="000000"/>
          <w:sz w:val="20"/>
          <w:szCs w:val="20"/>
        </w:rPr>
      </w:pPr>
      <w:r w:rsidRPr="001C416C">
        <w:rPr>
          <w:color w:val="000000"/>
          <w:sz w:val="20"/>
          <w:szCs w:val="20"/>
        </w:rPr>
        <w:t>De acuerdo con los puntajes obtenidos, los resultados pueden estratificarse de la siguiente manera:</w:t>
      </w:r>
    </w:p>
    <w:p w:rsidRPr="001C416C" w:rsidR="00084319" w:rsidP="001C416C" w:rsidRDefault="00084319" w14:paraId="00000106" w14:textId="53AF627D">
      <w:pPr>
        <w:pStyle w:val="Normal0"/>
        <w:pBdr>
          <w:top w:val="nil"/>
          <w:left w:val="nil"/>
          <w:bottom w:val="nil"/>
          <w:right w:val="nil"/>
          <w:between w:val="nil"/>
        </w:pBdr>
        <w:spacing w:line="240" w:lineRule="auto"/>
        <w:rPr>
          <w:color w:val="000000"/>
          <w:sz w:val="20"/>
          <w:szCs w:val="20"/>
        </w:rPr>
      </w:pPr>
    </w:p>
    <w:p w:rsidRPr="001C416C" w:rsidR="00F02E0E" w:rsidP="001C416C" w:rsidRDefault="00F02E0E" w14:paraId="0A624428" w14:textId="0826ED46">
      <w:pPr>
        <w:pStyle w:val="Normal0"/>
        <w:pBdr>
          <w:top w:val="nil"/>
          <w:left w:val="nil"/>
          <w:bottom w:val="nil"/>
          <w:right w:val="nil"/>
          <w:between w:val="nil"/>
        </w:pBdr>
        <w:spacing w:line="240" w:lineRule="auto"/>
        <w:jc w:val="center"/>
        <w:rPr>
          <w:b/>
          <w:bCs/>
          <w:color w:val="000000"/>
          <w:sz w:val="20"/>
          <w:szCs w:val="20"/>
        </w:rPr>
      </w:pPr>
      <w:r w:rsidRPr="001C416C">
        <w:rPr>
          <w:b/>
          <w:bCs/>
          <w:color w:val="000000"/>
          <w:sz w:val="20"/>
          <w:szCs w:val="20"/>
        </w:rPr>
        <w:t>Tabla 2</w:t>
      </w:r>
    </w:p>
    <w:p w:rsidRPr="001C416C" w:rsidR="00F02E0E" w:rsidP="001C416C" w:rsidRDefault="00F02E0E" w14:paraId="58693F90" w14:textId="2161FD00">
      <w:pPr>
        <w:pStyle w:val="Normal0"/>
        <w:pBdr>
          <w:top w:val="nil"/>
          <w:left w:val="nil"/>
          <w:bottom w:val="nil"/>
          <w:right w:val="nil"/>
          <w:between w:val="nil"/>
        </w:pBdr>
        <w:spacing w:line="240" w:lineRule="auto"/>
        <w:jc w:val="center"/>
        <w:rPr>
          <w:i/>
          <w:iCs/>
          <w:color w:val="000000"/>
          <w:sz w:val="20"/>
          <w:szCs w:val="20"/>
        </w:rPr>
      </w:pPr>
      <w:r w:rsidRPr="001C416C">
        <w:rPr>
          <w:i/>
          <w:iCs/>
          <w:color w:val="000000"/>
          <w:sz w:val="20"/>
          <w:szCs w:val="20"/>
        </w:rPr>
        <w:t>Estratificación de resultados</w:t>
      </w:r>
    </w:p>
    <w:tbl>
      <w:tblPr>
        <w:tblStyle w:val="a9"/>
        <w:tblW w:w="3580" w:type="dxa"/>
        <w:jc w:val="center"/>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Look w:val="0400" w:firstRow="0" w:lastRow="0" w:firstColumn="0" w:lastColumn="0" w:noHBand="0" w:noVBand="1"/>
      </w:tblPr>
      <w:tblGrid>
        <w:gridCol w:w="1329"/>
        <w:gridCol w:w="2251"/>
      </w:tblGrid>
      <w:tr w:rsidRPr="001C416C" w:rsidR="00084319" w:rsidTr="00F02E0E" w14:paraId="1C853604" w14:textId="77777777">
        <w:trPr>
          <w:jc w:val="center"/>
        </w:trPr>
        <w:tc>
          <w:tcPr>
            <w:tcW w:w="1329" w:type="dxa"/>
            <w:shd w:val="clear" w:color="auto" w:fill="D9D9D9"/>
          </w:tcPr>
          <w:p w:rsidRPr="001C416C" w:rsidR="00084319" w:rsidP="001C416C" w:rsidRDefault="001B3F57" w14:paraId="00000107" w14:textId="77777777">
            <w:pPr>
              <w:pStyle w:val="Normal0"/>
              <w:rPr>
                <w:color w:val="000000"/>
                <w:sz w:val="20"/>
                <w:szCs w:val="20"/>
              </w:rPr>
            </w:pPr>
            <w:r w:rsidRPr="001C416C">
              <w:rPr>
                <w:color w:val="000000"/>
                <w:sz w:val="20"/>
                <w:szCs w:val="20"/>
              </w:rPr>
              <w:t>Puntuación</w:t>
            </w:r>
          </w:p>
        </w:tc>
        <w:tc>
          <w:tcPr>
            <w:tcW w:w="2251" w:type="dxa"/>
            <w:shd w:val="clear" w:color="auto" w:fill="D9D9D9"/>
          </w:tcPr>
          <w:p w:rsidRPr="001C416C" w:rsidR="00084319" w:rsidP="001C416C" w:rsidRDefault="001B3F57" w14:paraId="00000108" w14:textId="77777777">
            <w:pPr>
              <w:pStyle w:val="Normal0"/>
              <w:rPr>
                <w:color w:val="000000"/>
                <w:sz w:val="20"/>
                <w:szCs w:val="20"/>
              </w:rPr>
            </w:pPr>
            <w:r w:rsidRPr="001C416C">
              <w:rPr>
                <w:color w:val="000000"/>
                <w:sz w:val="20"/>
                <w:szCs w:val="20"/>
              </w:rPr>
              <w:t>Nivel de dependencia</w:t>
            </w:r>
          </w:p>
        </w:tc>
      </w:tr>
      <w:tr w:rsidRPr="001C416C" w:rsidR="00084319" w:rsidTr="00F02E0E" w14:paraId="5D2C9EEC" w14:textId="77777777">
        <w:trPr>
          <w:jc w:val="center"/>
        </w:trPr>
        <w:tc>
          <w:tcPr>
            <w:tcW w:w="1329" w:type="dxa"/>
          </w:tcPr>
          <w:p w:rsidRPr="001C416C" w:rsidR="00084319" w:rsidP="001C416C" w:rsidRDefault="001B3F57" w14:paraId="00000109" w14:textId="77777777">
            <w:pPr>
              <w:pStyle w:val="Normal0"/>
              <w:jc w:val="center"/>
              <w:rPr>
                <w:color w:val="000000"/>
                <w:sz w:val="20"/>
                <w:szCs w:val="20"/>
              </w:rPr>
            </w:pPr>
            <w:r w:rsidRPr="001C416C">
              <w:rPr>
                <w:color w:val="000000"/>
                <w:sz w:val="20"/>
                <w:szCs w:val="20"/>
              </w:rPr>
              <w:t>0-1</w:t>
            </w:r>
          </w:p>
        </w:tc>
        <w:tc>
          <w:tcPr>
            <w:tcW w:w="2251" w:type="dxa"/>
          </w:tcPr>
          <w:p w:rsidRPr="001C416C" w:rsidR="00084319" w:rsidP="001C416C" w:rsidRDefault="001B3F57" w14:paraId="0000010A" w14:textId="77777777">
            <w:pPr>
              <w:pStyle w:val="Normal0"/>
              <w:rPr>
                <w:color w:val="000000"/>
                <w:sz w:val="20"/>
                <w:szCs w:val="20"/>
              </w:rPr>
            </w:pPr>
            <w:r w:rsidRPr="001C416C">
              <w:rPr>
                <w:color w:val="000000"/>
                <w:sz w:val="20"/>
                <w:szCs w:val="20"/>
              </w:rPr>
              <w:t>Total</w:t>
            </w:r>
          </w:p>
        </w:tc>
      </w:tr>
      <w:tr w:rsidRPr="001C416C" w:rsidR="00084319" w:rsidTr="00F02E0E" w14:paraId="12454719" w14:textId="77777777">
        <w:trPr>
          <w:jc w:val="center"/>
        </w:trPr>
        <w:tc>
          <w:tcPr>
            <w:tcW w:w="1329" w:type="dxa"/>
          </w:tcPr>
          <w:p w:rsidRPr="001C416C" w:rsidR="00084319" w:rsidP="001C416C" w:rsidRDefault="001B3F57" w14:paraId="0000010B" w14:textId="77777777">
            <w:pPr>
              <w:pStyle w:val="Normal0"/>
              <w:jc w:val="center"/>
              <w:rPr>
                <w:color w:val="000000"/>
                <w:sz w:val="20"/>
                <w:szCs w:val="20"/>
              </w:rPr>
            </w:pPr>
            <w:r w:rsidRPr="001C416C">
              <w:rPr>
                <w:color w:val="000000"/>
                <w:sz w:val="20"/>
                <w:szCs w:val="20"/>
              </w:rPr>
              <w:t>2-3</w:t>
            </w:r>
          </w:p>
        </w:tc>
        <w:tc>
          <w:tcPr>
            <w:tcW w:w="2251" w:type="dxa"/>
          </w:tcPr>
          <w:p w:rsidRPr="001C416C" w:rsidR="00084319" w:rsidP="001C416C" w:rsidRDefault="001B3F57" w14:paraId="0000010C" w14:textId="77777777">
            <w:pPr>
              <w:pStyle w:val="Normal0"/>
              <w:rPr>
                <w:color w:val="000000"/>
                <w:sz w:val="20"/>
                <w:szCs w:val="20"/>
              </w:rPr>
            </w:pPr>
            <w:r w:rsidRPr="001C416C">
              <w:rPr>
                <w:color w:val="000000"/>
                <w:sz w:val="20"/>
                <w:szCs w:val="20"/>
              </w:rPr>
              <w:t>Severa</w:t>
            </w:r>
          </w:p>
        </w:tc>
      </w:tr>
      <w:tr w:rsidRPr="001C416C" w:rsidR="00084319" w:rsidTr="00F02E0E" w14:paraId="11CDF9C7" w14:textId="77777777">
        <w:trPr>
          <w:jc w:val="center"/>
        </w:trPr>
        <w:tc>
          <w:tcPr>
            <w:tcW w:w="1329" w:type="dxa"/>
          </w:tcPr>
          <w:p w:rsidRPr="001C416C" w:rsidR="00084319" w:rsidP="001C416C" w:rsidRDefault="001B3F57" w14:paraId="0000010D" w14:textId="77777777">
            <w:pPr>
              <w:pStyle w:val="Normal0"/>
              <w:jc w:val="center"/>
              <w:rPr>
                <w:color w:val="000000"/>
                <w:sz w:val="20"/>
                <w:szCs w:val="20"/>
              </w:rPr>
            </w:pPr>
            <w:r w:rsidRPr="001C416C">
              <w:rPr>
                <w:color w:val="000000"/>
                <w:sz w:val="20"/>
                <w:szCs w:val="20"/>
              </w:rPr>
              <w:t>4-5</w:t>
            </w:r>
          </w:p>
        </w:tc>
        <w:tc>
          <w:tcPr>
            <w:tcW w:w="2251" w:type="dxa"/>
          </w:tcPr>
          <w:p w:rsidRPr="001C416C" w:rsidR="00084319" w:rsidP="001C416C" w:rsidRDefault="001B3F57" w14:paraId="0000010E" w14:textId="77777777">
            <w:pPr>
              <w:pStyle w:val="Normal0"/>
              <w:rPr>
                <w:color w:val="000000"/>
                <w:sz w:val="20"/>
                <w:szCs w:val="20"/>
              </w:rPr>
            </w:pPr>
            <w:r w:rsidRPr="001C416C">
              <w:rPr>
                <w:color w:val="000000"/>
                <w:sz w:val="20"/>
                <w:szCs w:val="20"/>
              </w:rPr>
              <w:t>Moderada</w:t>
            </w:r>
          </w:p>
        </w:tc>
      </w:tr>
      <w:tr w:rsidRPr="001C416C" w:rsidR="00084319" w:rsidTr="00F02E0E" w14:paraId="76DE030E" w14:textId="77777777">
        <w:trPr>
          <w:jc w:val="center"/>
        </w:trPr>
        <w:tc>
          <w:tcPr>
            <w:tcW w:w="1329" w:type="dxa"/>
          </w:tcPr>
          <w:p w:rsidRPr="001C416C" w:rsidR="00084319" w:rsidP="001C416C" w:rsidRDefault="001B3F57" w14:paraId="0000010F" w14:textId="77777777">
            <w:pPr>
              <w:pStyle w:val="Normal0"/>
              <w:jc w:val="center"/>
              <w:rPr>
                <w:color w:val="000000"/>
                <w:sz w:val="20"/>
                <w:szCs w:val="20"/>
              </w:rPr>
            </w:pPr>
            <w:r w:rsidRPr="001C416C">
              <w:rPr>
                <w:color w:val="000000"/>
                <w:sz w:val="20"/>
                <w:szCs w:val="20"/>
              </w:rPr>
              <w:t>6-7</w:t>
            </w:r>
          </w:p>
        </w:tc>
        <w:tc>
          <w:tcPr>
            <w:tcW w:w="2251" w:type="dxa"/>
          </w:tcPr>
          <w:p w:rsidRPr="001C416C" w:rsidR="00084319" w:rsidP="001C416C" w:rsidRDefault="001B3F57" w14:paraId="00000110" w14:textId="77777777">
            <w:pPr>
              <w:pStyle w:val="Normal0"/>
              <w:rPr>
                <w:color w:val="000000"/>
                <w:sz w:val="20"/>
                <w:szCs w:val="20"/>
              </w:rPr>
            </w:pPr>
            <w:r w:rsidRPr="001C416C">
              <w:rPr>
                <w:color w:val="000000"/>
                <w:sz w:val="20"/>
                <w:szCs w:val="20"/>
              </w:rPr>
              <w:t>Ligera</w:t>
            </w:r>
          </w:p>
        </w:tc>
      </w:tr>
      <w:tr w:rsidRPr="001C416C" w:rsidR="00084319" w:rsidTr="00F02E0E" w14:paraId="2E3D568E" w14:textId="77777777">
        <w:trPr>
          <w:jc w:val="center"/>
        </w:trPr>
        <w:tc>
          <w:tcPr>
            <w:tcW w:w="1329" w:type="dxa"/>
          </w:tcPr>
          <w:p w:rsidRPr="001C416C" w:rsidR="00084319" w:rsidP="001C416C" w:rsidRDefault="001B3F57" w14:paraId="00000111" w14:textId="77777777">
            <w:pPr>
              <w:pStyle w:val="Normal0"/>
              <w:jc w:val="center"/>
              <w:rPr>
                <w:color w:val="000000"/>
                <w:sz w:val="20"/>
                <w:szCs w:val="20"/>
              </w:rPr>
            </w:pPr>
            <w:r w:rsidRPr="001C416C">
              <w:rPr>
                <w:color w:val="000000"/>
                <w:sz w:val="20"/>
                <w:szCs w:val="20"/>
              </w:rPr>
              <w:t>8</w:t>
            </w:r>
          </w:p>
        </w:tc>
        <w:tc>
          <w:tcPr>
            <w:tcW w:w="2251" w:type="dxa"/>
          </w:tcPr>
          <w:p w:rsidRPr="001C416C" w:rsidR="00084319" w:rsidP="001C416C" w:rsidRDefault="001B3F57" w14:paraId="00000112" w14:textId="77777777">
            <w:pPr>
              <w:pStyle w:val="Normal0"/>
              <w:rPr>
                <w:color w:val="000000"/>
                <w:sz w:val="20"/>
                <w:szCs w:val="20"/>
              </w:rPr>
            </w:pPr>
            <w:r w:rsidRPr="001C416C">
              <w:rPr>
                <w:color w:val="000000"/>
                <w:sz w:val="20"/>
                <w:szCs w:val="20"/>
              </w:rPr>
              <w:t>Independiente</w:t>
            </w:r>
          </w:p>
        </w:tc>
      </w:tr>
    </w:tbl>
    <w:p w:rsidR="00084319" w:rsidP="001C416C" w:rsidRDefault="00084319" w14:paraId="00000113" w14:textId="2B6239FF">
      <w:pPr>
        <w:pStyle w:val="Normal0"/>
        <w:pBdr>
          <w:top w:val="nil"/>
          <w:left w:val="nil"/>
          <w:bottom w:val="nil"/>
          <w:right w:val="nil"/>
          <w:between w:val="nil"/>
        </w:pBdr>
        <w:spacing w:line="240" w:lineRule="auto"/>
        <w:rPr>
          <w:color w:val="000000"/>
          <w:sz w:val="20"/>
          <w:szCs w:val="20"/>
        </w:rPr>
      </w:pPr>
    </w:p>
    <w:p w:rsidR="008A2934" w:rsidP="001C416C" w:rsidRDefault="008A2934" w14:paraId="7257B0DE" w14:textId="2BEBEBCF">
      <w:pPr>
        <w:pStyle w:val="Normal0"/>
        <w:pBdr>
          <w:top w:val="nil"/>
          <w:left w:val="nil"/>
          <w:bottom w:val="nil"/>
          <w:right w:val="nil"/>
          <w:between w:val="nil"/>
        </w:pBdr>
        <w:spacing w:line="240" w:lineRule="auto"/>
        <w:rPr>
          <w:color w:val="000000"/>
          <w:sz w:val="20"/>
          <w:szCs w:val="20"/>
        </w:rPr>
      </w:pPr>
      <w:r w:rsidRPr="001C416C">
        <w:rPr>
          <w:color w:val="000000"/>
          <w:sz w:val="20"/>
          <w:szCs w:val="20"/>
        </w:rPr>
        <w:t>Al aplicar la Escala de Lawton Brody, es importante atender las siguientes recomendaciones:</w:t>
      </w:r>
    </w:p>
    <w:p w:rsidRPr="001C416C" w:rsidR="008A2934" w:rsidP="001C416C" w:rsidRDefault="008A2934" w14:paraId="14C21F19" w14:textId="77777777">
      <w:pPr>
        <w:pStyle w:val="Normal0"/>
        <w:pBdr>
          <w:top w:val="nil"/>
          <w:left w:val="nil"/>
          <w:bottom w:val="nil"/>
          <w:right w:val="nil"/>
          <w:between w:val="nil"/>
        </w:pBdr>
        <w:spacing w:line="240" w:lineRule="auto"/>
        <w:rPr>
          <w:color w:val="000000"/>
          <w:sz w:val="20"/>
          <w:szCs w:val="20"/>
        </w:rPr>
      </w:pPr>
    </w:p>
    <w:p w:rsidR="00084319" w:rsidP="001C416C" w:rsidRDefault="00F02E0E" w14:paraId="00000115" w14:textId="03AD5353">
      <w:pPr>
        <w:pStyle w:val="Normal0"/>
        <w:pBdr>
          <w:top w:val="nil"/>
          <w:left w:val="nil"/>
          <w:bottom w:val="nil"/>
          <w:right w:val="nil"/>
          <w:between w:val="nil"/>
        </w:pBdr>
        <w:spacing w:line="240" w:lineRule="auto"/>
        <w:rPr>
          <w:b/>
          <w:color w:val="000000"/>
          <w:sz w:val="20"/>
          <w:szCs w:val="20"/>
        </w:rPr>
      </w:pPr>
      <w:r w:rsidRPr="001C416C">
        <w:rPr>
          <w:noProof/>
          <w:sz w:val="20"/>
          <w:szCs w:val="20"/>
        </w:rPr>
        <mc:AlternateContent>
          <mc:Choice Requires="wps">
            <w:drawing>
              <wp:inline distT="0" distB="0" distL="0" distR="0" wp14:anchorId="4D5EA68A" wp14:editId="65ECDDEF">
                <wp:extent cx="6229350" cy="504825"/>
                <wp:effectExtent l="0" t="0" r="19050" b="28575"/>
                <wp:docPr id="124" name="Rectángulo 124"/>
                <wp:cNvGraphicFramePr/>
                <a:graphic xmlns:a="http://schemas.openxmlformats.org/drawingml/2006/main">
                  <a:graphicData uri="http://schemas.microsoft.com/office/word/2010/wordprocessingShape">
                    <wps:wsp>
                      <wps:cNvSpPr/>
                      <wps:spPr>
                        <a:xfrm>
                          <a:off x="0" y="0"/>
                          <a:ext cx="6229350" cy="50482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084319" w:rsidRDefault="001B3F57" w14:paraId="4DC57F72" w14:textId="77777777">
                            <w:pPr>
                              <w:pStyle w:val="Normal0"/>
                              <w:spacing w:line="240" w:lineRule="auto"/>
                              <w:jc w:val="center"/>
                              <w:textDirection w:val="btLr"/>
                            </w:pPr>
                            <w:r>
                              <w:rPr>
                                <w:color w:val="FFFFFF"/>
                                <w:sz w:val="36"/>
                              </w:rPr>
                              <w:t>DI_CF01_3_Instrucciones Escala Lawton Brody_Pasos</w:t>
                            </w:r>
                          </w:p>
                        </w:txbxContent>
                      </wps:txbx>
                      <wps:bodyPr spcFirstLastPara="1" wrap="square" lIns="91425" tIns="45700" rIns="91425" bIns="45700" anchor="ctr" anchorCtr="0">
                        <a:noAutofit/>
                      </wps:bodyPr>
                    </wps:wsp>
                  </a:graphicData>
                </a:graphic>
              </wp:inline>
            </w:drawing>
          </mc:Choice>
          <mc:Fallback>
            <w:pict>
              <v:rect id="Rectángulo 124" style="width:490.5pt;height:39.75pt;visibility:visible;mso-wrap-style:square;mso-left-percent:-10001;mso-top-percent:-10001;mso-position-horizontal:absolute;mso-position-horizontal-relative:char;mso-position-vertical:absolute;mso-position-vertical-relative:line;mso-left-percent:-10001;mso-top-percent:-10001;v-text-anchor:middle" o:spid="_x0000_s1037" fillcolor="#ed7d31" strokecolor="#42719b" strokeweight="1pt" w14:anchorId="4D5EA68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">
                <v:stroke miterlimit="5243f" startarrowwidth="narrow" startarrowlength="short" endarrowwidth="narrow" endarrowlength="short"/>
                <v:textbox inset="2.53958mm,1.2694mm,2.53958mm,1.2694mm">
                  <w:txbxContent>
                    <w:p w:rsidR="00084319" w:rsidRDefault="001B3F57" w14:paraId="4DC57F72" w14:textId="77777777">
                      <w:pPr>
                        <w:pStyle w:val="Normal0"/>
                        <w:spacing w:line="240" w:lineRule="auto"/>
                        <w:jc w:val="center"/>
                        <w:textDirection w:val="btLr"/>
                      </w:pPr>
                      <w:r>
                        <w:rPr>
                          <w:color w:val="FFFFFF"/>
                          <w:sz w:val="36"/>
                        </w:rPr>
                        <w:t>DI_CF01_3_Instrucciones Escala Lawton Brody_Pasos</w:t>
                      </w:r>
                    </w:p>
                  </w:txbxContent>
                </v:textbox>
                <w10:anchorlock/>
              </v:rect>
            </w:pict>
          </mc:Fallback>
        </mc:AlternateContent>
      </w:r>
      <w:r w:rsidRPr="001C416C" w:rsidR="001B3F57">
        <w:rPr>
          <w:b/>
          <w:color w:val="000000"/>
          <w:sz w:val="20"/>
          <w:szCs w:val="20"/>
        </w:rPr>
        <w:t xml:space="preserve"> </w:t>
      </w:r>
    </w:p>
    <w:p w:rsidRPr="001C416C" w:rsidR="008A2934" w:rsidP="001C416C" w:rsidRDefault="008A2934" w14:paraId="6061067B" w14:textId="77777777">
      <w:pPr>
        <w:pStyle w:val="Normal0"/>
        <w:pBdr>
          <w:top w:val="nil"/>
          <w:left w:val="nil"/>
          <w:bottom w:val="nil"/>
          <w:right w:val="nil"/>
          <w:between w:val="nil"/>
        </w:pBdr>
        <w:spacing w:line="240" w:lineRule="auto"/>
        <w:rPr>
          <w:b/>
          <w:color w:val="000000"/>
          <w:sz w:val="20"/>
          <w:szCs w:val="20"/>
        </w:rPr>
      </w:pPr>
    </w:p>
    <w:p w:rsidRPr="001C416C" w:rsidR="00084319" w:rsidP="001C416C" w:rsidRDefault="00084319" w14:paraId="00000119" w14:textId="77777777">
      <w:pPr>
        <w:pStyle w:val="Normal0"/>
        <w:pBdr>
          <w:top w:val="nil"/>
          <w:left w:val="nil"/>
          <w:bottom w:val="nil"/>
          <w:right w:val="nil"/>
          <w:between w:val="nil"/>
        </w:pBdr>
        <w:spacing w:line="240" w:lineRule="auto"/>
        <w:rPr>
          <w:b/>
          <w:color w:val="000000"/>
          <w:sz w:val="20"/>
          <w:szCs w:val="20"/>
        </w:rPr>
      </w:pPr>
    </w:p>
    <w:tbl>
      <w:tblPr>
        <w:tblStyle w:val="aa"/>
        <w:tblW w:w="9962"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Look w:val="0400" w:firstRow="0" w:lastRow="0" w:firstColumn="0" w:lastColumn="0" w:noHBand="0" w:noVBand="1"/>
      </w:tblPr>
      <w:tblGrid>
        <w:gridCol w:w="9962"/>
      </w:tblGrid>
      <w:tr w:rsidRPr="001C416C" w:rsidR="00084319" w14:paraId="67AD010C" w14:textId="77777777">
        <w:trPr>
          <w:trHeight w:val="1872"/>
        </w:trPr>
        <w:tc>
          <w:tcPr>
            <w:tcW w:w="9962" w:type="dxa"/>
          </w:tcPr>
          <w:p w:rsidRPr="001C416C" w:rsidR="00084319" w:rsidP="001C416C" w:rsidRDefault="00000000" w14:paraId="0000011A" w14:textId="77777777">
            <w:pPr>
              <w:pStyle w:val="Normal0"/>
              <w:pBdr>
                <w:top w:val="nil"/>
                <w:left w:val="nil"/>
                <w:bottom w:val="nil"/>
                <w:right w:val="nil"/>
                <w:between w:val="nil"/>
              </w:pBdr>
              <w:jc w:val="both"/>
              <w:rPr>
                <w:color w:val="000000"/>
                <w:sz w:val="20"/>
                <w:szCs w:val="20"/>
              </w:rPr>
            </w:pPr>
            <w:sdt>
              <w:sdtPr>
                <w:rPr>
                  <w:sz w:val="20"/>
                  <w:szCs w:val="20"/>
                </w:rPr>
                <w:tag w:val="goog_rdk_11"/>
                <w:id w:val="2142467147"/>
              </w:sdtPr>
              <w:sdtContent>
                <w:commentRangeStart w:id="32"/>
              </w:sdtContent>
            </w:sdt>
            <w:r w:rsidRPr="001C416C" w:rsidR="001B3F57">
              <w:rPr>
                <w:color w:val="000000"/>
                <w:sz w:val="20"/>
                <w:szCs w:val="20"/>
              </w:rPr>
              <w:t xml:space="preserve">Para más información revise el contenido del instrumento: </w:t>
            </w:r>
            <w:commentRangeEnd w:id="32"/>
            <w:r w:rsidRPr="001C416C" w:rsidR="001B3F57">
              <w:rPr>
                <w:sz w:val="20"/>
                <w:szCs w:val="20"/>
              </w:rPr>
              <w:commentReference w:id="32"/>
            </w:r>
          </w:p>
          <w:p w:rsidRPr="001C416C" w:rsidR="00084319" w:rsidP="001C416C" w:rsidRDefault="001B3F57" w14:paraId="0000011B" w14:textId="77777777">
            <w:pPr>
              <w:pStyle w:val="Normal0"/>
              <w:jc w:val="both"/>
              <w:rPr>
                <w:color w:val="000000"/>
                <w:sz w:val="20"/>
                <w:szCs w:val="20"/>
              </w:rPr>
            </w:pPr>
            <w:r w:rsidRPr="001C416C">
              <w:rPr>
                <w:noProof/>
                <w:sz w:val="20"/>
                <w:szCs w:val="20"/>
              </w:rPr>
              <w:drawing>
                <wp:inline distT="0" distB="0" distL="0" distR="0" wp14:anchorId="533A79FB" wp14:editId="07777777">
                  <wp:extent cx="5419725" cy="857250"/>
                  <wp:effectExtent l="0" t="0" r="0" b="0"/>
                  <wp:docPr id="167"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6"/>
                          <a:srcRect/>
                          <a:stretch>
                            <a:fillRect/>
                          </a:stretch>
                        </pic:blipFill>
                        <pic:spPr>
                          <a:xfrm>
                            <a:off x="0" y="0"/>
                            <a:ext cx="5419725" cy="857250"/>
                          </a:xfrm>
                          <a:prstGeom prst="rect">
                            <a:avLst/>
                          </a:prstGeom>
                          <a:ln/>
                        </pic:spPr>
                      </pic:pic>
                    </a:graphicData>
                  </a:graphic>
                </wp:inline>
              </w:drawing>
            </w:r>
            <w:r w:rsidRPr="001C416C">
              <w:rPr>
                <w:noProof/>
                <w:sz w:val="20"/>
                <w:szCs w:val="20"/>
              </w:rPr>
              <mc:AlternateContent>
                <mc:Choice Requires="wps">
                  <w:drawing>
                    <wp:anchor distT="0" distB="0" distL="114300" distR="114300" simplePos="0" relativeHeight="251675648" behindDoc="0" locked="0" layoutInCell="1" hidden="0" allowOverlap="1" wp14:anchorId="77B41A3D" wp14:editId="07777777">
                      <wp:simplePos x="0" y="0"/>
                      <wp:positionH relativeFrom="column">
                        <wp:posOffset>546100</wp:posOffset>
                      </wp:positionH>
                      <wp:positionV relativeFrom="paragraph">
                        <wp:posOffset>228600</wp:posOffset>
                      </wp:positionV>
                      <wp:extent cx="4589780" cy="483235"/>
                      <wp:effectExtent l="0" t="0" r="0" b="0"/>
                      <wp:wrapNone/>
                      <wp:docPr id="132" name="Rectángulo 132"/>
                      <wp:cNvGraphicFramePr/>
                      <a:graphic xmlns:a="http://schemas.openxmlformats.org/drawingml/2006/main">
                        <a:graphicData uri="http://schemas.microsoft.com/office/word/2010/wordprocessingShape">
                          <wps:wsp>
                            <wps:cNvSpPr/>
                            <wps:spPr>
                              <a:xfrm>
                                <a:off x="3055873" y="3543145"/>
                                <a:ext cx="4580255" cy="473710"/>
                              </a:xfrm>
                              <a:prstGeom prst="rect">
                                <a:avLst/>
                              </a:prstGeom>
                              <a:solidFill>
                                <a:srgbClr val="DAE5F1"/>
                              </a:solidFill>
                              <a:ln>
                                <a:noFill/>
                              </a:ln>
                            </wps:spPr>
                            <wps:txbx>
                              <w:txbxContent>
                                <w:p w:rsidR="00084319" w:rsidRDefault="001B3F57" w14:paraId="052E12BE" w14:textId="77777777">
                                  <w:pPr>
                                    <w:pStyle w:val="Normal0"/>
                                    <w:spacing w:line="275" w:lineRule="auto"/>
                                    <w:textDirection w:val="btLr"/>
                                  </w:pPr>
                                  <w:r>
                                    <w:rPr>
                                      <w:color w:val="4F81BD"/>
                                    </w:rPr>
                                    <w:t>Escala de Lawton Brody (Actividades Instrumentales de la Vida Diaria - AIVD)</w:t>
                                  </w:r>
                                </w:p>
                              </w:txbxContent>
                            </wps:txbx>
                            <wps:bodyPr spcFirstLastPara="1" wrap="square" lIns="91425" tIns="45700" rIns="91425" bIns="45700" anchor="t" anchorCtr="0">
                              <a:noAutofit/>
                            </wps:bodyPr>
                          </wps:wsp>
                        </a:graphicData>
                      </a:graphic>
                    </wp:anchor>
                  </w:drawing>
                </mc:Choice>
                <mc:Fallback>
                  <w:pict>
                    <v:rect id="Rectángulo 132" style="position:absolute;left:0;text-align:left;margin-left:43pt;margin-top:18pt;width:361.4pt;height:38.05pt;z-index:251675648;visibility:visible;mso-wrap-style:square;mso-wrap-distance-left:9pt;mso-wrap-distance-top:0;mso-wrap-distance-right:9pt;mso-wrap-distance-bottom:0;mso-position-horizontal:absolute;mso-position-horizontal-relative:text;mso-position-vertical:absolute;mso-position-vertical-relative:text;v-text-anchor:top" o:spid="_x0000_s1038" fillcolor="#dae5f1" stroked="f" w14:anchorId="77B41A3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">
                      <v:textbox inset="2.53958mm,1.2694mm,2.53958mm,1.2694mm">
                        <w:txbxContent>
                          <w:p w:rsidR="00084319" w:rsidRDefault="001B3F57" w14:paraId="052E12BE" w14:textId="77777777">
                            <w:pPr>
                              <w:pStyle w:val="Normal0"/>
                              <w:spacing w:line="275" w:lineRule="auto"/>
                              <w:textDirection w:val="btLr"/>
                            </w:pPr>
                            <w:r>
                              <w:rPr>
                                <w:color w:val="4F81BD"/>
                              </w:rPr>
                              <w:t>Escala de Lawton Brody (Actividades Instrumentales de la Vida Diaria - AIVD)</w:t>
                            </w:r>
                          </w:p>
                        </w:txbxContent>
                      </v:textbox>
                    </v:rect>
                  </w:pict>
                </mc:Fallback>
              </mc:AlternateContent>
            </w:r>
          </w:p>
        </w:tc>
      </w:tr>
    </w:tbl>
    <w:p w:rsidRPr="001C416C" w:rsidR="00084319" w:rsidP="001C416C" w:rsidRDefault="00084319" w14:paraId="0000011C" w14:textId="77777777">
      <w:pPr>
        <w:pStyle w:val="Normal0"/>
        <w:pBdr>
          <w:top w:val="nil"/>
          <w:left w:val="nil"/>
          <w:bottom w:val="nil"/>
          <w:right w:val="nil"/>
          <w:between w:val="nil"/>
        </w:pBdr>
        <w:spacing w:line="240" w:lineRule="auto"/>
        <w:jc w:val="both"/>
        <w:rPr>
          <w:color w:val="000000"/>
          <w:sz w:val="20"/>
          <w:szCs w:val="20"/>
        </w:rPr>
      </w:pPr>
    </w:p>
    <w:p w:rsidR="008A2934" w:rsidP="008A2934" w:rsidRDefault="008A2934" w14:paraId="1E01CFE2" w14:textId="77777777">
      <w:pPr>
        <w:pStyle w:val="Normal0"/>
        <w:pBdr>
          <w:top w:val="nil"/>
          <w:left w:val="nil"/>
          <w:bottom w:val="nil"/>
          <w:right w:val="nil"/>
          <w:between w:val="nil"/>
        </w:pBdr>
        <w:spacing w:line="240" w:lineRule="auto"/>
        <w:rPr>
          <w:b/>
          <w:color w:val="000000"/>
          <w:sz w:val="20"/>
          <w:szCs w:val="20"/>
        </w:rPr>
      </w:pPr>
    </w:p>
    <w:p w:rsidRPr="001C416C" w:rsidR="00084319" w:rsidP="008A2934" w:rsidRDefault="001B3F57" w14:paraId="0000011D" w14:textId="762FACB7">
      <w:pPr>
        <w:pStyle w:val="Normal0"/>
        <w:pBdr>
          <w:top w:val="nil"/>
          <w:left w:val="nil"/>
          <w:bottom w:val="nil"/>
          <w:right w:val="nil"/>
          <w:between w:val="nil"/>
        </w:pBdr>
        <w:spacing w:line="240" w:lineRule="auto"/>
        <w:rPr>
          <w:b/>
          <w:color w:val="000000"/>
          <w:sz w:val="20"/>
          <w:szCs w:val="20"/>
        </w:rPr>
      </w:pPr>
      <w:r w:rsidRPr="001C416C">
        <w:rPr>
          <w:b/>
          <w:color w:val="000000"/>
          <w:sz w:val="20"/>
          <w:szCs w:val="20"/>
        </w:rPr>
        <w:t>Test de fragilidad de Linda Fried</w:t>
      </w:r>
    </w:p>
    <w:p w:rsidRPr="001C416C" w:rsidR="00084319" w:rsidP="001C416C" w:rsidRDefault="00084319" w14:paraId="0000011E" w14:textId="77777777">
      <w:pPr>
        <w:pStyle w:val="Normal0"/>
        <w:pBdr>
          <w:top w:val="nil"/>
          <w:left w:val="nil"/>
          <w:bottom w:val="nil"/>
          <w:right w:val="nil"/>
          <w:between w:val="nil"/>
        </w:pBdr>
        <w:spacing w:line="240" w:lineRule="auto"/>
        <w:rPr>
          <w:b/>
          <w:color w:val="000000"/>
          <w:sz w:val="20"/>
          <w:szCs w:val="20"/>
        </w:rPr>
      </w:pPr>
    </w:p>
    <w:p w:rsidRPr="001C416C" w:rsidR="00F02E0E" w:rsidP="001C416C" w:rsidRDefault="001B3F57" w14:paraId="4FC46FBC" w14:textId="77777777">
      <w:pPr>
        <w:pStyle w:val="Normal0"/>
        <w:pBdr>
          <w:top w:val="nil"/>
          <w:left w:val="nil"/>
          <w:bottom w:val="nil"/>
          <w:right w:val="nil"/>
          <w:between w:val="nil"/>
        </w:pBdr>
        <w:spacing w:line="240" w:lineRule="auto"/>
        <w:jc w:val="both"/>
        <w:rPr>
          <w:color w:val="000000"/>
          <w:sz w:val="20"/>
          <w:szCs w:val="20"/>
        </w:rPr>
      </w:pPr>
      <w:r w:rsidRPr="001C416C">
        <w:rPr>
          <w:color w:val="000000"/>
          <w:sz w:val="20"/>
          <w:szCs w:val="20"/>
        </w:rPr>
        <w:t xml:space="preserve">La fragilidad es un síndrome geriátrico con unas manifestaciones clínicas identificables que resulta de la acumulación a través del tiempo de déficits relacionados con la edad y que predice situaciones adversas en salud, es decir pobre respuesta a eventos que generan estrés. </w:t>
      </w:r>
    </w:p>
    <w:p w:rsidRPr="001C416C" w:rsidR="00F02E0E" w:rsidP="001C416C" w:rsidRDefault="00F02E0E" w14:paraId="0B6F7E55" w14:textId="7C8A5B64">
      <w:pPr>
        <w:pStyle w:val="Normal0"/>
        <w:pBdr>
          <w:top w:val="nil"/>
          <w:left w:val="nil"/>
          <w:bottom w:val="nil"/>
          <w:right w:val="nil"/>
          <w:between w:val="nil"/>
        </w:pBdr>
        <w:spacing w:line="240" w:lineRule="auto"/>
        <w:jc w:val="both"/>
        <w:rPr>
          <w:color w:val="000000"/>
          <w:sz w:val="20"/>
          <w:szCs w:val="20"/>
        </w:rPr>
      </w:pPr>
      <w:commentRangeStart w:id="33"/>
      <w:r w:rsidRPr="001C416C">
        <w:rPr>
          <w:noProof/>
          <w:sz w:val="20"/>
          <w:szCs w:val="20"/>
        </w:rPr>
        <w:lastRenderedPageBreak/>
        <w:drawing>
          <wp:inline distT="0" distB="0" distL="0" distR="0" wp14:anchorId="57CDA115" wp14:editId="1647F2CD">
            <wp:extent cx="2400776" cy="1352550"/>
            <wp:effectExtent l="0" t="0" r="0" b="0"/>
            <wp:docPr id="101" name="Imagen 101" descr="膝が痛む男性｜関節痛イメー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膝が痛む男性｜関節痛イメージ"/>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06474" cy="1355760"/>
                    </a:xfrm>
                    <a:prstGeom prst="rect">
                      <a:avLst/>
                    </a:prstGeom>
                    <a:noFill/>
                    <a:ln>
                      <a:noFill/>
                    </a:ln>
                  </pic:spPr>
                </pic:pic>
              </a:graphicData>
            </a:graphic>
          </wp:inline>
        </w:drawing>
      </w:r>
      <w:commentRangeEnd w:id="33"/>
      <w:r w:rsidRPr="001C416C">
        <w:rPr>
          <w:rStyle w:val="Refdecomentario"/>
          <w:sz w:val="20"/>
          <w:szCs w:val="20"/>
        </w:rPr>
        <w:commentReference w:id="33"/>
      </w:r>
    </w:p>
    <w:p w:rsidRPr="001C416C" w:rsidR="00F02E0E" w:rsidP="001C416C" w:rsidRDefault="00F02E0E" w14:paraId="09ACEE86" w14:textId="77777777">
      <w:pPr>
        <w:pStyle w:val="Normal0"/>
        <w:pBdr>
          <w:top w:val="nil"/>
          <w:left w:val="nil"/>
          <w:bottom w:val="nil"/>
          <w:right w:val="nil"/>
          <w:between w:val="nil"/>
        </w:pBdr>
        <w:spacing w:line="240" w:lineRule="auto"/>
        <w:jc w:val="both"/>
        <w:rPr>
          <w:color w:val="000000"/>
          <w:sz w:val="20"/>
          <w:szCs w:val="20"/>
        </w:rPr>
      </w:pPr>
    </w:p>
    <w:p w:rsidRPr="001C416C" w:rsidR="00084319" w:rsidP="001C416C" w:rsidRDefault="001B3F57" w14:paraId="0000011F" w14:textId="27FEF0A7">
      <w:pPr>
        <w:pStyle w:val="Normal0"/>
        <w:pBdr>
          <w:top w:val="nil"/>
          <w:left w:val="nil"/>
          <w:bottom w:val="nil"/>
          <w:right w:val="nil"/>
          <w:between w:val="nil"/>
        </w:pBdr>
        <w:spacing w:line="240" w:lineRule="auto"/>
        <w:jc w:val="both"/>
        <w:rPr>
          <w:b/>
          <w:color w:val="000000"/>
          <w:sz w:val="20"/>
          <w:szCs w:val="20"/>
        </w:rPr>
      </w:pPr>
      <w:commentRangeStart w:id="34"/>
      <w:r w:rsidRPr="001C416C">
        <w:rPr>
          <w:color w:val="000000"/>
          <w:sz w:val="20"/>
          <w:szCs w:val="20"/>
        </w:rPr>
        <w:t>E</w:t>
      </w:r>
      <w:r w:rsidRPr="001C416C" w:rsidR="00F02E0E">
        <w:rPr>
          <w:color w:val="000000"/>
          <w:sz w:val="20"/>
          <w:szCs w:val="20"/>
        </w:rPr>
        <w:t xml:space="preserve">ste </w:t>
      </w:r>
      <w:r w:rsidRPr="001C416C">
        <w:rPr>
          <w:color w:val="000000"/>
          <w:sz w:val="20"/>
          <w:szCs w:val="20"/>
        </w:rPr>
        <w:t>síndrome se mide a través de cinco criterios, cada uno de los cuales confiere un valor pronóstico y la sumatoria de ellos incrementa el riesgo de mortalidad hasta el 38% y de discapacidad física de 52% a 7.5 años.</w:t>
      </w:r>
      <w:commentRangeEnd w:id="34"/>
      <w:r w:rsidRPr="001C416C" w:rsidR="00F02E0E">
        <w:rPr>
          <w:rStyle w:val="Refdecomentario"/>
          <w:sz w:val="20"/>
          <w:szCs w:val="20"/>
        </w:rPr>
        <w:commentReference w:id="34"/>
      </w:r>
    </w:p>
    <w:p w:rsidRPr="001C416C" w:rsidR="00F02E0E" w:rsidP="001C416C" w:rsidRDefault="00F02E0E" w14:paraId="55D9AF88" w14:textId="77777777">
      <w:pPr>
        <w:spacing w:line="240" w:lineRule="auto"/>
        <w:jc w:val="both"/>
        <w:rPr>
          <w:sz w:val="20"/>
          <w:szCs w:val="20"/>
        </w:rPr>
      </w:pPr>
    </w:p>
    <w:tbl>
      <w:tblPr>
        <w:tblStyle w:val="Tablaconcuadrcula"/>
        <w:tblW w:w="0" w:type="auto"/>
        <w:jc w:val="center"/>
        <w:shd w:val="clear" w:color="auto" w:fill="C2D69B" w:themeFill="accent3" w:themeFillTint="99"/>
        <w:tblLook w:val="04A0" w:firstRow="1" w:lastRow="0" w:firstColumn="1" w:lastColumn="0" w:noHBand="0" w:noVBand="1"/>
      </w:tblPr>
      <w:tblGrid>
        <w:gridCol w:w="2941"/>
      </w:tblGrid>
      <w:tr w:rsidRPr="001C416C" w:rsidR="00F02E0E" w:rsidTr="0050288A" w14:paraId="1B57AB88" w14:textId="77777777">
        <w:trPr>
          <w:trHeight w:val="733"/>
          <w:jc w:val="center"/>
        </w:trPr>
        <w:tc>
          <w:tcPr>
            <w:tcW w:w="2941" w:type="dxa"/>
            <w:shd w:val="clear" w:color="auto" w:fill="C2D69B" w:themeFill="accent3" w:themeFillTint="99"/>
          </w:tcPr>
          <w:p w:rsidRPr="001C416C" w:rsidR="00F02E0E" w:rsidP="001C416C" w:rsidRDefault="00F02E0E" w14:paraId="1B2FD657" w14:textId="77777777">
            <w:pPr>
              <w:jc w:val="both"/>
              <w:rPr>
                <w:sz w:val="20"/>
                <w:szCs w:val="20"/>
              </w:rPr>
            </w:pPr>
            <w:commentRangeStart w:id="35"/>
          </w:p>
          <w:p w:rsidRPr="001C416C" w:rsidR="00F02E0E" w:rsidP="001C416C" w:rsidRDefault="00F02E0E" w14:paraId="153E8A98" w14:textId="77777777">
            <w:pPr>
              <w:jc w:val="center"/>
              <w:rPr>
                <w:sz w:val="20"/>
                <w:szCs w:val="20"/>
              </w:rPr>
            </w:pPr>
            <w:r w:rsidRPr="001C416C">
              <w:rPr>
                <w:noProof/>
                <w:color w:val="0070C0"/>
                <w:sz w:val="20"/>
                <w:szCs w:val="20"/>
              </w:rPr>
              <w:drawing>
                <wp:anchor distT="0" distB="0" distL="114300" distR="114300" simplePos="0" relativeHeight="251708416" behindDoc="0" locked="0" layoutInCell="1" allowOverlap="1" wp14:anchorId="2991E4FC" wp14:editId="5D0A6339">
                  <wp:simplePos x="0" y="0"/>
                  <wp:positionH relativeFrom="margin">
                    <wp:posOffset>1480820</wp:posOffset>
                  </wp:positionH>
                  <wp:positionV relativeFrom="paragraph">
                    <wp:posOffset>131445</wp:posOffset>
                  </wp:positionV>
                  <wp:extent cx="333375" cy="375272"/>
                  <wp:effectExtent l="0" t="0" r="0" b="6350"/>
                  <wp:wrapNone/>
                  <wp:docPr id="102" name="Picture 2" descr="Dedo Índice, Señalando, Puntero, Mano">
                    <a:extLst xmlns:a="http://schemas.openxmlformats.org/drawingml/2006/main">
                      <a:ext uri="{FF2B5EF4-FFF2-40B4-BE49-F238E27FC236}">
                        <a16:creationId xmlns:a16="http://schemas.microsoft.com/office/drawing/2014/main" id="{1ED8B523-DA0D-4675-A9EE-3798D0E2EF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 descr="Dedo Índice, Señalando, Puntero, Mano">
                            <a:extLst>
                              <a:ext uri="{FF2B5EF4-FFF2-40B4-BE49-F238E27FC236}">
                                <a16:creationId xmlns:a16="http://schemas.microsoft.com/office/drawing/2014/main" id="{1ED8B523-DA0D-4675-A9EE-3798D0E2EFCE}"/>
                              </a:ext>
                            </a:extLst>
                          </pic:cNvPr>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33375" cy="375272"/>
                          </a:xfrm>
                          <a:prstGeom prst="rect">
                            <a:avLst/>
                          </a:prstGeom>
                          <a:noFill/>
                        </pic:spPr>
                      </pic:pic>
                    </a:graphicData>
                  </a:graphic>
                  <wp14:sizeRelH relativeFrom="margin">
                    <wp14:pctWidth>0</wp14:pctWidth>
                  </wp14:sizeRelH>
                  <wp14:sizeRelV relativeFrom="margin">
                    <wp14:pctHeight>0</wp14:pctHeight>
                  </wp14:sizeRelV>
                </wp:anchor>
              </w:drawing>
            </w:r>
            <w:r w:rsidRPr="001C416C">
              <w:rPr>
                <w:b/>
                <w:color w:val="0070C0"/>
                <w:sz w:val="20"/>
                <w:szCs w:val="20"/>
              </w:rPr>
              <w:t>¡</w:t>
            </w:r>
            <w:r w:rsidRPr="001C416C">
              <w:rPr>
                <w:b/>
                <w:color w:val="0070C0"/>
                <w:sz w:val="20"/>
                <w:szCs w:val="20"/>
                <w:u w:val="single"/>
              </w:rPr>
              <w:t>Importante</w:t>
            </w:r>
            <w:r w:rsidRPr="001C416C">
              <w:rPr>
                <w:b/>
                <w:color w:val="0070C0"/>
                <w:sz w:val="20"/>
                <w:szCs w:val="20"/>
              </w:rPr>
              <w:t>!</w:t>
            </w:r>
            <w:commentRangeEnd w:id="35"/>
            <w:r w:rsidRPr="001C416C">
              <w:rPr>
                <w:rStyle w:val="Refdecomentario"/>
                <w:sz w:val="20"/>
                <w:szCs w:val="20"/>
              </w:rPr>
              <w:commentReference w:id="35"/>
            </w:r>
          </w:p>
        </w:tc>
      </w:tr>
    </w:tbl>
    <w:p w:rsidRPr="001C416C" w:rsidR="00F02E0E" w:rsidP="001C416C" w:rsidRDefault="00F02E0E" w14:paraId="0D5C50BC" w14:textId="77777777">
      <w:pPr>
        <w:tabs>
          <w:tab w:val="left" w:pos="9498"/>
          <w:tab w:val="left" w:pos="9639"/>
        </w:tabs>
        <w:spacing w:line="240" w:lineRule="auto"/>
        <w:jc w:val="both"/>
        <w:rPr>
          <w:sz w:val="20"/>
          <w:szCs w:val="20"/>
        </w:rPr>
      </w:pPr>
    </w:p>
    <w:p w:rsidRPr="001C416C" w:rsidR="00F02E0E" w:rsidP="001C416C" w:rsidRDefault="00F02E0E" w14:paraId="47D3EE07" w14:textId="77777777">
      <w:pPr>
        <w:pStyle w:val="Normal0"/>
        <w:pBdr>
          <w:top w:val="nil"/>
          <w:left w:val="nil"/>
          <w:bottom w:val="nil"/>
          <w:right w:val="nil"/>
          <w:between w:val="nil"/>
        </w:pBdr>
        <w:spacing w:line="240" w:lineRule="auto"/>
        <w:rPr>
          <w:b/>
          <w:color w:val="000000"/>
          <w:sz w:val="20"/>
          <w:szCs w:val="20"/>
        </w:rPr>
      </w:pPr>
    </w:p>
    <w:p w:rsidRPr="001C416C" w:rsidR="00F02E0E" w:rsidP="001C416C" w:rsidRDefault="00F02E0E" w14:paraId="349406AF" w14:textId="77777777">
      <w:pPr>
        <w:pStyle w:val="Normal0"/>
        <w:pBdr>
          <w:top w:val="nil"/>
          <w:left w:val="nil"/>
          <w:bottom w:val="nil"/>
          <w:right w:val="nil"/>
          <w:between w:val="nil"/>
        </w:pBdr>
        <w:spacing w:line="240" w:lineRule="auto"/>
        <w:rPr>
          <w:color w:val="000000"/>
          <w:sz w:val="20"/>
          <w:szCs w:val="20"/>
        </w:rPr>
      </w:pPr>
    </w:p>
    <w:p w:rsidRPr="001C416C" w:rsidR="00084319" w:rsidP="001C416C" w:rsidRDefault="00F02E0E" w14:paraId="00000121" w14:textId="6795BCC9">
      <w:pPr>
        <w:pStyle w:val="Normal0"/>
        <w:pBdr>
          <w:top w:val="nil"/>
          <w:left w:val="nil"/>
          <w:bottom w:val="nil"/>
          <w:right w:val="nil"/>
          <w:between w:val="nil"/>
        </w:pBdr>
        <w:spacing w:line="240" w:lineRule="auto"/>
        <w:rPr>
          <w:color w:val="000000"/>
          <w:sz w:val="20"/>
          <w:szCs w:val="20"/>
        </w:rPr>
      </w:pPr>
      <w:r w:rsidRPr="001C416C">
        <w:rPr>
          <w:color w:val="000000"/>
          <w:sz w:val="20"/>
          <w:szCs w:val="20"/>
        </w:rPr>
        <w:t xml:space="preserve">Detalle en </w:t>
      </w:r>
      <w:r w:rsidRPr="001C416C" w:rsidR="001B3F57">
        <w:rPr>
          <w:color w:val="000000"/>
          <w:sz w:val="20"/>
          <w:szCs w:val="20"/>
        </w:rPr>
        <w:t>qué consisten y algunas recomendaciones para su aplicación:</w:t>
      </w:r>
    </w:p>
    <w:p w:rsidRPr="001C416C" w:rsidR="00084319" w:rsidP="001C416C" w:rsidRDefault="00084319" w14:paraId="00000122" w14:textId="77777777">
      <w:pPr>
        <w:pStyle w:val="Normal0"/>
        <w:pBdr>
          <w:top w:val="nil"/>
          <w:left w:val="nil"/>
          <w:bottom w:val="nil"/>
          <w:right w:val="nil"/>
          <w:between w:val="nil"/>
        </w:pBdr>
        <w:spacing w:line="240" w:lineRule="auto"/>
        <w:rPr>
          <w:b/>
          <w:color w:val="000000"/>
          <w:sz w:val="20"/>
          <w:szCs w:val="20"/>
        </w:rPr>
      </w:pPr>
    </w:p>
    <w:p w:rsidRPr="001C416C" w:rsidR="00084319" w:rsidP="001C416C" w:rsidRDefault="001B3F57" w14:paraId="00000123" w14:textId="77777777">
      <w:pPr>
        <w:pStyle w:val="Normal0"/>
        <w:pBdr>
          <w:top w:val="nil"/>
          <w:left w:val="nil"/>
          <w:bottom w:val="nil"/>
          <w:right w:val="nil"/>
          <w:between w:val="nil"/>
        </w:pBdr>
        <w:spacing w:line="240" w:lineRule="auto"/>
        <w:rPr>
          <w:b/>
          <w:color w:val="000000"/>
          <w:sz w:val="20"/>
          <w:szCs w:val="20"/>
        </w:rPr>
      </w:pPr>
      <w:r w:rsidRPr="001C416C">
        <w:rPr>
          <w:noProof/>
          <w:sz w:val="20"/>
          <w:szCs w:val="20"/>
        </w:rPr>
        <mc:AlternateContent>
          <mc:Choice Requires="wps">
            <w:drawing>
              <wp:anchor distT="0" distB="0" distL="114300" distR="114300" simplePos="0" relativeHeight="251676672" behindDoc="0" locked="0" layoutInCell="1" hidden="0" allowOverlap="1" wp14:anchorId="2D825F4E" wp14:editId="07777777">
                <wp:simplePos x="0" y="0"/>
                <wp:positionH relativeFrom="column">
                  <wp:posOffset>1</wp:posOffset>
                </wp:positionH>
                <wp:positionV relativeFrom="paragraph">
                  <wp:posOffset>0</wp:posOffset>
                </wp:positionV>
                <wp:extent cx="6242050" cy="698500"/>
                <wp:effectExtent l="0" t="0" r="0" b="0"/>
                <wp:wrapNone/>
                <wp:docPr id="138" name="Rectángulo 138"/>
                <wp:cNvGraphicFramePr/>
                <a:graphic xmlns:a="http://schemas.openxmlformats.org/drawingml/2006/main">
                  <a:graphicData uri="http://schemas.microsoft.com/office/word/2010/wordprocessingShape">
                    <wps:wsp>
                      <wps:cNvSpPr/>
                      <wps:spPr>
                        <a:xfrm>
                          <a:off x="2231325" y="3437100"/>
                          <a:ext cx="6229350" cy="68580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084319" w:rsidRDefault="001B3F57" w14:paraId="47094743" w14:textId="77777777">
                            <w:pPr>
                              <w:pStyle w:val="Normal0"/>
                              <w:spacing w:line="240" w:lineRule="auto"/>
                              <w:jc w:val="center"/>
                              <w:textDirection w:val="btLr"/>
                            </w:pPr>
                            <w:r>
                              <w:rPr>
                                <w:color w:val="FFFFFF"/>
                                <w:sz w:val="36"/>
                              </w:rPr>
                              <w:t>DI_CF01_1_3_Test de fragilidad_Slide de diapositivas</w:t>
                            </w:r>
                          </w:p>
                        </w:txbxContent>
                      </wps:txbx>
                      <wps:bodyPr spcFirstLastPara="1" wrap="square" lIns="91425" tIns="45700" rIns="91425" bIns="45700" anchor="ctr" anchorCtr="0">
                        <a:noAutofit/>
                      </wps:bodyPr>
                    </wps:wsp>
                  </a:graphicData>
                </a:graphic>
              </wp:anchor>
            </w:drawing>
          </mc:Choice>
          <mc:Fallback>
            <w:pict>
              <v:rect id="Rectángulo 138" style="position:absolute;margin-left:0;margin-top:0;width:491.5pt;height:55pt;z-index:251676672;visibility:visible;mso-wrap-style:square;mso-wrap-distance-left:9pt;mso-wrap-distance-top:0;mso-wrap-distance-right:9pt;mso-wrap-distance-bottom:0;mso-position-horizontal:absolute;mso-position-horizontal-relative:text;mso-position-vertical:absolute;mso-position-vertical-relative:text;v-text-anchor:middle" o:spid="_x0000_s1039" fillcolor="#ed7d31" strokecolor="#42719b" strokeweight="1pt" w14:anchorId="2D825F4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">
                <v:stroke miterlimit="5243f" startarrowwidth="narrow" startarrowlength="short" endarrowwidth="narrow" endarrowlength="short"/>
                <v:textbox inset="2.53958mm,1.2694mm,2.53958mm,1.2694mm">
                  <w:txbxContent>
                    <w:p w:rsidR="00084319" w:rsidRDefault="001B3F57" w14:paraId="47094743" w14:textId="77777777">
                      <w:pPr>
                        <w:pStyle w:val="Normal0"/>
                        <w:spacing w:line="240" w:lineRule="auto"/>
                        <w:jc w:val="center"/>
                        <w:textDirection w:val="btLr"/>
                      </w:pPr>
                      <w:r>
                        <w:rPr>
                          <w:color w:val="FFFFFF"/>
                          <w:sz w:val="36"/>
                        </w:rPr>
                        <w:t>DI_CF01_1_3_Test de fragilidad_Slide de diapositivas</w:t>
                      </w:r>
                    </w:p>
                  </w:txbxContent>
                </v:textbox>
              </v:rect>
            </w:pict>
          </mc:Fallback>
        </mc:AlternateContent>
      </w:r>
    </w:p>
    <w:p w:rsidRPr="001C416C" w:rsidR="00084319" w:rsidP="001C416C" w:rsidRDefault="00084319" w14:paraId="00000124" w14:textId="77777777">
      <w:pPr>
        <w:pStyle w:val="Normal0"/>
        <w:pBdr>
          <w:top w:val="nil"/>
          <w:left w:val="nil"/>
          <w:bottom w:val="nil"/>
          <w:right w:val="nil"/>
          <w:between w:val="nil"/>
        </w:pBdr>
        <w:spacing w:line="240" w:lineRule="auto"/>
        <w:rPr>
          <w:b/>
          <w:color w:val="000000"/>
          <w:sz w:val="20"/>
          <w:szCs w:val="20"/>
        </w:rPr>
      </w:pPr>
    </w:p>
    <w:p w:rsidRPr="001C416C" w:rsidR="00084319" w:rsidP="001C416C" w:rsidRDefault="00084319" w14:paraId="00000125" w14:textId="77777777">
      <w:pPr>
        <w:pStyle w:val="Normal0"/>
        <w:pBdr>
          <w:top w:val="nil"/>
          <w:left w:val="nil"/>
          <w:bottom w:val="nil"/>
          <w:right w:val="nil"/>
          <w:between w:val="nil"/>
        </w:pBdr>
        <w:spacing w:line="240" w:lineRule="auto"/>
        <w:rPr>
          <w:b/>
          <w:color w:val="000000"/>
          <w:sz w:val="20"/>
          <w:szCs w:val="20"/>
        </w:rPr>
      </w:pPr>
    </w:p>
    <w:p w:rsidRPr="001C416C" w:rsidR="00084319" w:rsidP="001C416C" w:rsidRDefault="00084319" w14:paraId="00000126" w14:textId="77777777">
      <w:pPr>
        <w:pStyle w:val="Normal0"/>
        <w:pBdr>
          <w:top w:val="nil"/>
          <w:left w:val="nil"/>
          <w:bottom w:val="nil"/>
          <w:right w:val="nil"/>
          <w:between w:val="nil"/>
        </w:pBdr>
        <w:spacing w:line="240" w:lineRule="auto"/>
        <w:jc w:val="both"/>
        <w:rPr>
          <w:b/>
          <w:color w:val="000000"/>
          <w:sz w:val="20"/>
          <w:szCs w:val="20"/>
        </w:rPr>
      </w:pPr>
    </w:p>
    <w:p w:rsidRPr="001C416C" w:rsidR="00084319" w:rsidP="001C416C" w:rsidRDefault="001B3F57" w14:paraId="00000127" w14:textId="77777777">
      <w:pPr>
        <w:pStyle w:val="Normal0"/>
        <w:pBdr>
          <w:top w:val="nil"/>
          <w:left w:val="nil"/>
          <w:bottom w:val="nil"/>
          <w:right w:val="nil"/>
          <w:between w:val="nil"/>
        </w:pBdr>
        <w:spacing w:line="240" w:lineRule="auto"/>
        <w:jc w:val="both"/>
        <w:rPr>
          <w:color w:val="000000"/>
          <w:sz w:val="20"/>
          <w:szCs w:val="20"/>
        </w:rPr>
      </w:pPr>
      <w:r w:rsidRPr="001C416C">
        <w:rPr>
          <w:b/>
          <w:color w:val="000000"/>
          <w:sz w:val="20"/>
          <w:szCs w:val="20"/>
        </w:rPr>
        <w:t>Interpretación de resultados</w:t>
      </w:r>
      <w:r w:rsidRPr="001C416C">
        <w:rPr>
          <w:color w:val="000000"/>
          <w:sz w:val="20"/>
          <w:szCs w:val="20"/>
        </w:rPr>
        <w:t>:</w:t>
      </w:r>
    </w:p>
    <w:p w:rsidRPr="001C416C" w:rsidR="00084319" w:rsidP="001C416C" w:rsidRDefault="00084319" w14:paraId="00000128" w14:textId="77777777">
      <w:pPr>
        <w:pStyle w:val="Normal0"/>
        <w:pBdr>
          <w:top w:val="nil"/>
          <w:left w:val="nil"/>
          <w:bottom w:val="nil"/>
          <w:right w:val="nil"/>
          <w:between w:val="nil"/>
        </w:pBdr>
        <w:spacing w:line="240" w:lineRule="auto"/>
        <w:jc w:val="both"/>
        <w:rPr>
          <w:color w:val="000000"/>
          <w:sz w:val="20"/>
          <w:szCs w:val="20"/>
        </w:rPr>
      </w:pPr>
    </w:p>
    <w:p w:rsidRPr="001C416C" w:rsidR="00084319" w:rsidP="001C416C" w:rsidRDefault="001B3F57" w14:paraId="00000129" w14:textId="007D6C02">
      <w:pPr>
        <w:pStyle w:val="Normal0"/>
        <w:pBdr>
          <w:top w:val="nil"/>
          <w:left w:val="nil"/>
          <w:bottom w:val="nil"/>
          <w:right w:val="nil"/>
          <w:between w:val="nil"/>
        </w:pBdr>
        <w:spacing w:line="240" w:lineRule="auto"/>
        <w:jc w:val="both"/>
        <w:rPr>
          <w:color w:val="000000"/>
          <w:sz w:val="20"/>
          <w:szCs w:val="20"/>
        </w:rPr>
      </w:pPr>
      <w:r w:rsidRPr="001C416C">
        <w:rPr>
          <w:color w:val="000000"/>
          <w:sz w:val="20"/>
          <w:szCs w:val="20"/>
        </w:rPr>
        <w:t xml:space="preserve">A cada ítem del instrumento se le debe asignar un puntaje.  Si la respuesta es </w:t>
      </w:r>
      <w:r w:rsidRPr="001C416C">
        <w:rPr>
          <w:b/>
          <w:bCs/>
          <w:color w:val="000000"/>
          <w:sz w:val="20"/>
          <w:szCs w:val="20"/>
        </w:rPr>
        <w:t>S</w:t>
      </w:r>
      <w:r w:rsidRPr="001C416C" w:rsidR="00F02E0E">
        <w:rPr>
          <w:b/>
          <w:bCs/>
          <w:color w:val="000000"/>
          <w:sz w:val="20"/>
          <w:szCs w:val="20"/>
        </w:rPr>
        <w:t>Í</w:t>
      </w:r>
      <w:r w:rsidRPr="001C416C">
        <w:rPr>
          <w:color w:val="000000"/>
          <w:sz w:val="20"/>
          <w:szCs w:val="20"/>
        </w:rPr>
        <w:t xml:space="preserve">, se cuenta como 1, si la respuesta es </w:t>
      </w:r>
      <w:r w:rsidRPr="001C416C">
        <w:rPr>
          <w:b/>
          <w:bCs/>
          <w:color w:val="000000"/>
          <w:sz w:val="20"/>
          <w:szCs w:val="20"/>
        </w:rPr>
        <w:t>NO</w:t>
      </w:r>
      <w:r w:rsidRPr="001C416C">
        <w:rPr>
          <w:color w:val="000000"/>
          <w:sz w:val="20"/>
          <w:szCs w:val="20"/>
        </w:rPr>
        <w:t>, será 0.  Finalizada la aplicación del instrumento se totalizan las respuestas:</w:t>
      </w:r>
    </w:p>
    <w:p w:rsidRPr="001C416C" w:rsidR="00084319" w:rsidP="001C416C" w:rsidRDefault="001B3F57" w14:paraId="0000012A" w14:textId="77777777">
      <w:pPr>
        <w:pStyle w:val="Normal0"/>
        <w:pBdr>
          <w:top w:val="nil"/>
          <w:left w:val="nil"/>
          <w:bottom w:val="nil"/>
          <w:right w:val="nil"/>
          <w:between w:val="nil"/>
        </w:pBdr>
        <w:spacing w:line="240" w:lineRule="auto"/>
        <w:jc w:val="both"/>
        <w:rPr>
          <w:color w:val="000000"/>
          <w:sz w:val="20"/>
          <w:szCs w:val="20"/>
        </w:rPr>
      </w:pPr>
      <w:r w:rsidRPr="001C416C">
        <w:rPr>
          <w:color w:val="000000"/>
          <w:sz w:val="20"/>
          <w:szCs w:val="20"/>
        </w:rPr>
        <w:t xml:space="preserve"> </w:t>
      </w:r>
    </w:p>
    <w:p w:rsidRPr="001C416C" w:rsidR="00084319" w:rsidP="001C416C" w:rsidRDefault="001B3F57" w14:paraId="0000012B" w14:textId="77777777">
      <w:pPr>
        <w:pStyle w:val="Normal0"/>
        <w:numPr>
          <w:ilvl w:val="0"/>
          <w:numId w:val="9"/>
        </w:numPr>
        <w:pBdr>
          <w:top w:val="nil"/>
          <w:left w:val="nil"/>
          <w:bottom w:val="nil"/>
          <w:right w:val="nil"/>
          <w:between w:val="nil"/>
        </w:pBdr>
        <w:spacing w:line="240" w:lineRule="auto"/>
        <w:ind w:left="0" w:firstLine="0"/>
        <w:rPr>
          <w:color w:val="000000"/>
          <w:sz w:val="20"/>
          <w:szCs w:val="20"/>
        </w:rPr>
      </w:pPr>
      <w:commentRangeStart w:id="36"/>
      <w:r w:rsidRPr="001C416C">
        <w:rPr>
          <w:color w:val="000000"/>
          <w:sz w:val="20"/>
          <w:szCs w:val="20"/>
        </w:rPr>
        <w:t xml:space="preserve">Si, en la suma total de las respuestas, todos los criterios </w:t>
      </w:r>
      <w:r w:rsidRPr="001C416C">
        <w:rPr>
          <w:sz w:val="20"/>
          <w:szCs w:val="20"/>
        </w:rPr>
        <w:t>puntúan</w:t>
      </w:r>
      <w:r w:rsidRPr="001C416C">
        <w:rPr>
          <w:color w:val="000000"/>
          <w:sz w:val="20"/>
          <w:szCs w:val="20"/>
        </w:rPr>
        <w:t xml:space="preserve"> cero (0), es decir, todas las respuestas fueron NO, se categoriza como: Robusto.</w:t>
      </w:r>
    </w:p>
    <w:p w:rsidRPr="001C416C" w:rsidR="00084319" w:rsidP="001C416C" w:rsidRDefault="001B3F57" w14:paraId="0000012C" w14:textId="77777777">
      <w:pPr>
        <w:pStyle w:val="Normal0"/>
        <w:numPr>
          <w:ilvl w:val="0"/>
          <w:numId w:val="9"/>
        </w:numPr>
        <w:pBdr>
          <w:top w:val="nil"/>
          <w:left w:val="nil"/>
          <w:bottom w:val="nil"/>
          <w:right w:val="nil"/>
          <w:between w:val="nil"/>
        </w:pBdr>
        <w:spacing w:line="240" w:lineRule="auto"/>
        <w:ind w:left="0" w:firstLine="0"/>
        <w:rPr>
          <w:color w:val="000000"/>
          <w:sz w:val="20"/>
          <w:szCs w:val="20"/>
        </w:rPr>
      </w:pPr>
      <w:r w:rsidRPr="001C416C">
        <w:rPr>
          <w:color w:val="000000"/>
          <w:sz w:val="20"/>
          <w:szCs w:val="20"/>
        </w:rPr>
        <w:t xml:space="preserve">Si, en la suma total de las respuestas, si se tienen 1 o 2 ítems con SI, se categoriza como: </w:t>
      </w:r>
      <w:r w:rsidRPr="001C416C">
        <w:rPr>
          <w:sz w:val="20"/>
          <w:szCs w:val="20"/>
        </w:rPr>
        <w:t>Pre Frágil</w:t>
      </w:r>
      <w:r w:rsidRPr="001C416C">
        <w:rPr>
          <w:color w:val="000000"/>
          <w:sz w:val="20"/>
          <w:szCs w:val="20"/>
        </w:rPr>
        <w:t xml:space="preserve">. </w:t>
      </w:r>
    </w:p>
    <w:p w:rsidRPr="001C416C" w:rsidR="00084319" w:rsidP="001C416C" w:rsidRDefault="001B3F57" w14:paraId="0000012D" w14:textId="77777777">
      <w:pPr>
        <w:pStyle w:val="Normal0"/>
        <w:numPr>
          <w:ilvl w:val="0"/>
          <w:numId w:val="9"/>
        </w:numPr>
        <w:pBdr>
          <w:top w:val="nil"/>
          <w:left w:val="nil"/>
          <w:bottom w:val="nil"/>
          <w:right w:val="nil"/>
          <w:between w:val="nil"/>
        </w:pBdr>
        <w:spacing w:line="240" w:lineRule="auto"/>
        <w:ind w:left="0" w:firstLine="0"/>
        <w:rPr>
          <w:color w:val="000000"/>
          <w:sz w:val="20"/>
          <w:szCs w:val="20"/>
        </w:rPr>
      </w:pPr>
      <w:r w:rsidRPr="001C416C">
        <w:rPr>
          <w:color w:val="000000"/>
          <w:sz w:val="20"/>
          <w:szCs w:val="20"/>
        </w:rPr>
        <w:t xml:space="preserve">Si se tienen 3 o más ítems con SI, se categoriza como: Frágil. </w:t>
      </w:r>
      <w:commentRangeEnd w:id="36"/>
      <w:r w:rsidRPr="001C416C" w:rsidR="00F02E0E">
        <w:rPr>
          <w:rStyle w:val="Refdecomentario"/>
          <w:sz w:val="20"/>
          <w:szCs w:val="20"/>
        </w:rPr>
        <w:commentReference w:id="36"/>
      </w:r>
    </w:p>
    <w:p w:rsidRPr="001C416C" w:rsidR="00084319" w:rsidP="001C416C" w:rsidRDefault="00084319" w14:paraId="0000012E" w14:textId="481DF585">
      <w:pPr>
        <w:pStyle w:val="Normal0"/>
        <w:pBdr>
          <w:top w:val="nil"/>
          <w:left w:val="nil"/>
          <w:bottom w:val="nil"/>
          <w:right w:val="nil"/>
          <w:between w:val="nil"/>
        </w:pBdr>
        <w:spacing w:line="240" w:lineRule="auto"/>
        <w:jc w:val="both"/>
        <w:rPr>
          <w:color w:val="000000"/>
          <w:sz w:val="20"/>
          <w:szCs w:val="20"/>
        </w:rPr>
      </w:pPr>
    </w:p>
    <w:p w:rsidRPr="001C416C" w:rsidR="00F02E0E" w:rsidP="001C416C" w:rsidRDefault="00F02E0E" w14:paraId="4060D37F" w14:textId="77777777">
      <w:pPr>
        <w:pStyle w:val="Normal0"/>
        <w:pBdr>
          <w:top w:val="nil"/>
          <w:left w:val="nil"/>
          <w:bottom w:val="nil"/>
          <w:right w:val="nil"/>
          <w:between w:val="nil"/>
        </w:pBdr>
        <w:spacing w:line="240" w:lineRule="auto"/>
        <w:jc w:val="both"/>
        <w:rPr>
          <w:color w:val="000000"/>
          <w:sz w:val="20"/>
          <w:szCs w:val="20"/>
        </w:rPr>
      </w:pPr>
    </w:p>
    <w:p w:rsidRPr="001C416C" w:rsidR="00084319" w:rsidP="008A2934" w:rsidRDefault="001B3F57" w14:paraId="0000012F" w14:textId="77777777">
      <w:pPr>
        <w:pStyle w:val="Normal0"/>
        <w:pBdr>
          <w:top w:val="nil"/>
          <w:left w:val="nil"/>
          <w:bottom w:val="nil"/>
          <w:right w:val="nil"/>
          <w:between w:val="nil"/>
        </w:pBdr>
        <w:spacing w:line="240" w:lineRule="auto"/>
        <w:rPr>
          <w:b/>
          <w:color w:val="000000"/>
          <w:sz w:val="20"/>
          <w:szCs w:val="20"/>
        </w:rPr>
      </w:pPr>
      <w:r w:rsidRPr="001C416C">
        <w:rPr>
          <w:b/>
          <w:color w:val="000000"/>
          <w:sz w:val="20"/>
          <w:szCs w:val="20"/>
        </w:rPr>
        <w:t>Mini Mental State Examination (MMSE)</w:t>
      </w:r>
    </w:p>
    <w:p w:rsidRPr="001C416C" w:rsidR="00084319" w:rsidP="001C416C" w:rsidRDefault="00084319" w14:paraId="00000130" w14:textId="77777777">
      <w:pPr>
        <w:pStyle w:val="Normal0"/>
        <w:pBdr>
          <w:top w:val="nil"/>
          <w:left w:val="nil"/>
          <w:bottom w:val="nil"/>
          <w:right w:val="nil"/>
          <w:between w:val="nil"/>
        </w:pBdr>
        <w:spacing w:line="240" w:lineRule="auto"/>
        <w:jc w:val="both"/>
        <w:rPr>
          <w:color w:val="000000"/>
          <w:sz w:val="20"/>
          <w:szCs w:val="20"/>
        </w:rPr>
      </w:pPr>
    </w:p>
    <w:p w:rsidRPr="001C416C" w:rsidR="00084319" w:rsidP="001C416C" w:rsidRDefault="001B3F57" w14:paraId="00000131" w14:textId="77777777">
      <w:pPr>
        <w:pStyle w:val="Normal0"/>
        <w:pBdr>
          <w:top w:val="nil"/>
          <w:left w:val="nil"/>
          <w:bottom w:val="nil"/>
          <w:right w:val="nil"/>
          <w:between w:val="nil"/>
        </w:pBdr>
        <w:spacing w:line="240" w:lineRule="auto"/>
        <w:jc w:val="both"/>
        <w:rPr>
          <w:color w:val="000000"/>
          <w:sz w:val="20"/>
          <w:szCs w:val="20"/>
        </w:rPr>
      </w:pPr>
      <w:r w:rsidRPr="001C416C">
        <w:rPr>
          <w:color w:val="000000"/>
          <w:sz w:val="20"/>
          <w:szCs w:val="20"/>
        </w:rPr>
        <w:t xml:space="preserve">El </w:t>
      </w:r>
      <w:r w:rsidRPr="001C416C">
        <w:rPr>
          <w:i/>
          <w:iCs/>
          <w:color w:val="000000"/>
          <w:sz w:val="20"/>
          <w:szCs w:val="20"/>
        </w:rPr>
        <w:t>Mini Mental State Examination</w:t>
      </w:r>
      <w:r w:rsidRPr="001C416C">
        <w:rPr>
          <w:color w:val="000000"/>
          <w:sz w:val="20"/>
          <w:szCs w:val="20"/>
        </w:rPr>
        <w:t xml:space="preserve"> (MMSE) de Folstein, que traducido al español es Examen Mental Abreviado, es una prueba diseñada con el objetivo de valorar el estado </w:t>
      </w:r>
      <w:r w:rsidRPr="001C416C">
        <w:rPr>
          <w:sz w:val="20"/>
          <w:szCs w:val="20"/>
        </w:rPr>
        <w:t>cognitivo</w:t>
      </w:r>
      <w:r w:rsidRPr="001C416C">
        <w:rPr>
          <w:color w:val="000000"/>
          <w:sz w:val="20"/>
          <w:szCs w:val="20"/>
        </w:rPr>
        <w:t xml:space="preserve"> de las personas adultas mayores. </w:t>
      </w:r>
    </w:p>
    <w:p w:rsidRPr="001C416C" w:rsidR="00F02E0E" w:rsidP="001C416C" w:rsidRDefault="001B3F57" w14:paraId="25221A32" w14:textId="77777777">
      <w:pPr>
        <w:pStyle w:val="Normal0"/>
        <w:pBdr>
          <w:top w:val="nil"/>
          <w:left w:val="nil"/>
          <w:bottom w:val="nil"/>
          <w:right w:val="nil"/>
          <w:between w:val="nil"/>
        </w:pBdr>
        <w:spacing w:line="240" w:lineRule="auto"/>
        <w:jc w:val="both"/>
        <w:rPr>
          <w:color w:val="000000"/>
          <w:sz w:val="20"/>
          <w:szCs w:val="20"/>
        </w:rPr>
      </w:pPr>
      <w:r w:rsidRPr="001C416C">
        <w:rPr>
          <w:color w:val="000000"/>
          <w:sz w:val="20"/>
          <w:szCs w:val="20"/>
        </w:rPr>
        <w:t xml:space="preserve">El instrumento contiene 11 ítems que evalúan la función cognitiva en la orientación (temporo espacial) la memoria, la atención, el cálculo, la evocación o recuerdo, el lenguaje y la capacidad de trazar dos polígonos cruzados. </w:t>
      </w:r>
    </w:p>
    <w:p w:rsidRPr="001C416C" w:rsidR="00F02E0E" w:rsidP="001C416C" w:rsidRDefault="00F02E0E" w14:paraId="2BFBB947" w14:textId="122A87F2">
      <w:pPr>
        <w:pStyle w:val="Normal0"/>
        <w:pBdr>
          <w:top w:val="nil"/>
          <w:left w:val="nil"/>
          <w:bottom w:val="nil"/>
          <w:right w:val="nil"/>
          <w:between w:val="nil"/>
        </w:pBdr>
        <w:spacing w:line="240" w:lineRule="auto"/>
        <w:jc w:val="both"/>
        <w:rPr>
          <w:color w:val="000000"/>
          <w:sz w:val="20"/>
          <w:szCs w:val="20"/>
        </w:rPr>
      </w:pPr>
      <w:commentRangeStart w:id="37"/>
      <w:r w:rsidRPr="001C416C">
        <w:rPr>
          <w:noProof/>
          <w:sz w:val="20"/>
          <w:szCs w:val="20"/>
        </w:rPr>
        <w:drawing>
          <wp:inline distT="0" distB="0" distL="0" distR="0" wp14:anchorId="20A51DC8" wp14:editId="091555CF">
            <wp:extent cx="2366963" cy="1333500"/>
            <wp:effectExtent l="0" t="0" r="0" b="0"/>
            <wp:docPr id="103" name="Imagen 103" descr="笑顔のシニア・ミドル女性　高齢の母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笑顔のシニア・ミドル女性　高齢の母娘"/>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73385" cy="1337118"/>
                    </a:xfrm>
                    <a:prstGeom prst="rect">
                      <a:avLst/>
                    </a:prstGeom>
                    <a:noFill/>
                    <a:ln>
                      <a:noFill/>
                    </a:ln>
                  </pic:spPr>
                </pic:pic>
              </a:graphicData>
            </a:graphic>
          </wp:inline>
        </w:drawing>
      </w:r>
      <w:commentRangeEnd w:id="37"/>
      <w:r w:rsidRPr="001C416C">
        <w:rPr>
          <w:rStyle w:val="Refdecomentario"/>
          <w:sz w:val="20"/>
          <w:szCs w:val="20"/>
        </w:rPr>
        <w:commentReference w:id="37"/>
      </w:r>
    </w:p>
    <w:p w:rsidRPr="001C416C" w:rsidR="00F02E0E" w:rsidP="001C416C" w:rsidRDefault="00F02E0E" w14:paraId="53AEC277" w14:textId="77777777">
      <w:pPr>
        <w:pStyle w:val="Normal0"/>
        <w:pBdr>
          <w:top w:val="nil"/>
          <w:left w:val="nil"/>
          <w:bottom w:val="nil"/>
          <w:right w:val="nil"/>
          <w:between w:val="nil"/>
        </w:pBdr>
        <w:spacing w:line="240" w:lineRule="auto"/>
        <w:jc w:val="both"/>
        <w:rPr>
          <w:color w:val="000000"/>
          <w:sz w:val="20"/>
          <w:szCs w:val="20"/>
        </w:rPr>
      </w:pPr>
    </w:p>
    <w:p w:rsidRPr="001C416C" w:rsidR="00084319" w:rsidP="001C416C" w:rsidRDefault="001B3F57" w14:paraId="00000132" w14:textId="72FFA01F">
      <w:pPr>
        <w:pStyle w:val="Normal0"/>
        <w:pBdr>
          <w:top w:val="nil"/>
          <w:left w:val="nil"/>
          <w:bottom w:val="nil"/>
          <w:right w:val="nil"/>
          <w:between w:val="nil"/>
        </w:pBdr>
        <w:spacing w:line="240" w:lineRule="auto"/>
        <w:jc w:val="both"/>
        <w:rPr>
          <w:color w:val="000000"/>
          <w:sz w:val="20"/>
          <w:szCs w:val="20"/>
        </w:rPr>
      </w:pPr>
      <w:commentRangeStart w:id="38"/>
      <w:r w:rsidRPr="001C416C">
        <w:rPr>
          <w:color w:val="000000"/>
          <w:sz w:val="20"/>
          <w:szCs w:val="20"/>
        </w:rPr>
        <w:t xml:space="preserve">Esta </w:t>
      </w:r>
      <w:r w:rsidRPr="001C416C">
        <w:rPr>
          <w:sz w:val="20"/>
          <w:szCs w:val="20"/>
        </w:rPr>
        <w:t>evaluación se</w:t>
      </w:r>
      <w:r w:rsidRPr="001C416C">
        <w:rPr>
          <w:color w:val="000000"/>
          <w:sz w:val="20"/>
          <w:szCs w:val="20"/>
        </w:rPr>
        <w:t xml:space="preserve"> usa regularmente para valorar el estado cognoscitivo de una persona o detectar una posible demencia. Su aplicación requiere alrededor de siete minutos en personas con demencia y cinco minutos en personas con cognición conservada o normal.   </w:t>
      </w:r>
      <w:commentRangeEnd w:id="38"/>
      <w:r w:rsidRPr="001C416C" w:rsidR="00F02E0E">
        <w:rPr>
          <w:rStyle w:val="Refdecomentario"/>
          <w:sz w:val="20"/>
          <w:szCs w:val="20"/>
        </w:rPr>
        <w:commentReference w:id="38"/>
      </w:r>
    </w:p>
    <w:p w:rsidRPr="001C416C" w:rsidR="00084319" w:rsidP="001C416C" w:rsidRDefault="00084319" w14:paraId="00000133" w14:textId="5D9403D4">
      <w:pPr>
        <w:pStyle w:val="Normal0"/>
        <w:pBdr>
          <w:top w:val="nil"/>
          <w:left w:val="nil"/>
          <w:bottom w:val="nil"/>
          <w:right w:val="nil"/>
          <w:between w:val="nil"/>
        </w:pBdr>
        <w:spacing w:line="240" w:lineRule="auto"/>
        <w:jc w:val="both"/>
        <w:rPr>
          <w:color w:val="000000"/>
          <w:sz w:val="20"/>
          <w:szCs w:val="20"/>
        </w:rPr>
      </w:pPr>
    </w:p>
    <w:p w:rsidRPr="001C416C" w:rsidR="006F6657" w:rsidP="001C416C" w:rsidRDefault="006F6657" w14:paraId="31AC73F2" w14:textId="77777777">
      <w:pPr>
        <w:spacing w:line="240" w:lineRule="auto"/>
        <w:jc w:val="both"/>
        <w:rPr>
          <w:sz w:val="20"/>
          <w:szCs w:val="20"/>
        </w:rPr>
      </w:pPr>
    </w:p>
    <w:tbl>
      <w:tblPr>
        <w:tblStyle w:val="Tablaconcuadrcula"/>
        <w:tblW w:w="0" w:type="auto"/>
        <w:jc w:val="center"/>
        <w:shd w:val="clear" w:color="auto" w:fill="C2D69B" w:themeFill="accent3" w:themeFillTint="99"/>
        <w:tblLook w:val="04A0" w:firstRow="1" w:lastRow="0" w:firstColumn="1" w:lastColumn="0" w:noHBand="0" w:noVBand="1"/>
      </w:tblPr>
      <w:tblGrid>
        <w:gridCol w:w="2941"/>
      </w:tblGrid>
      <w:tr w:rsidRPr="001C416C" w:rsidR="006F6657" w:rsidTr="0050288A" w14:paraId="7FDFB4A0" w14:textId="77777777">
        <w:trPr>
          <w:trHeight w:val="733"/>
          <w:jc w:val="center"/>
        </w:trPr>
        <w:tc>
          <w:tcPr>
            <w:tcW w:w="2941" w:type="dxa"/>
            <w:shd w:val="clear" w:color="auto" w:fill="C2D69B" w:themeFill="accent3" w:themeFillTint="99"/>
          </w:tcPr>
          <w:p w:rsidRPr="001C416C" w:rsidR="006F6657" w:rsidP="001C416C" w:rsidRDefault="006F6657" w14:paraId="3FE8C881" w14:textId="77777777">
            <w:pPr>
              <w:jc w:val="both"/>
              <w:rPr>
                <w:sz w:val="20"/>
                <w:szCs w:val="20"/>
              </w:rPr>
            </w:pPr>
            <w:commentRangeStart w:id="39"/>
          </w:p>
          <w:p w:rsidRPr="001C416C" w:rsidR="006F6657" w:rsidP="001C416C" w:rsidRDefault="006F6657" w14:paraId="6060E28A" w14:textId="6FED9C74">
            <w:pPr>
              <w:jc w:val="center"/>
              <w:rPr>
                <w:sz w:val="20"/>
                <w:szCs w:val="20"/>
              </w:rPr>
            </w:pPr>
            <w:r w:rsidRPr="001C416C">
              <w:rPr>
                <w:noProof/>
                <w:color w:val="0070C0"/>
                <w:sz w:val="20"/>
                <w:szCs w:val="20"/>
              </w:rPr>
              <w:drawing>
                <wp:anchor distT="0" distB="0" distL="114300" distR="114300" simplePos="0" relativeHeight="251710464" behindDoc="0" locked="0" layoutInCell="1" allowOverlap="1" wp14:anchorId="4F438D3A" wp14:editId="6D8DCFD2">
                  <wp:simplePos x="0" y="0"/>
                  <wp:positionH relativeFrom="margin">
                    <wp:posOffset>1480820</wp:posOffset>
                  </wp:positionH>
                  <wp:positionV relativeFrom="paragraph">
                    <wp:posOffset>131445</wp:posOffset>
                  </wp:positionV>
                  <wp:extent cx="333375" cy="375272"/>
                  <wp:effectExtent l="0" t="0" r="0" b="6350"/>
                  <wp:wrapNone/>
                  <wp:docPr id="104" name="Picture 2" descr="Dedo Índice, Señalando, Puntero, Mano">
                    <a:extLst xmlns:a="http://schemas.openxmlformats.org/drawingml/2006/main">
                      <a:ext uri="{FF2B5EF4-FFF2-40B4-BE49-F238E27FC236}">
                        <a16:creationId xmlns:a16="http://schemas.microsoft.com/office/drawing/2014/main" id="{1ED8B523-DA0D-4675-A9EE-3798D0E2EF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 descr="Dedo Índice, Señalando, Puntero, Mano">
                            <a:extLst>
                              <a:ext uri="{FF2B5EF4-FFF2-40B4-BE49-F238E27FC236}">
                                <a16:creationId xmlns:a16="http://schemas.microsoft.com/office/drawing/2014/main" id="{1ED8B523-DA0D-4675-A9EE-3798D0E2EFCE}"/>
                              </a:ext>
                            </a:extLst>
                          </pic:cNvPr>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33375" cy="375272"/>
                          </a:xfrm>
                          <a:prstGeom prst="rect">
                            <a:avLst/>
                          </a:prstGeom>
                          <a:noFill/>
                        </pic:spPr>
                      </pic:pic>
                    </a:graphicData>
                  </a:graphic>
                  <wp14:sizeRelH relativeFrom="margin">
                    <wp14:pctWidth>0</wp14:pctWidth>
                  </wp14:sizeRelH>
                  <wp14:sizeRelV relativeFrom="margin">
                    <wp14:pctHeight>0</wp14:pctHeight>
                  </wp14:sizeRelV>
                </wp:anchor>
              </w:drawing>
            </w:r>
            <w:r w:rsidRPr="001C416C">
              <w:rPr>
                <w:b/>
                <w:color w:val="0070C0"/>
                <w:sz w:val="20"/>
                <w:szCs w:val="20"/>
              </w:rPr>
              <w:t>¡</w:t>
            </w:r>
            <w:r w:rsidRPr="001C416C">
              <w:rPr>
                <w:b/>
                <w:color w:val="0070C0"/>
                <w:sz w:val="20"/>
                <w:szCs w:val="20"/>
              </w:rPr>
              <w:t>Nota</w:t>
            </w:r>
            <w:r w:rsidRPr="001C416C">
              <w:rPr>
                <w:b/>
                <w:color w:val="0070C0"/>
                <w:sz w:val="20"/>
                <w:szCs w:val="20"/>
              </w:rPr>
              <w:t>!</w:t>
            </w:r>
            <w:commentRangeEnd w:id="39"/>
            <w:r w:rsidRPr="001C416C">
              <w:rPr>
                <w:rStyle w:val="Refdecomentario"/>
                <w:sz w:val="20"/>
                <w:szCs w:val="20"/>
              </w:rPr>
              <w:commentReference w:id="39"/>
            </w:r>
          </w:p>
        </w:tc>
      </w:tr>
    </w:tbl>
    <w:p w:rsidRPr="001C416C" w:rsidR="006F6657" w:rsidP="001C416C" w:rsidRDefault="006F6657" w14:paraId="44215EED" w14:textId="77777777">
      <w:pPr>
        <w:tabs>
          <w:tab w:val="left" w:pos="9498"/>
          <w:tab w:val="left" w:pos="9639"/>
        </w:tabs>
        <w:spacing w:line="240" w:lineRule="auto"/>
        <w:jc w:val="both"/>
        <w:rPr>
          <w:sz w:val="20"/>
          <w:szCs w:val="20"/>
        </w:rPr>
      </w:pPr>
    </w:p>
    <w:p w:rsidRPr="001C416C" w:rsidR="006F6657" w:rsidP="001C416C" w:rsidRDefault="006F6657" w14:paraId="1263B9C1" w14:textId="16D9DD82">
      <w:pPr>
        <w:pStyle w:val="Normal0"/>
        <w:pBdr>
          <w:top w:val="nil"/>
          <w:left w:val="nil"/>
          <w:bottom w:val="nil"/>
          <w:right w:val="nil"/>
          <w:between w:val="nil"/>
        </w:pBdr>
        <w:spacing w:line="240" w:lineRule="auto"/>
        <w:jc w:val="both"/>
        <w:rPr>
          <w:color w:val="000000"/>
          <w:sz w:val="20"/>
          <w:szCs w:val="20"/>
        </w:rPr>
      </w:pPr>
    </w:p>
    <w:p w:rsidRPr="001C416C" w:rsidR="00084319" w:rsidP="001C416C" w:rsidRDefault="00084319" w14:paraId="00000135" w14:textId="77777777">
      <w:pPr>
        <w:pStyle w:val="Normal0"/>
        <w:pBdr>
          <w:top w:val="nil"/>
          <w:left w:val="nil"/>
          <w:bottom w:val="nil"/>
          <w:right w:val="nil"/>
          <w:between w:val="nil"/>
        </w:pBdr>
        <w:spacing w:line="240" w:lineRule="auto"/>
        <w:jc w:val="both"/>
        <w:rPr>
          <w:b/>
          <w:color w:val="000000"/>
          <w:sz w:val="20"/>
          <w:szCs w:val="20"/>
        </w:rPr>
      </w:pPr>
    </w:p>
    <w:p w:rsidRPr="001C416C" w:rsidR="00084319" w:rsidP="001C416C" w:rsidRDefault="001B3F57" w14:paraId="00000136" w14:textId="77777777">
      <w:pPr>
        <w:pStyle w:val="Normal0"/>
        <w:pBdr>
          <w:top w:val="nil"/>
          <w:left w:val="nil"/>
          <w:bottom w:val="nil"/>
          <w:right w:val="nil"/>
          <w:between w:val="nil"/>
        </w:pBdr>
        <w:spacing w:line="240" w:lineRule="auto"/>
        <w:jc w:val="both"/>
        <w:rPr>
          <w:color w:val="000000"/>
          <w:sz w:val="20"/>
          <w:szCs w:val="20"/>
        </w:rPr>
      </w:pPr>
      <w:r w:rsidRPr="001C416C">
        <w:rPr>
          <w:color w:val="000000"/>
          <w:sz w:val="20"/>
          <w:szCs w:val="20"/>
        </w:rPr>
        <w:t>Interpretación de resultados:</w:t>
      </w:r>
    </w:p>
    <w:p w:rsidRPr="001C416C" w:rsidR="00084319" w:rsidP="001C416C" w:rsidRDefault="00084319" w14:paraId="00000137" w14:textId="77777777">
      <w:pPr>
        <w:pStyle w:val="Normal0"/>
        <w:pBdr>
          <w:top w:val="nil"/>
          <w:left w:val="nil"/>
          <w:bottom w:val="nil"/>
          <w:right w:val="nil"/>
          <w:between w:val="nil"/>
        </w:pBdr>
        <w:spacing w:line="240" w:lineRule="auto"/>
        <w:rPr>
          <w:color w:val="000000"/>
          <w:sz w:val="20"/>
          <w:szCs w:val="20"/>
        </w:rPr>
      </w:pPr>
    </w:p>
    <w:p w:rsidRPr="001C416C" w:rsidR="00084319" w:rsidP="001C416C" w:rsidRDefault="001B3F57" w14:paraId="00000138" w14:textId="38CA1C84">
      <w:pPr>
        <w:pStyle w:val="Normal0"/>
        <w:pBdr>
          <w:top w:val="nil"/>
          <w:left w:val="nil"/>
          <w:bottom w:val="nil"/>
          <w:right w:val="nil"/>
          <w:between w:val="nil"/>
        </w:pBdr>
        <w:spacing w:line="240" w:lineRule="auto"/>
        <w:rPr>
          <w:color w:val="000000"/>
          <w:sz w:val="20"/>
          <w:szCs w:val="20"/>
        </w:rPr>
      </w:pPr>
      <w:r w:rsidRPr="001C416C">
        <w:rPr>
          <w:color w:val="000000"/>
          <w:sz w:val="20"/>
          <w:szCs w:val="20"/>
        </w:rPr>
        <w:t>Para la puntuación final de la aplicación del Mini Mental State Examination (MMSE), es necesario atender las siguientes recomendaciones</w:t>
      </w:r>
      <w:r w:rsidRPr="001C416C" w:rsidR="006F6657">
        <w:rPr>
          <w:color w:val="000000"/>
          <w:sz w:val="20"/>
          <w:szCs w:val="20"/>
        </w:rPr>
        <w:t>:</w:t>
      </w:r>
    </w:p>
    <w:p w:rsidRPr="001C416C" w:rsidR="00084319" w:rsidP="001C416C" w:rsidRDefault="00084319" w14:paraId="00000139" w14:textId="77777777">
      <w:pPr>
        <w:pStyle w:val="Normal0"/>
        <w:pBdr>
          <w:top w:val="nil"/>
          <w:left w:val="nil"/>
          <w:bottom w:val="nil"/>
          <w:right w:val="nil"/>
          <w:between w:val="nil"/>
        </w:pBdr>
        <w:spacing w:line="240" w:lineRule="auto"/>
        <w:rPr>
          <w:color w:val="000000"/>
          <w:sz w:val="20"/>
          <w:szCs w:val="20"/>
        </w:rPr>
      </w:pPr>
    </w:p>
    <w:p w:rsidRPr="001C416C" w:rsidR="00084319" w:rsidP="001C416C" w:rsidRDefault="001B3F57" w14:paraId="0000013A" w14:textId="77777777">
      <w:pPr>
        <w:pStyle w:val="Normal0"/>
        <w:numPr>
          <w:ilvl w:val="0"/>
          <w:numId w:val="9"/>
        </w:numPr>
        <w:pBdr>
          <w:top w:val="nil"/>
          <w:left w:val="nil"/>
          <w:bottom w:val="nil"/>
          <w:right w:val="nil"/>
          <w:between w:val="nil"/>
        </w:pBdr>
        <w:spacing w:line="240" w:lineRule="auto"/>
        <w:ind w:left="0" w:firstLine="0"/>
        <w:rPr>
          <w:color w:val="000000"/>
          <w:sz w:val="20"/>
          <w:szCs w:val="20"/>
        </w:rPr>
      </w:pPr>
      <w:r w:rsidRPr="001C416C">
        <w:rPr>
          <w:color w:val="000000"/>
          <w:sz w:val="20"/>
          <w:szCs w:val="20"/>
        </w:rPr>
        <w:t xml:space="preserve">Sumar 2 puntos si tiene alteración visual evidente. </w:t>
      </w:r>
    </w:p>
    <w:p w:rsidRPr="001C416C" w:rsidR="00084319" w:rsidP="001C416C" w:rsidRDefault="001B3F57" w14:paraId="0000013B" w14:textId="77777777">
      <w:pPr>
        <w:pStyle w:val="Normal0"/>
        <w:numPr>
          <w:ilvl w:val="0"/>
          <w:numId w:val="9"/>
        </w:numPr>
        <w:pBdr>
          <w:top w:val="nil"/>
          <w:left w:val="nil"/>
          <w:bottom w:val="nil"/>
          <w:right w:val="nil"/>
          <w:between w:val="nil"/>
        </w:pBdr>
        <w:spacing w:line="240" w:lineRule="auto"/>
        <w:ind w:left="0" w:firstLine="0"/>
        <w:rPr>
          <w:color w:val="000000"/>
          <w:sz w:val="20"/>
          <w:szCs w:val="20"/>
        </w:rPr>
      </w:pPr>
      <w:r w:rsidRPr="001C416C">
        <w:rPr>
          <w:color w:val="000000"/>
          <w:sz w:val="20"/>
          <w:szCs w:val="20"/>
        </w:rPr>
        <w:t xml:space="preserve">Sumar 1 punto si es mayor de 65. </w:t>
      </w:r>
    </w:p>
    <w:p w:rsidRPr="001C416C" w:rsidR="00084319" w:rsidP="001C416C" w:rsidRDefault="001B3F57" w14:paraId="0000013C" w14:textId="77777777">
      <w:pPr>
        <w:pStyle w:val="Normal0"/>
        <w:numPr>
          <w:ilvl w:val="0"/>
          <w:numId w:val="9"/>
        </w:numPr>
        <w:pBdr>
          <w:top w:val="nil"/>
          <w:left w:val="nil"/>
          <w:bottom w:val="nil"/>
          <w:right w:val="nil"/>
          <w:between w:val="nil"/>
        </w:pBdr>
        <w:spacing w:line="240" w:lineRule="auto"/>
        <w:ind w:left="0" w:firstLine="0"/>
        <w:rPr>
          <w:color w:val="000000"/>
          <w:sz w:val="20"/>
          <w:szCs w:val="20"/>
        </w:rPr>
      </w:pPr>
      <w:r w:rsidRPr="001C416C">
        <w:rPr>
          <w:color w:val="000000"/>
          <w:sz w:val="20"/>
          <w:szCs w:val="20"/>
        </w:rPr>
        <w:t xml:space="preserve">Sumar 2 puntos si es mayor de 75 años. </w:t>
      </w:r>
    </w:p>
    <w:p w:rsidRPr="001C416C" w:rsidR="00084319" w:rsidP="001C416C" w:rsidRDefault="00084319" w14:paraId="0000013D" w14:textId="77777777">
      <w:pPr>
        <w:pStyle w:val="Normal0"/>
        <w:pBdr>
          <w:top w:val="nil"/>
          <w:left w:val="nil"/>
          <w:bottom w:val="nil"/>
          <w:right w:val="nil"/>
          <w:between w:val="nil"/>
        </w:pBdr>
        <w:spacing w:line="240" w:lineRule="auto"/>
        <w:rPr>
          <w:color w:val="000000"/>
          <w:sz w:val="20"/>
          <w:szCs w:val="20"/>
        </w:rPr>
      </w:pPr>
    </w:p>
    <w:p w:rsidRPr="001C416C" w:rsidR="00084319" w:rsidP="001C416C" w:rsidRDefault="001B3F57" w14:paraId="0000013E" w14:textId="5E242DB4">
      <w:pPr>
        <w:pStyle w:val="Normal0"/>
        <w:pBdr>
          <w:top w:val="nil"/>
          <w:left w:val="nil"/>
          <w:bottom w:val="nil"/>
          <w:right w:val="nil"/>
          <w:between w:val="nil"/>
        </w:pBdr>
        <w:spacing w:line="240" w:lineRule="auto"/>
        <w:rPr>
          <w:color w:val="000000"/>
          <w:sz w:val="20"/>
          <w:szCs w:val="20"/>
        </w:rPr>
      </w:pPr>
      <w:r w:rsidRPr="001C416C">
        <w:rPr>
          <w:color w:val="000000"/>
          <w:sz w:val="20"/>
          <w:szCs w:val="20"/>
        </w:rPr>
        <w:t>Los puntos de corte que indican deterioro cognoscitivo, teniendo en cuenta los años de escolaridad de la persona son los siguientes</w:t>
      </w:r>
      <w:r w:rsidRPr="001C416C" w:rsidR="006F6657">
        <w:rPr>
          <w:color w:val="000000"/>
          <w:sz w:val="20"/>
          <w:szCs w:val="20"/>
        </w:rPr>
        <w:t xml:space="preserve">: </w:t>
      </w:r>
    </w:p>
    <w:p w:rsidRPr="001C416C" w:rsidR="00084319" w:rsidP="001C416C" w:rsidRDefault="00084319" w14:paraId="0000013F" w14:textId="77777777">
      <w:pPr>
        <w:pStyle w:val="Normal0"/>
        <w:pBdr>
          <w:top w:val="nil"/>
          <w:left w:val="nil"/>
          <w:bottom w:val="nil"/>
          <w:right w:val="nil"/>
          <w:between w:val="nil"/>
        </w:pBdr>
        <w:spacing w:line="240" w:lineRule="auto"/>
        <w:rPr>
          <w:color w:val="000000"/>
          <w:sz w:val="20"/>
          <w:szCs w:val="20"/>
        </w:rPr>
      </w:pPr>
    </w:p>
    <w:p w:rsidRPr="001C416C" w:rsidR="00084319" w:rsidP="001C416C" w:rsidRDefault="001B3F57" w14:paraId="00000140" w14:textId="77777777">
      <w:pPr>
        <w:pStyle w:val="Normal0"/>
        <w:numPr>
          <w:ilvl w:val="0"/>
          <w:numId w:val="9"/>
        </w:numPr>
        <w:pBdr>
          <w:top w:val="nil"/>
          <w:left w:val="nil"/>
          <w:bottom w:val="nil"/>
          <w:right w:val="nil"/>
          <w:between w:val="nil"/>
        </w:pBdr>
        <w:spacing w:line="240" w:lineRule="auto"/>
        <w:ind w:left="0" w:firstLine="0"/>
        <w:rPr>
          <w:color w:val="000000"/>
          <w:sz w:val="20"/>
          <w:szCs w:val="20"/>
        </w:rPr>
      </w:pPr>
      <w:r w:rsidRPr="001C416C">
        <w:rPr>
          <w:color w:val="000000"/>
          <w:sz w:val="20"/>
          <w:szCs w:val="20"/>
        </w:rPr>
        <w:t xml:space="preserve">Persona con 0 – 5 años de escolaridad y puntuación de inferior o igual a 21: Sospecha de deterioro cognoscitivo, remitir a psiquiatría o neurología. </w:t>
      </w:r>
    </w:p>
    <w:p w:rsidRPr="001C416C" w:rsidR="00084319" w:rsidP="001C416C" w:rsidRDefault="001B3F57" w14:paraId="00000141" w14:textId="77777777">
      <w:pPr>
        <w:pStyle w:val="Normal0"/>
        <w:numPr>
          <w:ilvl w:val="0"/>
          <w:numId w:val="9"/>
        </w:numPr>
        <w:pBdr>
          <w:top w:val="nil"/>
          <w:left w:val="nil"/>
          <w:bottom w:val="nil"/>
          <w:right w:val="nil"/>
          <w:between w:val="nil"/>
        </w:pBdr>
        <w:spacing w:line="240" w:lineRule="auto"/>
        <w:ind w:left="0" w:firstLine="0"/>
        <w:rPr>
          <w:color w:val="000000"/>
          <w:sz w:val="20"/>
          <w:szCs w:val="20"/>
        </w:rPr>
      </w:pPr>
      <w:r w:rsidRPr="001C416C">
        <w:rPr>
          <w:color w:val="000000"/>
          <w:sz w:val="20"/>
          <w:szCs w:val="20"/>
        </w:rPr>
        <w:t xml:space="preserve">Persona con 6-12 años de escolaridad y puntuación inferior o igual a 24: Sospecha de deterioro cognoscitivo, remitir a psiquiatría o neurología </w:t>
      </w:r>
    </w:p>
    <w:p w:rsidRPr="001C416C" w:rsidR="00084319" w:rsidP="001C416C" w:rsidRDefault="001B3F57" w14:paraId="00000142" w14:textId="77777777">
      <w:pPr>
        <w:pStyle w:val="Normal0"/>
        <w:numPr>
          <w:ilvl w:val="0"/>
          <w:numId w:val="9"/>
        </w:numPr>
        <w:pBdr>
          <w:top w:val="nil"/>
          <w:left w:val="nil"/>
          <w:bottom w:val="nil"/>
          <w:right w:val="nil"/>
          <w:between w:val="nil"/>
        </w:pBdr>
        <w:spacing w:line="240" w:lineRule="auto"/>
        <w:ind w:left="0" w:firstLine="0"/>
        <w:rPr>
          <w:color w:val="000000"/>
          <w:sz w:val="20"/>
          <w:szCs w:val="20"/>
        </w:rPr>
      </w:pPr>
      <w:r w:rsidRPr="001C416C">
        <w:rPr>
          <w:color w:val="000000"/>
          <w:sz w:val="20"/>
          <w:szCs w:val="20"/>
        </w:rPr>
        <w:t>Persona con más de 12 años de escolaridad y puntuación inferior o igual a 26: Sospecha de deterioro cognoscitivo, remitir a psiquiatría o neurología.</w:t>
      </w:r>
    </w:p>
    <w:p w:rsidRPr="001C416C" w:rsidR="00084319" w:rsidP="001C416C" w:rsidRDefault="00084319" w14:paraId="00000143" w14:textId="77777777">
      <w:pPr>
        <w:pStyle w:val="Normal0"/>
        <w:pBdr>
          <w:top w:val="nil"/>
          <w:left w:val="nil"/>
          <w:bottom w:val="nil"/>
          <w:right w:val="nil"/>
          <w:between w:val="nil"/>
        </w:pBdr>
        <w:spacing w:line="240" w:lineRule="auto"/>
        <w:rPr>
          <w:color w:val="000000"/>
          <w:sz w:val="20"/>
          <w:szCs w:val="20"/>
        </w:rPr>
      </w:pPr>
    </w:p>
    <w:p w:rsidR="008A2934" w:rsidP="008A2934" w:rsidRDefault="008A2934" w14:paraId="3EA38778" w14:textId="77777777">
      <w:pPr>
        <w:pStyle w:val="Normal0"/>
        <w:pBdr>
          <w:top w:val="nil"/>
          <w:left w:val="nil"/>
          <w:bottom w:val="nil"/>
          <w:right w:val="nil"/>
          <w:between w:val="nil"/>
        </w:pBdr>
        <w:spacing w:line="240" w:lineRule="auto"/>
        <w:rPr>
          <w:b/>
          <w:color w:val="000000"/>
          <w:sz w:val="20"/>
          <w:szCs w:val="20"/>
        </w:rPr>
      </w:pPr>
    </w:p>
    <w:p w:rsidRPr="001C416C" w:rsidR="00084319" w:rsidP="008A2934" w:rsidRDefault="001B3F57" w14:paraId="00000144" w14:textId="4690DE0E">
      <w:pPr>
        <w:pStyle w:val="Normal0"/>
        <w:pBdr>
          <w:top w:val="nil"/>
          <w:left w:val="nil"/>
          <w:bottom w:val="nil"/>
          <w:right w:val="nil"/>
          <w:between w:val="nil"/>
        </w:pBdr>
        <w:spacing w:line="240" w:lineRule="auto"/>
        <w:rPr>
          <w:b/>
          <w:color w:val="000000"/>
          <w:sz w:val="20"/>
          <w:szCs w:val="20"/>
        </w:rPr>
      </w:pPr>
      <w:r w:rsidRPr="001C416C">
        <w:rPr>
          <w:b/>
          <w:color w:val="000000"/>
          <w:sz w:val="20"/>
          <w:szCs w:val="20"/>
        </w:rPr>
        <w:t>Apgar Familiar</w:t>
      </w:r>
    </w:p>
    <w:p w:rsidRPr="001C416C" w:rsidR="00084319" w:rsidP="001C416C" w:rsidRDefault="00084319" w14:paraId="00000145" w14:textId="77777777">
      <w:pPr>
        <w:pStyle w:val="Normal0"/>
        <w:pBdr>
          <w:top w:val="nil"/>
          <w:left w:val="nil"/>
          <w:bottom w:val="nil"/>
          <w:right w:val="nil"/>
          <w:between w:val="nil"/>
        </w:pBdr>
        <w:spacing w:line="240" w:lineRule="auto"/>
        <w:rPr>
          <w:b/>
          <w:color w:val="000000"/>
          <w:sz w:val="20"/>
          <w:szCs w:val="20"/>
        </w:rPr>
      </w:pPr>
    </w:p>
    <w:p w:rsidRPr="001C416C" w:rsidR="00084319" w:rsidP="001C416C" w:rsidRDefault="001B3F57" w14:paraId="00000146" w14:textId="7879DBD0">
      <w:pPr>
        <w:pStyle w:val="Normal0"/>
        <w:pBdr>
          <w:top w:val="nil"/>
          <w:left w:val="nil"/>
          <w:bottom w:val="nil"/>
          <w:right w:val="nil"/>
          <w:between w:val="nil"/>
        </w:pBdr>
        <w:spacing w:line="240" w:lineRule="auto"/>
        <w:jc w:val="both"/>
        <w:rPr>
          <w:sz w:val="20"/>
          <w:szCs w:val="20"/>
        </w:rPr>
      </w:pPr>
      <w:r w:rsidRPr="001C416C">
        <w:rPr>
          <w:sz w:val="20"/>
          <w:szCs w:val="20"/>
        </w:rPr>
        <w:t xml:space="preserve">Apgar Familiar es </w:t>
      </w:r>
      <w:r w:rsidRPr="001C416C">
        <w:rPr>
          <w:color w:val="000000"/>
          <w:sz w:val="20"/>
          <w:szCs w:val="20"/>
        </w:rPr>
        <w:t xml:space="preserve">una herramienta construida alrededor de cinco preguntas cerradas en un cuestionario auto administrado que permite evaluar la función familiar percibida por el individuo que responde el cuestionario permitiendo sospechar disfunción, pero no diagnosticándola. </w:t>
      </w:r>
      <w:r w:rsidRPr="001C416C">
        <w:rPr>
          <w:sz w:val="20"/>
          <w:szCs w:val="20"/>
        </w:rPr>
        <w:t>La aplicación del APGAR permite identificar el grado de satisfacción familiar y de las situaciones de conflicto o riesgo familiar en términos del grado de disfuncionalidad familiar.</w:t>
      </w:r>
    </w:p>
    <w:p w:rsidRPr="001C416C" w:rsidR="006F6657" w:rsidP="001C416C" w:rsidRDefault="006F6657" w14:paraId="75F2C0D5" w14:textId="739EA956">
      <w:pPr>
        <w:pStyle w:val="Normal0"/>
        <w:pBdr>
          <w:top w:val="nil"/>
          <w:left w:val="nil"/>
          <w:bottom w:val="nil"/>
          <w:right w:val="nil"/>
          <w:between w:val="nil"/>
        </w:pBdr>
        <w:spacing w:line="240" w:lineRule="auto"/>
        <w:jc w:val="both"/>
        <w:rPr>
          <w:sz w:val="20"/>
          <w:szCs w:val="20"/>
        </w:rPr>
      </w:pPr>
      <w:commentRangeStart w:id="40"/>
      <w:r w:rsidRPr="001C416C">
        <w:rPr>
          <w:noProof/>
          <w:sz w:val="20"/>
          <w:szCs w:val="20"/>
        </w:rPr>
        <w:drawing>
          <wp:inline distT="0" distB="0" distL="0" distR="0" wp14:anchorId="4DE5B4B4" wp14:editId="59FADD9F">
            <wp:extent cx="2043113" cy="1362075"/>
            <wp:effectExtent l="0" t="0" r="0" b="0"/>
            <wp:docPr id="105" name="Imagen 105" descr="Its been a pleasure. an attractive young female nurse embracing her senior pat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ts been a pleasure. an attractive young female nurse embracing her senior patien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45882" cy="1363921"/>
                    </a:xfrm>
                    <a:prstGeom prst="rect">
                      <a:avLst/>
                    </a:prstGeom>
                    <a:noFill/>
                    <a:ln>
                      <a:noFill/>
                    </a:ln>
                  </pic:spPr>
                </pic:pic>
              </a:graphicData>
            </a:graphic>
          </wp:inline>
        </w:drawing>
      </w:r>
      <w:commentRangeEnd w:id="40"/>
      <w:r w:rsidRPr="001C416C">
        <w:rPr>
          <w:rStyle w:val="Refdecomentario"/>
          <w:sz w:val="20"/>
          <w:szCs w:val="20"/>
        </w:rPr>
        <w:commentReference w:id="40"/>
      </w:r>
    </w:p>
    <w:p w:rsidRPr="001C416C" w:rsidR="00084319" w:rsidP="001C416C" w:rsidRDefault="00084319" w14:paraId="00000147" w14:textId="77777777">
      <w:pPr>
        <w:pStyle w:val="Normal0"/>
        <w:pBdr>
          <w:top w:val="nil"/>
          <w:left w:val="nil"/>
          <w:bottom w:val="nil"/>
          <w:right w:val="nil"/>
          <w:between w:val="nil"/>
        </w:pBdr>
        <w:spacing w:line="240" w:lineRule="auto"/>
        <w:jc w:val="both"/>
        <w:rPr>
          <w:sz w:val="20"/>
          <w:szCs w:val="20"/>
        </w:rPr>
      </w:pPr>
    </w:p>
    <w:p w:rsidRPr="001C416C" w:rsidR="006F6657" w:rsidP="001C416C" w:rsidRDefault="006F6657" w14:paraId="6463353B" w14:textId="41104BFB">
      <w:pPr>
        <w:pStyle w:val="Normal0"/>
        <w:pBdr>
          <w:top w:val="nil"/>
          <w:left w:val="nil"/>
          <w:bottom w:val="nil"/>
          <w:right w:val="nil"/>
          <w:between w:val="nil"/>
        </w:pBdr>
        <w:spacing w:line="240" w:lineRule="auto"/>
        <w:jc w:val="both"/>
        <w:rPr>
          <w:sz w:val="20"/>
          <w:szCs w:val="20"/>
        </w:rPr>
      </w:pPr>
      <w:commentRangeStart w:id="41"/>
      <w:r w:rsidRPr="001C416C">
        <w:rPr>
          <w:sz w:val="20"/>
          <w:szCs w:val="20"/>
        </w:rPr>
        <w:t>E</w:t>
      </w:r>
      <w:r w:rsidRPr="001C416C" w:rsidR="001B3F57">
        <w:rPr>
          <w:sz w:val="20"/>
          <w:szCs w:val="20"/>
        </w:rPr>
        <w:t xml:space="preserve">l APGAR familiar es un instrumento que muestra cómo perciben los miembros de la familia el nivel de funcionamiento de la unidad familiar de forma global, incluyendo a los niños ya que es aplicable a la población infantil. El APGAR familiar es útil para evidenciar la forma en que una persona percibe el funcionamiento de su familia en un momento determinado. </w:t>
      </w:r>
      <w:commentRangeEnd w:id="41"/>
      <w:r w:rsidRPr="001C416C">
        <w:rPr>
          <w:rStyle w:val="Refdecomentario"/>
          <w:sz w:val="20"/>
          <w:szCs w:val="20"/>
        </w:rPr>
        <w:commentReference w:id="41"/>
      </w:r>
    </w:p>
    <w:p w:rsidRPr="001C416C" w:rsidR="006F6657" w:rsidP="001C416C" w:rsidRDefault="006F6657" w14:paraId="4CFE12CB" w14:textId="77777777">
      <w:pPr>
        <w:spacing w:line="240" w:lineRule="auto"/>
        <w:jc w:val="both"/>
        <w:rPr>
          <w:sz w:val="20"/>
          <w:szCs w:val="20"/>
        </w:rPr>
      </w:pPr>
    </w:p>
    <w:tbl>
      <w:tblPr>
        <w:tblStyle w:val="Tablaconcuadrcula"/>
        <w:tblW w:w="0" w:type="auto"/>
        <w:jc w:val="center"/>
        <w:shd w:val="clear" w:color="auto" w:fill="C2D69B" w:themeFill="accent3" w:themeFillTint="99"/>
        <w:tblLook w:val="04A0" w:firstRow="1" w:lastRow="0" w:firstColumn="1" w:lastColumn="0" w:noHBand="0" w:noVBand="1"/>
      </w:tblPr>
      <w:tblGrid>
        <w:gridCol w:w="2941"/>
      </w:tblGrid>
      <w:tr w:rsidRPr="001C416C" w:rsidR="006F6657" w:rsidTr="0050288A" w14:paraId="4B7B9EF8" w14:textId="77777777">
        <w:trPr>
          <w:trHeight w:val="733"/>
          <w:jc w:val="center"/>
        </w:trPr>
        <w:tc>
          <w:tcPr>
            <w:tcW w:w="2941" w:type="dxa"/>
            <w:shd w:val="clear" w:color="auto" w:fill="C2D69B" w:themeFill="accent3" w:themeFillTint="99"/>
          </w:tcPr>
          <w:p w:rsidRPr="001C416C" w:rsidR="006F6657" w:rsidP="001C416C" w:rsidRDefault="006F6657" w14:paraId="4A23C0F9" w14:textId="77777777">
            <w:pPr>
              <w:jc w:val="both"/>
              <w:rPr>
                <w:sz w:val="20"/>
                <w:szCs w:val="20"/>
              </w:rPr>
            </w:pPr>
            <w:commentRangeStart w:id="42"/>
          </w:p>
          <w:p w:rsidRPr="001C416C" w:rsidR="006F6657" w:rsidP="001C416C" w:rsidRDefault="006F6657" w14:paraId="58AEF862" w14:textId="79C82785">
            <w:pPr>
              <w:jc w:val="center"/>
              <w:rPr>
                <w:sz w:val="20"/>
                <w:szCs w:val="20"/>
              </w:rPr>
            </w:pPr>
            <w:r w:rsidRPr="001C416C">
              <w:rPr>
                <w:noProof/>
                <w:color w:val="0070C0"/>
                <w:sz w:val="20"/>
                <w:szCs w:val="20"/>
              </w:rPr>
              <w:drawing>
                <wp:anchor distT="0" distB="0" distL="114300" distR="114300" simplePos="0" relativeHeight="251712512" behindDoc="0" locked="0" layoutInCell="1" allowOverlap="1" wp14:anchorId="5504541D" wp14:editId="221BCFC7">
                  <wp:simplePos x="0" y="0"/>
                  <wp:positionH relativeFrom="margin">
                    <wp:posOffset>1480820</wp:posOffset>
                  </wp:positionH>
                  <wp:positionV relativeFrom="paragraph">
                    <wp:posOffset>131445</wp:posOffset>
                  </wp:positionV>
                  <wp:extent cx="333375" cy="375272"/>
                  <wp:effectExtent l="0" t="0" r="0" b="6350"/>
                  <wp:wrapNone/>
                  <wp:docPr id="106" name="Picture 2" descr="Dedo Índice, Señalando, Puntero, Mano">
                    <a:extLst xmlns:a="http://schemas.openxmlformats.org/drawingml/2006/main">
                      <a:ext uri="{FF2B5EF4-FFF2-40B4-BE49-F238E27FC236}">
                        <a16:creationId xmlns:a16="http://schemas.microsoft.com/office/drawing/2014/main" id="{1ED8B523-DA0D-4675-A9EE-3798D0E2EF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 descr="Dedo Índice, Señalando, Puntero, Mano">
                            <a:extLst>
                              <a:ext uri="{FF2B5EF4-FFF2-40B4-BE49-F238E27FC236}">
                                <a16:creationId xmlns:a16="http://schemas.microsoft.com/office/drawing/2014/main" id="{1ED8B523-DA0D-4675-A9EE-3798D0E2EFCE}"/>
                              </a:ext>
                            </a:extLst>
                          </pic:cNvPr>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33375" cy="375272"/>
                          </a:xfrm>
                          <a:prstGeom prst="rect">
                            <a:avLst/>
                          </a:prstGeom>
                          <a:noFill/>
                        </pic:spPr>
                      </pic:pic>
                    </a:graphicData>
                  </a:graphic>
                  <wp14:sizeRelH relativeFrom="margin">
                    <wp14:pctWidth>0</wp14:pctWidth>
                  </wp14:sizeRelH>
                  <wp14:sizeRelV relativeFrom="margin">
                    <wp14:pctHeight>0</wp14:pctHeight>
                  </wp14:sizeRelV>
                </wp:anchor>
              </w:drawing>
            </w:r>
            <w:r w:rsidRPr="001C416C">
              <w:rPr>
                <w:b/>
                <w:color w:val="0070C0"/>
                <w:sz w:val="20"/>
                <w:szCs w:val="20"/>
              </w:rPr>
              <w:t>¡</w:t>
            </w:r>
            <w:r w:rsidRPr="001C416C">
              <w:rPr>
                <w:b/>
                <w:color w:val="0070C0"/>
                <w:sz w:val="20"/>
                <w:szCs w:val="20"/>
              </w:rPr>
              <w:t>Atención</w:t>
            </w:r>
            <w:r w:rsidRPr="001C416C">
              <w:rPr>
                <w:b/>
                <w:color w:val="0070C0"/>
                <w:sz w:val="20"/>
                <w:szCs w:val="20"/>
              </w:rPr>
              <w:t>!</w:t>
            </w:r>
            <w:commentRangeEnd w:id="42"/>
            <w:r w:rsidRPr="001C416C">
              <w:rPr>
                <w:rStyle w:val="Refdecomentario"/>
                <w:sz w:val="20"/>
                <w:szCs w:val="20"/>
              </w:rPr>
              <w:commentReference w:id="42"/>
            </w:r>
          </w:p>
        </w:tc>
      </w:tr>
    </w:tbl>
    <w:p w:rsidRPr="001C416C" w:rsidR="006F6657" w:rsidP="001C416C" w:rsidRDefault="006F6657" w14:paraId="608E61FD" w14:textId="77777777">
      <w:pPr>
        <w:tabs>
          <w:tab w:val="left" w:pos="9498"/>
          <w:tab w:val="left" w:pos="9639"/>
        </w:tabs>
        <w:spacing w:line="240" w:lineRule="auto"/>
        <w:jc w:val="both"/>
        <w:rPr>
          <w:sz w:val="20"/>
          <w:szCs w:val="20"/>
        </w:rPr>
      </w:pPr>
    </w:p>
    <w:p w:rsidRPr="001C416C" w:rsidR="006F6657" w:rsidP="001C416C" w:rsidRDefault="006F6657" w14:paraId="51521534" w14:textId="77777777">
      <w:pPr>
        <w:pStyle w:val="Normal0"/>
        <w:pBdr>
          <w:top w:val="nil"/>
          <w:left w:val="nil"/>
          <w:bottom w:val="nil"/>
          <w:right w:val="nil"/>
          <w:between w:val="nil"/>
        </w:pBdr>
        <w:spacing w:line="240" w:lineRule="auto"/>
        <w:jc w:val="both"/>
        <w:rPr>
          <w:color w:val="000000"/>
          <w:sz w:val="20"/>
          <w:szCs w:val="20"/>
        </w:rPr>
      </w:pPr>
    </w:p>
    <w:p w:rsidRPr="001C416C" w:rsidR="006F6657" w:rsidP="001C416C" w:rsidRDefault="006F6657" w14:paraId="246F8CF8" w14:textId="77777777">
      <w:pPr>
        <w:pStyle w:val="Normal0"/>
        <w:pBdr>
          <w:top w:val="nil"/>
          <w:left w:val="nil"/>
          <w:bottom w:val="nil"/>
          <w:right w:val="nil"/>
          <w:between w:val="nil"/>
        </w:pBdr>
        <w:spacing w:line="240" w:lineRule="auto"/>
        <w:jc w:val="both"/>
        <w:rPr>
          <w:sz w:val="20"/>
          <w:szCs w:val="20"/>
        </w:rPr>
      </w:pPr>
    </w:p>
    <w:p w:rsidRPr="001C416C" w:rsidR="006F6657" w:rsidP="001C416C" w:rsidRDefault="006F6657" w14:paraId="219F34E2" w14:textId="77777777">
      <w:pPr>
        <w:pStyle w:val="Normal0"/>
        <w:pBdr>
          <w:top w:val="nil"/>
          <w:left w:val="nil"/>
          <w:bottom w:val="nil"/>
          <w:right w:val="nil"/>
          <w:between w:val="nil"/>
        </w:pBdr>
        <w:spacing w:line="240" w:lineRule="auto"/>
        <w:jc w:val="both"/>
        <w:rPr>
          <w:sz w:val="20"/>
          <w:szCs w:val="20"/>
        </w:rPr>
      </w:pPr>
    </w:p>
    <w:p w:rsidRPr="001C416C" w:rsidR="00084319" w:rsidP="001C416C" w:rsidRDefault="00084319" w14:paraId="00000149" w14:textId="77777777">
      <w:pPr>
        <w:pStyle w:val="Normal0"/>
        <w:pBdr>
          <w:top w:val="nil"/>
          <w:left w:val="nil"/>
          <w:bottom w:val="nil"/>
          <w:right w:val="nil"/>
          <w:between w:val="nil"/>
        </w:pBdr>
        <w:spacing w:line="240" w:lineRule="auto"/>
        <w:jc w:val="both"/>
        <w:rPr>
          <w:sz w:val="20"/>
          <w:szCs w:val="20"/>
        </w:rPr>
      </w:pPr>
    </w:p>
    <w:p w:rsidRPr="001C416C" w:rsidR="006F6657" w:rsidP="001C416C" w:rsidRDefault="001B3F57" w14:paraId="3E50FE7C" w14:textId="34B9ED2F">
      <w:pPr>
        <w:pStyle w:val="Normal0"/>
        <w:pBdr>
          <w:top w:val="nil"/>
          <w:left w:val="nil"/>
          <w:bottom w:val="nil"/>
          <w:right w:val="nil"/>
          <w:between w:val="nil"/>
        </w:pBdr>
        <w:spacing w:line="240" w:lineRule="auto"/>
        <w:jc w:val="both"/>
        <w:rPr>
          <w:sz w:val="20"/>
          <w:szCs w:val="20"/>
        </w:rPr>
      </w:pPr>
      <w:r w:rsidRPr="001C416C">
        <w:rPr>
          <w:sz w:val="20"/>
          <w:szCs w:val="20"/>
        </w:rPr>
        <w:t xml:space="preserve">El instrumento lo componen los siguientes 5 elementos a través de los cuales se evalúa la funcionalidad de la familia, y cuyas iniciales configuran el acróstico que da nombre a la herramienta: </w:t>
      </w:r>
    </w:p>
    <w:p w:rsidRPr="001C416C" w:rsidR="006F6657" w:rsidP="001C416C" w:rsidRDefault="006F6657" w14:paraId="29AA7DB0" w14:textId="77777777">
      <w:pPr>
        <w:spacing w:line="240" w:lineRule="auto"/>
        <w:jc w:val="both"/>
        <w:rPr>
          <w:sz w:val="20"/>
          <w:szCs w:val="20"/>
        </w:rPr>
      </w:pPr>
    </w:p>
    <w:tbl>
      <w:tblPr>
        <w:tblStyle w:val="Tablaconcuadrcula"/>
        <w:tblW w:w="7483" w:type="dxa"/>
        <w:jc w:val="center"/>
        <w:shd w:val="clear" w:color="auto" w:fill="C2D69B" w:themeFill="accent3" w:themeFillTint="99"/>
        <w:tblLook w:val="04A0" w:firstRow="1" w:lastRow="0" w:firstColumn="1" w:lastColumn="0" w:noHBand="0" w:noVBand="1"/>
      </w:tblPr>
      <w:tblGrid>
        <w:gridCol w:w="7483"/>
      </w:tblGrid>
      <w:tr w:rsidRPr="001C416C" w:rsidR="006F6657" w:rsidTr="0050288A" w14:paraId="39388C0B" w14:textId="77777777">
        <w:trPr>
          <w:trHeight w:val="766"/>
          <w:jc w:val="center"/>
        </w:trPr>
        <w:tc>
          <w:tcPr>
            <w:tcW w:w="7483" w:type="dxa"/>
            <w:shd w:val="clear" w:color="auto" w:fill="C2D69B" w:themeFill="accent3" w:themeFillTint="99"/>
          </w:tcPr>
          <w:p w:rsidRPr="001C416C" w:rsidR="006F6657" w:rsidP="001C416C" w:rsidRDefault="006F6657" w14:paraId="0CA4834F" w14:textId="77777777">
            <w:pPr>
              <w:jc w:val="center"/>
              <w:rPr>
                <w:b/>
                <w:sz w:val="20"/>
                <w:szCs w:val="20"/>
              </w:rPr>
            </w:pPr>
          </w:p>
          <w:p w:rsidRPr="001C416C" w:rsidR="006F6657" w:rsidP="001C416C" w:rsidRDefault="006F6657" w14:paraId="1E4E3449" w14:textId="02FBB9C1">
            <w:pPr>
              <w:jc w:val="center"/>
              <w:rPr>
                <w:b/>
                <w:sz w:val="20"/>
                <w:szCs w:val="20"/>
              </w:rPr>
            </w:pPr>
            <w:r w:rsidRPr="001C416C">
              <w:rPr>
                <w:b/>
                <w:sz w:val="20"/>
                <w:szCs w:val="20"/>
              </w:rPr>
              <w:t>DI_CF01_1-3_</w:t>
            </w:r>
            <w:r w:rsidRPr="001C416C">
              <w:rPr>
                <w:b/>
                <w:sz w:val="20"/>
                <w:szCs w:val="20"/>
              </w:rPr>
              <w:t>Pestañas</w:t>
            </w:r>
            <w:r w:rsidRPr="001C416C">
              <w:rPr>
                <w:b/>
                <w:sz w:val="20"/>
                <w:szCs w:val="20"/>
              </w:rPr>
              <w:t>_</w:t>
            </w:r>
            <w:r w:rsidRPr="001C416C">
              <w:rPr>
                <w:b/>
                <w:sz w:val="20"/>
                <w:szCs w:val="20"/>
              </w:rPr>
              <w:t>ElementosDelApgarFamiliar</w:t>
            </w:r>
          </w:p>
        </w:tc>
      </w:tr>
    </w:tbl>
    <w:p w:rsidRPr="001C416C" w:rsidR="006F6657" w:rsidP="001C416C" w:rsidRDefault="006F6657" w14:paraId="49614C53" w14:textId="77777777">
      <w:pPr>
        <w:spacing w:line="240" w:lineRule="auto"/>
        <w:jc w:val="both"/>
        <w:rPr>
          <w:b/>
          <w:sz w:val="20"/>
          <w:szCs w:val="20"/>
        </w:rPr>
      </w:pPr>
    </w:p>
    <w:p w:rsidRPr="001C416C" w:rsidR="00084319" w:rsidP="001C416C" w:rsidRDefault="00084319" w14:paraId="00000151" w14:textId="77777777">
      <w:pPr>
        <w:pStyle w:val="Normal0"/>
        <w:pBdr>
          <w:top w:val="nil"/>
          <w:left w:val="nil"/>
          <w:bottom w:val="nil"/>
          <w:right w:val="nil"/>
          <w:between w:val="nil"/>
        </w:pBdr>
        <w:spacing w:line="240" w:lineRule="auto"/>
        <w:jc w:val="both"/>
        <w:rPr>
          <w:sz w:val="20"/>
          <w:szCs w:val="20"/>
        </w:rPr>
      </w:pPr>
    </w:p>
    <w:p w:rsidR="00084319" w:rsidP="001C416C" w:rsidRDefault="001B3F57" w14:paraId="00000152" w14:textId="2290CBE8">
      <w:pPr>
        <w:pStyle w:val="Normal0"/>
        <w:pBdr>
          <w:top w:val="nil"/>
          <w:left w:val="nil"/>
          <w:bottom w:val="nil"/>
          <w:right w:val="nil"/>
          <w:between w:val="nil"/>
        </w:pBdr>
        <w:spacing w:line="240" w:lineRule="auto"/>
        <w:jc w:val="both"/>
        <w:rPr>
          <w:sz w:val="20"/>
          <w:szCs w:val="20"/>
        </w:rPr>
      </w:pPr>
      <w:r w:rsidRPr="001C416C">
        <w:rPr>
          <w:sz w:val="20"/>
          <w:szCs w:val="20"/>
        </w:rPr>
        <w:t>Vea</w:t>
      </w:r>
      <w:r w:rsidRPr="001C416C" w:rsidR="006F6657">
        <w:rPr>
          <w:sz w:val="20"/>
          <w:szCs w:val="20"/>
        </w:rPr>
        <w:t xml:space="preserve">, a continuación, </w:t>
      </w:r>
      <w:r w:rsidRPr="001C416C">
        <w:rPr>
          <w:sz w:val="20"/>
          <w:szCs w:val="20"/>
        </w:rPr>
        <w:t>las instrucciones para la aplicación del Apgar Familiar:</w:t>
      </w:r>
    </w:p>
    <w:p w:rsidRPr="001C416C" w:rsidR="008A2934" w:rsidP="001C416C" w:rsidRDefault="008A2934" w14:paraId="27EB376F" w14:textId="77777777">
      <w:pPr>
        <w:pStyle w:val="Normal0"/>
        <w:pBdr>
          <w:top w:val="nil"/>
          <w:left w:val="nil"/>
          <w:bottom w:val="nil"/>
          <w:right w:val="nil"/>
          <w:between w:val="nil"/>
        </w:pBdr>
        <w:spacing w:line="240" w:lineRule="auto"/>
        <w:jc w:val="both"/>
        <w:rPr>
          <w:sz w:val="20"/>
          <w:szCs w:val="20"/>
        </w:rPr>
      </w:pPr>
    </w:p>
    <w:p w:rsidRPr="001C416C" w:rsidR="00084319" w:rsidP="001C416C" w:rsidRDefault="001B3F57" w14:paraId="00000153" w14:textId="77777777">
      <w:pPr>
        <w:pStyle w:val="Normal0"/>
        <w:pBdr>
          <w:top w:val="nil"/>
          <w:left w:val="nil"/>
          <w:bottom w:val="nil"/>
          <w:right w:val="nil"/>
          <w:between w:val="nil"/>
        </w:pBdr>
        <w:spacing w:line="240" w:lineRule="auto"/>
        <w:jc w:val="both"/>
        <w:rPr>
          <w:sz w:val="20"/>
          <w:szCs w:val="20"/>
        </w:rPr>
      </w:pPr>
      <w:r w:rsidRPr="001C416C">
        <w:rPr>
          <w:noProof/>
          <w:sz w:val="20"/>
          <w:szCs w:val="20"/>
        </w:rPr>
        <mc:AlternateContent>
          <mc:Choice Requires="wps">
            <w:drawing>
              <wp:inline distT="0" distB="0" distL="0" distR="0" wp14:anchorId="497D87EB" wp14:editId="7F4BA366">
                <wp:extent cx="6242050" cy="698500"/>
                <wp:effectExtent l="0" t="0" r="25400" b="25400"/>
                <wp:docPr id="139" name="Rectángulo 139"/>
                <wp:cNvGraphicFramePr/>
                <a:graphic xmlns:a="http://schemas.openxmlformats.org/drawingml/2006/main">
                  <a:graphicData uri="http://schemas.microsoft.com/office/word/2010/wordprocessingShape">
                    <wps:wsp>
                      <wps:cNvSpPr/>
                      <wps:spPr>
                        <a:xfrm>
                          <a:off x="2231325" y="3437100"/>
                          <a:ext cx="6229350" cy="68580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084319" w:rsidRDefault="001B3F57" w14:paraId="39D58654" w14:textId="77777777">
                            <w:pPr>
                              <w:pStyle w:val="Normal0"/>
                              <w:spacing w:line="240" w:lineRule="auto"/>
                              <w:jc w:val="center"/>
                              <w:textDirection w:val="btLr"/>
                            </w:pPr>
                            <w:r>
                              <w:rPr>
                                <w:color w:val="FFFFFF"/>
                                <w:sz w:val="36"/>
                              </w:rPr>
                              <w:t>DI_CF01_1_3_Instrucciones Apgar Familiar_Pasos</w:t>
                            </w:r>
                          </w:p>
                        </w:txbxContent>
                      </wps:txbx>
                      <wps:bodyPr spcFirstLastPara="1" wrap="square" lIns="91425" tIns="45700" rIns="91425" bIns="45700" anchor="ctr" anchorCtr="0">
                        <a:noAutofit/>
                      </wps:bodyPr>
                    </wps:wsp>
                  </a:graphicData>
                </a:graphic>
              </wp:inline>
            </w:drawing>
          </mc:Choice>
          <mc:Fallback>
            <w:pict>
              <v:rect id="Rectángulo 139" style="width:491.5pt;height:55pt;visibility:visible;mso-wrap-style:square;mso-left-percent:-10001;mso-top-percent:-10001;mso-position-horizontal:absolute;mso-position-horizontal-relative:char;mso-position-vertical:absolute;mso-position-vertical-relative:line;mso-left-percent:-10001;mso-top-percent:-10001;v-text-anchor:middle" o:spid="_x0000_s1040" fillcolor="#ed7d31" strokecolor="#42719b" strokeweight="1pt" w14:anchorId="497D87E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">
                <v:stroke miterlimit="5243f" startarrowwidth="narrow" startarrowlength="short" endarrowwidth="narrow" endarrowlength="short"/>
                <v:textbox inset="2.53958mm,1.2694mm,2.53958mm,1.2694mm">
                  <w:txbxContent>
                    <w:p w:rsidR="00084319" w:rsidRDefault="001B3F57" w14:paraId="39D58654" w14:textId="77777777">
                      <w:pPr>
                        <w:pStyle w:val="Normal0"/>
                        <w:spacing w:line="240" w:lineRule="auto"/>
                        <w:jc w:val="center"/>
                        <w:textDirection w:val="btLr"/>
                      </w:pPr>
                      <w:r>
                        <w:rPr>
                          <w:color w:val="FFFFFF"/>
                          <w:sz w:val="36"/>
                        </w:rPr>
                        <w:t>DI_CF01_1_3_Instrucciones Apgar Familiar_Pasos</w:t>
                      </w:r>
                    </w:p>
                  </w:txbxContent>
                </v:textbox>
                <w10:anchorlock/>
              </v:rect>
            </w:pict>
          </mc:Fallback>
        </mc:AlternateContent>
      </w:r>
    </w:p>
    <w:p w:rsidRPr="001C416C" w:rsidR="00084319" w:rsidP="001C416C" w:rsidRDefault="00084319" w14:paraId="00000154" w14:textId="77777777">
      <w:pPr>
        <w:pStyle w:val="Normal0"/>
        <w:pBdr>
          <w:top w:val="nil"/>
          <w:left w:val="nil"/>
          <w:bottom w:val="nil"/>
          <w:right w:val="nil"/>
          <w:between w:val="nil"/>
        </w:pBdr>
        <w:spacing w:line="240" w:lineRule="auto"/>
        <w:jc w:val="both"/>
        <w:rPr>
          <w:sz w:val="20"/>
          <w:szCs w:val="20"/>
        </w:rPr>
      </w:pPr>
    </w:p>
    <w:p w:rsidRPr="001C416C" w:rsidR="00084319" w:rsidP="001C416C" w:rsidRDefault="00000000" w14:paraId="00000157" w14:textId="77777777">
      <w:pPr>
        <w:pStyle w:val="Normal0"/>
        <w:pBdr>
          <w:top w:val="nil"/>
          <w:left w:val="nil"/>
          <w:bottom w:val="nil"/>
          <w:right w:val="nil"/>
          <w:between w:val="nil"/>
        </w:pBdr>
        <w:spacing w:line="240" w:lineRule="auto"/>
        <w:jc w:val="both"/>
        <w:rPr>
          <w:color w:val="000000"/>
          <w:sz w:val="20"/>
          <w:szCs w:val="20"/>
        </w:rPr>
      </w:pPr>
      <w:sdt>
        <w:sdtPr>
          <w:rPr>
            <w:sz w:val="20"/>
            <w:szCs w:val="20"/>
          </w:rPr>
          <w:tag w:val="goog_rdk_16"/>
          <w:id w:val="138882154"/>
        </w:sdtPr>
        <w:sdtContent>
          <w:commentRangeStart w:id="43"/>
        </w:sdtContent>
      </w:sdt>
    </w:p>
    <w:p w:rsidRPr="001C416C" w:rsidR="00084319" w:rsidP="001C416C" w:rsidRDefault="001B3F57" w14:paraId="00000158" w14:textId="77777777">
      <w:pPr>
        <w:pStyle w:val="Normal0"/>
        <w:pBdr>
          <w:top w:val="nil"/>
          <w:left w:val="nil"/>
          <w:bottom w:val="nil"/>
          <w:right w:val="nil"/>
          <w:between w:val="nil"/>
        </w:pBdr>
        <w:spacing w:line="240" w:lineRule="auto"/>
        <w:jc w:val="both"/>
        <w:rPr>
          <w:color w:val="000000"/>
          <w:sz w:val="20"/>
          <w:szCs w:val="20"/>
        </w:rPr>
      </w:pPr>
      <w:commentRangeEnd w:id="43"/>
      <w:r w:rsidRPr="001C416C">
        <w:rPr>
          <w:sz w:val="20"/>
          <w:szCs w:val="20"/>
        </w:rPr>
        <w:commentReference w:id="43"/>
      </w:r>
      <w:r w:rsidRPr="001C416C">
        <w:rPr>
          <w:noProof/>
          <w:sz w:val="20"/>
          <w:szCs w:val="20"/>
        </w:rPr>
        <w:drawing>
          <wp:anchor distT="0" distB="0" distL="0" distR="0" simplePos="0" relativeHeight="251678720" behindDoc="1" locked="0" layoutInCell="1" hidden="0" allowOverlap="1" wp14:anchorId="3205CDD6" wp14:editId="07777777">
            <wp:simplePos x="0" y="0"/>
            <wp:positionH relativeFrom="column">
              <wp:posOffset>0</wp:posOffset>
            </wp:positionH>
            <wp:positionV relativeFrom="paragraph">
              <wp:posOffset>-634</wp:posOffset>
            </wp:positionV>
            <wp:extent cx="6332220" cy="2069917"/>
            <wp:effectExtent l="0" t="0" r="0" b="0"/>
            <wp:wrapNone/>
            <wp:docPr id="169" name="image2.jpg" descr="String On Person's Finger"/>
            <wp:cNvGraphicFramePr/>
            <a:graphic xmlns:a="http://schemas.openxmlformats.org/drawingml/2006/main">
              <a:graphicData uri="http://schemas.openxmlformats.org/drawingml/2006/picture">
                <pic:pic xmlns:pic="http://schemas.openxmlformats.org/drawingml/2006/picture">
                  <pic:nvPicPr>
                    <pic:cNvPr id="0" name="image2.jpg" descr="String On Person's Finger"/>
                    <pic:cNvPicPr preferRelativeResize="0"/>
                  </pic:nvPicPr>
                  <pic:blipFill>
                    <a:blip r:embed="rId31"/>
                    <a:srcRect/>
                    <a:stretch>
                      <a:fillRect/>
                    </a:stretch>
                  </pic:blipFill>
                  <pic:spPr>
                    <a:xfrm>
                      <a:off x="0" y="0"/>
                      <a:ext cx="6332220" cy="2069917"/>
                    </a:xfrm>
                    <a:prstGeom prst="rect">
                      <a:avLst/>
                    </a:prstGeom>
                    <a:ln/>
                  </pic:spPr>
                </pic:pic>
              </a:graphicData>
            </a:graphic>
          </wp:anchor>
        </w:drawing>
      </w:r>
    </w:p>
    <w:p w:rsidRPr="001C416C" w:rsidR="00084319" w:rsidP="001C416C" w:rsidRDefault="00084319" w14:paraId="00000159" w14:textId="77777777">
      <w:pPr>
        <w:pStyle w:val="Normal0"/>
        <w:pBdr>
          <w:top w:val="nil"/>
          <w:left w:val="nil"/>
          <w:bottom w:val="nil"/>
          <w:right w:val="nil"/>
          <w:between w:val="nil"/>
        </w:pBdr>
        <w:spacing w:line="240" w:lineRule="auto"/>
        <w:jc w:val="both"/>
        <w:rPr>
          <w:color w:val="000000"/>
          <w:sz w:val="20"/>
          <w:szCs w:val="20"/>
        </w:rPr>
      </w:pPr>
    </w:p>
    <w:p w:rsidRPr="001C416C" w:rsidR="00084319" w:rsidP="001C416C" w:rsidRDefault="00084319" w14:paraId="0000015A" w14:textId="77777777">
      <w:pPr>
        <w:pStyle w:val="Normal0"/>
        <w:pBdr>
          <w:top w:val="nil"/>
          <w:left w:val="nil"/>
          <w:bottom w:val="nil"/>
          <w:right w:val="nil"/>
          <w:between w:val="nil"/>
        </w:pBdr>
        <w:spacing w:line="240" w:lineRule="auto"/>
        <w:jc w:val="both"/>
        <w:rPr>
          <w:color w:val="000000"/>
          <w:sz w:val="20"/>
          <w:szCs w:val="20"/>
        </w:rPr>
      </w:pPr>
    </w:p>
    <w:p w:rsidRPr="001C416C" w:rsidR="00084319" w:rsidP="001C416C" w:rsidRDefault="00084319" w14:paraId="0000015B" w14:textId="77777777">
      <w:pPr>
        <w:pStyle w:val="Normal0"/>
        <w:pBdr>
          <w:top w:val="nil"/>
          <w:left w:val="nil"/>
          <w:bottom w:val="nil"/>
          <w:right w:val="nil"/>
          <w:between w:val="nil"/>
        </w:pBdr>
        <w:spacing w:line="240" w:lineRule="auto"/>
        <w:jc w:val="both"/>
        <w:rPr>
          <w:color w:val="000000"/>
          <w:sz w:val="20"/>
          <w:szCs w:val="20"/>
        </w:rPr>
      </w:pPr>
    </w:p>
    <w:p w:rsidRPr="001C416C" w:rsidR="00084319" w:rsidP="001C416C" w:rsidRDefault="001B3F57" w14:paraId="0000015C" w14:textId="77777777">
      <w:pPr>
        <w:pStyle w:val="Normal0"/>
        <w:pBdr>
          <w:top w:val="nil"/>
          <w:left w:val="nil"/>
          <w:bottom w:val="nil"/>
          <w:right w:val="nil"/>
          <w:between w:val="nil"/>
        </w:pBdr>
        <w:spacing w:line="240" w:lineRule="auto"/>
        <w:jc w:val="both"/>
        <w:rPr>
          <w:color w:val="000000"/>
          <w:sz w:val="20"/>
          <w:szCs w:val="20"/>
        </w:rPr>
      </w:pPr>
      <w:r w:rsidRPr="001C416C">
        <w:rPr>
          <w:color w:val="000000"/>
          <w:sz w:val="20"/>
          <w:szCs w:val="20"/>
        </w:rPr>
        <w:t xml:space="preserve">Para afinar el diagnóstico de disfunción familiar (partiendo de </w:t>
      </w:r>
    </w:p>
    <w:p w:rsidRPr="001C416C" w:rsidR="00084319" w:rsidP="001C416C" w:rsidRDefault="001B3F57" w14:paraId="0000015D" w14:textId="77777777">
      <w:pPr>
        <w:pStyle w:val="Normal0"/>
        <w:pBdr>
          <w:top w:val="nil"/>
          <w:left w:val="nil"/>
          <w:bottom w:val="nil"/>
          <w:right w:val="nil"/>
          <w:between w:val="nil"/>
        </w:pBdr>
        <w:spacing w:line="240" w:lineRule="auto"/>
        <w:jc w:val="both"/>
        <w:rPr>
          <w:color w:val="000000"/>
          <w:sz w:val="20"/>
          <w:szCs w:val="20"/>
        </w:rPr>
      </w:pPr>
      <w:r w:rsidRPr="001C416C">
        <w:rPr>
          <w:color w:val="000000"/>
          <w:sz w:val="20"/>
          <w:szCs w:val="20"/>
        </w:rPr>
        <w:t>la familia como sujeto de atención) se deben valorar mínimo tres miembros de la familia.</w:t>
      </w:r>
    </w:p>
    <w:p w:rsidRPr="001C416C" w:rsidR="00084319" w:rsidP="001C416C" w:rsidRDefault="00084319" w14:paraId="0000015E" w14:textId="77777777">
      <w:pPr>
        <w:pStyle w:val="Normal0"/>
        <w:pBdr>
          <w:top w:val="nil"/>
          <w:left w:val="nil"/>
          <w:bottom w:val="nil"/>
          <w:right w:val="nil"/>
          <w:between w:val="nil"/>
        </w:pBdr>
        <w:spacing w:line="240" w:lineRule="auto"/>
        <w:jc w:val="both"/>
        <w:rPr>
          <w:color w:val="000000"/>
          <w:sz w:val="20"/>
          <w:szCs w:val="20"/>
        </w:rPr>
      </w:pPr>
    </w:p>
    <w:p w:rsidRPr="001C416C" w:rsidR="00084319" w:rsidP="001C416C" w:rsidRDefault="00084319" w14:paraId="0000015F" w14:textId="77777777">
      <w:pPr>
        <w:pStyle w:val="Normal0"/>
        <w:pBdr>
          <w:top w:val="nil"/>
          <w:left w:val="nil"/>
          <w:bottom w:val="nil"/>
          <w:right w:val="nil"/>
          <w:between w:val="nil"/>
        </w:pBdr>
        <w:spacing w:line="240" w:lineRule="auto"/>
        <w:jc w:val="both"/>
        <w:rPr>
          <w:color w:val="000000"/>
          <w:sz w:val="20"/>
          <w:szCs w:val="20"/>
        </w:rPr>
      </w:pPr>
    </w:p>
    <w:p w:rsidRPr="001C416C" w:rsidR="00084319" w:rsidP="001C416C" w:rsidRDefault="00084319" w14:paraId="00000160" w14:textId="77777777">
      <w:pPr>
        <w:pStyle w:val="Normal0"/>
        <w:pBdr>
          <w:top w:val="nil"/>
          <w:left w:val="nil"/>
          <w:bottom w:val="nil"/>
          <w:right w:val="nil"/>
          <w:between w:val="nil"/>
        </w:pBdr>
        <w:spacing w:line="240" w:lineRule="auto"/>
        <w:jc w:val="both"/>
        <w:rPr>
          <w:color w:val="000000"/>
          <w:sz w:val="20"/>
          <w:szCs w:val="20"/>
        </w:rPr>
      </w:pPr>
    </w:p>
    <w:p w:rsidRPr="001C416C" w:rsidR="00084319" w:rsidP="001C416C" w:rsidRDefault="00084319" w14:paraId="00000161" w14:textId="77777777">
      <w:pPr>
        <w:pStyle w:val="Normal0"/>
        <w:pBdr>
          <w:top w:val="nil"/>
          <w:left w:val="nil"/>
          <w:bottom w:val="nil"/>
          <w:right w:val="nil"/>
          <w:between w:val="nil"/>
        </w:pBdr>
        <w:spacing w:line="240" w:lineRule="auto"/>
        <w:jc w:val="both"/>
        <w:rPr>
          <w:color w:val="000000"/>
          <w:sz w:val="20"/>
          <w:szCs w:val="20"/>
        </w:rPr>
      </w:pPr>
    </w:p>
    <w:p w:rsidRPr="001C416C" w:rsidR="00084319" w:rsidP="001C416C" w:rsidRDefault="00084319" w14:paraId="00000162" w14:textId="77777777">
      <w:pPr>
        <w:pStyle w:val="Normal0"/>
        <w:pBdr>
          <w:top w:val="nil"/>
          <w:left w:val="nil"/>
          <w:bottom w:val="nil"/>
          <w:right w:val="nil"/>
          <w:between w:val="nil"/>
        </w:pBdr>
        <w:spacing w:line="240" w:lineRule="auto"/>
        <w:jc w:val="both"/>
        <w:rPr>
          <w:color w:val="000000"/>
          <w:sz w:val="20"/>
          <w:szCs w:val="20"/>
        </w:rPr>
      </w:pPr>
    </w:p>
    <w:tbl>
      <w:tblPr>
        <w:tblStyle w:val="ab"/>
        <w:tblW w:w="9962"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Look w:val="0400" w:firstRow="0" w:lastRow="0" w:firstColumn="0" w:lastColumn="0" w:noHBand="0" w:noVBand="1"/>
      </w:tblPr>
      <w:tblGrid>
        <w:gridCol w:w="9962"/>
      </w:tblGrid>
      <w:tr w:rsidRPr="001C416C" w:rsidR="00084319" w14:paraId="55B432BB" w14:textId="77777777">
        <w:tc>
          <w:tcPr>
            <w:tcW w:w="9962" w:type="dxa"/>
          </w:tcPr>
          <w:p w:rsidRPr="001C416C" w:rsidR="00084319" w:rsidP="001C416C" w:rsidRDefault="00084319" w14:paraId="00000163" w14:textId="77777777">
            <w:pPr>
              <w:pStyle w:val="Normal0"/>
              <w:jc w:val="both"/>
              <w:rPr>
                <w:color w:val="000000"/>
                <w:sz w:val="20"/>
                <w:szCs w:val="20"/>
              </w:rPr>
            </w:pPr>
          </w:p>
          <w:p w:rsidRPr="001C416C" w:rsidR="00084319" w:rsidP="001C416C" w:rsidRDefault="00000000" w14:paraId="00000164" w14:textId="77777777">
            <w:pPr>
              <w:pStyle w:val="Normal0"/>
              <w:jc w:val="both"/>
              <w:rPr>
                <w:color w:val="000000"/>
                <w:sz w:val="20"/>
                <w:szCs w:val="20"/>
              </w:rPr>
            </w:pPr>
            <w:sdt>
              <w:sdtPr>
                <w:rPr>
                  <w:sz w:val="20"/>
                  <w:szCs w:val="20"/>
                </w:rPr>
                <w:tag w:val="goog_rdk_17"/>
                <w:id w:val="1879648960"/>
              </w:sdtPr>
              <w:sdtContent>
                <w:commentRangeStart w:id="44"/>
              </w:sdtContent>
            </w:sdt>
            <w:r w:rsidRPr="001C416C" w:rsidR="001B3F57">
              <w:rPr>
                <w:color w:val="000000"/>
                <w:sz w:val="20"/>
                <w:szCs w:val="20"/>
              </w:rPr>
              <w:t>Para ver la escala, remítase al instrumento dispuesto a continuación:</w:t>
            </w:r>
            <w:commentRangeEnd w:id="44"/>
            <w:r w:rsidRPr="001C416C" w:rsidR="001B3F57">
              <w:rPr>
                <w:sz w:val="20"/>
                <w:szCs w:val="20"/>
              </w:rPr>
              <w:commentReference w:id="44"/>
            </w:r>
          </w:p>
          <w:p w:rsidRPr="001C416C" w:rsidR="00084319" w:rsidP="001C416C" w:rsidRDefault="001B3F57" w14:paraId="00000165" w14:textId="77777777">
            <w:pPr>
              <w:pStyle w:val="Normal0"/>
              <w:jc w:val="both"/>
              <w:rPr>
                <w:color w:val="000000"/>
                <w:sz w:val="20"/>
                <w:szCs w:val="20"/>
              </w:rPr>
            </w:pPr>
            <w:r w:rsidRPr="001C416C">
              <w:rPr>
                <w:noProof/>
                <w:sz w:val="20"/>
                <w:szCs w:val="20"/>
              </w:rPr>
              <w:drawing>
                <wp:inline distT="0" distB="0" distL="0" distR="0" wp14:anchorId="305D1707" wp14:editId="07777777">
                  <wp:extent cx="5419725" cy="857250"/>
                  <wp:effectExtent l="0" t="0" r="0" b="0"/>
                  <wp:docPr id="17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6"/>
                          <a:srcRect/>
                          <a:stretch>
                            <a:fillRect/>
                          </a:stretch>
                        </pic:blipFill>
                        <pic:spPr>
                          <a:xfrm>
                            <a:off x="0" y="0"/>
                            <a:ext cx="5419725" cy="857250"/>
                          </a:xfrm>
                          <a:prstGeom prst="rect">
                            <a:avLst/>
                          </a:prstGeom>
                          <a:ln/>
                        </pic:spPr>
                      </pic:pic>
                    </a:graphicData>
                  </a:graphic>
                </wp:inline>
              </w:drawing>
            </w:r>
            <w:r w:rsidRPr="001C416C">
              <w:rPr>
                <w:noProof/>
                <w:sz w:val="20"/>
                <w:szCs w:val="20"/>
              </w:rPr>
              <mc:AlternateContent>
                <mc:Choice Requires="wps">
                  <w:drawing>
                    <wp:anchor distT="0" distB="0" distL="114300" distR="114300" simplePos="0" relativeHeight="251679744" behindDoc="0" locked="0" layoutInCell="1" hidden="0" allowOverlap="1" wp14:anchorId="6B46DB18" wp14:editId="07777777">
                      <wp:simplePos x="0" y="0"/>
                      <wp:positionH relativeFrom="column">
                        <wp:posOffset>571500</wp:posOffset>
                      </wp:positionH>
                      <wp:positionV relativeFrom="paragraph">
                        <wp:posOffset>165100</wp:posOffset>
                      </wp:positionV>
                      <wp:extent cx="4589780" cy="483235"/>
                      <wp:effectExtent l="0" t="0" r="0" b="0"/>
                      <wp:wrapNone/>
                      <wp:docPr id="129" name="Rectángulo 129"/>
                      <wp:cNvGraphicFramePr/>
                      <a:graphic xmlns:a="http://schemas.openxmlformats.org/drawingml/2006/main">
                        <a:graphicData uri="http://schemas.microsoft.com/office/word/2010/wordprocessingShape">
                          <wps:wsp>
                            <wps:cNvSpPr/>
                            <wps:spPr>
                              <a:xfrm>
                                <a:off x="3055873" y="3543145"/>
                                <a:ext cx="4580255" cy="473710"/>
                              </a:xfrm>
                              <a:prstGeom prst="rect">
                                <a:avLst/>
                              </a:prstGeom>
                              <a:solidFill>
                                <a:srgbClr val="DAE5F1"/>
                              </a:solidFill>
                              <a:ln>
                                <a:noFill/>
                              </a:ln>
                            </wps:spPr>
                            <wps:txbx>
                              <w:txbxContent>
                                <w:p w:rsidR="00084319" w:rsidRDefault="001B3F57" w14:paraId="3855C837" w14:textId="77777777">
                                  <w:pPr>
                                    <w:pStyle w:val="Normal0"/>
                                    <w:spacing w:line="275" w:lineRule="auto"/>
                                    <w:textDirection w:val="btLr"/>
                                  </w:pPr>
                                  <w:r>
                                    <w:rPr>
                                      <w:color w:val="4F81BD"/>
                                    </w:rPr>
                                    <w:t>Escala de Evaluación Familiar (Apgar Familiar)</w:t>
                                  </w:r>
                                </w:p>
                              </w:txbxContent>
                            </wps:txbx>
                            <wps:bodyPr spcFirstLastPara="1" wrap="square" lIns="91425" tIns="45700" rIns="91425" bIns="45700" anchor="t" anchorCtr="0">
                              <a:noAutofit/>
                            </wps:bodyPr>
                          </wps:wsp>
                        </a:graphicData>
                      </a:graphic>
                    </wp:anchor>
                  </w:drawing>
                </mc:Choice>
                <mc:Fallback>
                  <w:pict>
                    <v:rect id="Rectángulo 129" style="position:absolute;left:0;text-align:left;margin-left:45pt;margin-top:13pt;width:361.4pt;height:38.05pt;z-index:251679744;visibility:visible;mso-wrap-style:square;mso-wrap-distance-left:9pt;mso-wrap-distance-top:0;mso-wrap-distance-right:9pt;mso-wrap-distance-bottom:0;mso-position-horizontal:absolute;mso-position-horizontal-relative:text;mso-position-vertical:absolute;mso-position-vertical-relative:text;v-text-anchor:top" o:spid="_x0000_s1041" fillcolor="#dae5f1" stroked="f" w14:anchorId="6B46DB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">
                      <v:textbox inset="2.53958mm,1.2694mm,2.53958mm,1.2694mm">
                        <w:txbxContent>
                          <w:p w:rsidR="00084319" w:rsidRDefault="001B3F57" w14:paraId="3855C837" w14:textId="77777777">
                            <w:pPr>
                              <w:pStyle w:val="Normal0"/>
                              <w:spacing w:line="275" w:lineRule="auto"/>
                              <w:textDirection w:val="btLr"/>
                            </w:pPr>
                            <w:r>
                              <w:rPr>
                                <w:color w:val="4F81BD"/>
                              </w:rPr>
                              <w:t>Escala de Evaluación Familiar (Apgar Familiar)</w:t>
                            </w:r>
                          </w:p>
                        </w:txbxContent>
                      </v:textbox>
                    </v:rect>
                  </w:pict>
                </mc:Fallback>
              </mc:AlternateContent>
            </w:r>
          </w:p>
        </w:tc>
      </w:tr>
    </w:tbl>
    <w:p w:rsidRPr="001C416C" w:rsidR="00084319" w:rsidP="001C416C" w:rsidRDefault="00084319" w14:paraId="00000166" w14:textId="77777777">
      <w:pPr>
        <w:pStyle w:val="Normal0"/>
        <w:pBdr>
          <w:top w:val="nil"/>
          <w:left w:val="nil"/>
          <w:bottom w:val="nil"/>
          <w:right w:val="nil"/>
          <w:between w:val="nil"/>
        </w:pBdr>
        <w:spacing w:line="240" w:lineRule="auto"/>
        <w:jc w:val="both"/>
        <w:rPr>
          <w:sz w:val="20"/>
          <w:szCs w:val="20"/>
        </w:rPr>
      </w:pPr>
    </w:p>
    <w:p w:rsidRPr="001C416C" w:rsidR="00084319" w:rsidP="001C416C" w:rsidRDefault="00084319" w14:paraId="00000167" w14:textId="77777777">
      <w:pPr>
        <w:pStyle w:val="Normal0"/>
        <w:pBdr>
          <w:top w:val="nil"/>
          <w:left w:val="nil"/>
          <w:bottom w:val="nil"/>
          <w:right w:val="nil"/>
          <w:between w:val="nil"/>
        </w:pBdr>
        <w:spacing w:line="240" w:lineRule="auto"/>
        <w:jc w:val="both"/>
        <w:rPr>
          <w:sz w:val="20"/>
          <w:szCs w:val="20"/>
        </w:rPr>
      </w:pPr>
    </w:p>
    <w:p w:rsidRPr="001C416C" w:rsidR="00084319" w:rsidP="001C416C" w:rsidRDefault="001B3F57" w14:paraId="00000168" w14:textId="77777777">
      <w:pPr>
        <w:pStyle w:val="Normal0"/>
        <w:numPr>
          <w:ilvl w:val="1"/>
          <w:numId w:val="1"/>
        </w:numPr>
        <w:pBdr>
          <w:top w:val="nil"/>
          <w:left w:val="nil"/>
          <w:bottom w:val="nil"/>
          <w:right w:val="nil"/>
          <w:between w:val="nil"/>
        </w:pBdr>
        <w:spacing w:line="240" w:lineRule="auto"/>
        <w:ind w:left="0" w:firstLine="0"/>
        <w:rPr>
          <w:b/>
          <w:color w:val="000000"/>
          <w:sz w:val="20"/>
          <w:szCs w:val="20"/>
        </w:rPr>
      </w:pPr>
      <w:r w:rsidRPr="001C416C">
        <w:rPr>
          <w:b/>
          <w:color w:val="000000"/>
          <w:sz w:val="20"/>
          <w:szCs w:val="20"/>
        </w:rPr>
        <w:t>Instrumentos sugeridos o complementarios</w:t>
      </w:r>
    </w:p>
    <w:p w:rsidRPr="001C416C" w:rsidR="00084319" w:rsidP="001C416C" w:rsidRDefault="00084319" w14:paraId="00000169" w14:textId="77777777">
      <w:pPr>
        <w:pStyle w:val="Normal0"/>
        <w:pBdr>
          <w:top w:val="nil"/>
          <w:left w:val="nil"/>
          <w:bottom w:val="nil"/>
          <w:right w:val="nil"/>
          <w:between w:val="nil"/>
        </w:pBdr>
        <w:spacing w:line="240" w:lineRule="auto"/>
        <w:rPr>
          <w:color w:val="000000"/>
          <w:sz w:val="20"/>
          <w:szCs w:val="20"/>
        </w:rPr>
      </w:pPr>
    </w:p>
    <w:p w:rsidRPr="001C416C" w:rsidR="00084319" w:rsidP="001C416C" w:rsidRDefault="001B3F57" w14:paraId="0000016A" w14:textId="77777777">
      <w:pPr>
        <w:pStyle w:val="Normal0"/>
        <w:pBdr>
          <w:top w:val="nil"/>
          <w:left w:val="nil"/>
          <w:bottom w:val="nil"/>
          <w:right w:val="nil"/>
          <w:between w:val="nil"/>
        </w:pBdr>
        <w:spacing w:line="240" w:lineRule="auto"/>
        <w:jc w:val="both"/>
        <w:rPr>
          <w:color w:val="000000"/>
          <w:sz w:val="20"/>
          <w:szCs w:val="20"/>
        </w:rPr>
      </w:pPr>
      <w:r w:rsidRPr="001C416C">
        <w:rPr>
          <w:color w:val="000000"/>
          <w:sz w:val="20"/>
          <w:szCs w:val="20"/>
        </w:rPr>
        <w:t xml:space="preserve">Son procedimientos que abordan las siguientes intervenciones o atenciones contempladas en la Ruta Integral de Atención para la Promoción y Mantenimiento de la Salud (RPMS) para momentos de curso de vida: </w:t>
      </w:r>
    </w:p>
    <w:p w:rsidRPr="001C416C" w:rsidR="00084319" w:rsidP="001C416C" w:rsidRDefault="00084319" w14:paraId="0000016B" w14:textId="77777777">
      <w:pPr>
        <w:pStyle w:val="Normal0"/>
        <w:pBdr>
          <w:top w:val="nil"/>
          <w:left w:val="nil"/>
          <w:bottom w:val="nil"/>
          <w:right w:val="nil"/>
          <w:between w:val="nil"/>
        </w:pBdr>
        <w:spacing w:line="240" w:lineRule="auto"/>
        <w:jc w:val="both"/>
        <w:rPr>
          <w:color w:val="000000"/>
          <w:sz w:val="20"/>
          <w:szCs w:val="20"/>
        </w:rPr>
      </w:pPr>
    </w:p>
    <w:p w:rsidRPr="001C416C" w:rsidR="00084319" w:rsidP="001C416C" w:rsidRDefault="001B3F57" w14:paraId="0000016C" w14:textId="77777777">
      <w:pPr>
        <w:pStyle w:val="Normal0"/>
        <w:numPr>
          <w:ilvl w:val="0"/>
          <w:numId w:val="12"/>
        </w:numPr>
        <w:pBdr>
          <w:top w:val="nil"/>
          <w:left w:val="nil"/>
          <w:bottom w:val="nil"/>
          <w:right w:val="nil"/>
          <w:between w:val="nil"/>
        </w:pBdr>
        <w:spacing w:line="240" w:lineRule="auto"/>
        <w:ind w:left="0" w:firstLine="0"/>
        <w:jc w:val="both"/>
        <w:rPr>
          <w:color w:val="000000"/>
          <w:sz w:val="20"/>
          <w:szCs w:val="20"/>
        </w:rPr>
      </w:pPr>
      <w:commentRangeStart w:id="45"/>
      <w:r w:rsidRPr="001C416C">
        <w:rPr>
          <w:color w:val="000000"/>
          <w:sz w:val="20"/>
          <w:szCs w:val="20"/>
        </w:rPr>
        <w:t>Valorar el crecimiento y desarrollo (físico, motriz, cognitivo y socioemocional)</w:t>
      </w:r>
    </w:p>
    <w:p w:rsidRPr="001C416C" w:rsidR="00084319" w:rsidP="001C416C" w:rsidRDefault="001B3F57" w14:paraId="0000016D" w14:textId="77777777">
      <w:pPr>
        <w:pStyle w:val="Normal0"/>
        <w:numPr>
          <w:ilvl w:val="0"/>
          <w:numId w:val="12"/>
        </w:numPr>
        <w:pBdr>
          <w:top w:val="nil"/>
          <w:left w:val="nil"/>
          <w:bottom w:val="nil"/>
          <w:right w:val="nil"/>
          <w:between w:val="nil"/>
        </w:pBdr>
        <w:spacing w:line="240" w:lineRule="auto"/>
        <w:ind w:left="0" w:firstLine="0"/>
        <w:jc w:val="both"/>
        <w:rPr>
          <w:color w:val="000000"/>
          <w:sz w:val="20"/>
          <w:szCs w:val="20"/>
        </w:rPr>
      </w:pPr>
      <w:r w:rsidRPr="001C416C">
        <w:rPr>
          <w:color w:val="000000"/>
          <w:sz w:val="20"/>
          <w:szCs w:val="20"/>
        </w:rPr>
        <w:t xml:space="preserve">Valorar el estado nutricional y antropométrico. </w:t>
      </w:r>
    </w:p>
    <w:p w:rsidRPr="001C416C" w:rsidR="00084319" w:rsidP="001C416C" w:rsidRDefault="001B3F57" w14:paraId="0000016E" w14:textId="77777777">
      <w:pPr>
        <w:pStyle w:val="Normal0"/>
        <w:numPr>
          <w:ilvl w:val="0"/>
          <w:numId w:val="12"/>
        </w:numPr>
        <w:pBdr>
          <w:top w:val="nil"/>
          <w:left w:val="nil"/>
          <w:bottom w:val="nil"/>
          <w:right w:val="nil"/>
          <w:between w:val="nil"/>
        </w:pBdr>
        <w:spacing w:line="240" w:lineRule="auto"/>
        <w:ind w:left="0" w:firstLine="0"/>
        <w:jc w:val="both"/>
        <w:rPr>
          <w:color w:val="000000"/>
          <w:sz w:val="20"/>
          <w:szCs w:val="20"/>
        </w:rPr>
      </w:pPr>
      <w:r w:rsidRPr="001C416C">
        <w:rPr>
          <w:color w:val="000000"/>
          <w:sz w:val="20"/>
          <w:szCs w:val="20"/>
        </w:rPr>
        <w:t xml:space="preserve">Valorar las prácticas alimentarias. </w:t>
      </w:r>
    </w:p>
    <w:p w:rsidRPr="001C416C" w:rsidR="00084319" w:rsidP="001C416C" w:rsidRDefault="001B3F57" w14:paraId="0000016F" w14:textId="77777777">
      <w:pPr>
        <w:pStyle w:val="Normal0"/>
        <w:numPr>
          <w:ilvl w:val="0"/>
          <w:numId w:val="12"/>
        </w:numPr>
        <w:pBdr>
          <w:top w:val="nil"/>
          <w:left w:val="nil"/>
          <w:bottom w:val="nil"/>
          <w:right w:val="nil"/>
          <w:between w:val="nil"/>
        </w:pBdr>
        <w:spacing w:line="240" w:lineRule="auto"/>
        <w:ind w:left="0" w:firstLine="0"/>
        <w:jc w:val="both"/>
        <w:rPr>
          <w:color w:val="000000"/>
          <w:sz w:val="20"/>
          <w:szCs w:val="20"/>
        </w:rPr>
      </w:pPr>
      <w:r w:rsidRPr="001C416C">
        <w:rPr>
          <w:color w:val="000000"/>
          <w:sz w:val="20"/>
          <w:szCs w:val="20"/>
        </w:rPr>
        <w:t xml:space="preserve">Valorar las estructuras dentomaxilofaciales y su funcionalidad. </w:t>
      </w:r>
    </w:p>
    <w:p w:rsidRPr="001C416C" w:rsidR="00084319" w:rsidP="001C416C" w:rsidRDefault="001B3F57" w14:paraId="00000170" w14:textId="77777777">
      <w:pPr>
        <w:pStyle w:val="Normal0"/>
        <w:numPr>
          <w:ilvl w:val="0"/>
          <w:numId w:val="12"/>
        </w:numPr>
        <w:pBdr>
          <w:top w:val="nil"/>
          <w:left w:val="nil"/>
          <w:bottom w:val="nil"/>
          <w:right w:val="nil"/>
          <w:between w:val="nil"/>
        </w:pBdr>
        <w:spacing w:line="240" w:lineRule="auto"/>
        <w:ind w:left="0" w:firstLine="0"/>
        <w:jc w:val="both"/>
        <w:rPr>
          <w:color w:val="000000"/>
          <w:sz w:val="20"/>
          <w:szCs w:val="20"/>
        </w:rPr>
      </w:pPr>
      <w:r w:rsidRPr="001C416C">
        <w:rPr>
          <w:color w:val="000000"/>
          <w:sz w:val="20"/>
          <w:szCs w:val="20"/>
        </w:rPr>
        <w:t xml:space="preserve">Valorar la salud auditiva y comunicativa. </w:t>
      </w:r>
    </w:p>
    <w:p w:rsidRPr="001C416C" w:rsidR="00084319" w:rsidP="001C416C" w:rsidRDefault="001B3F57" w14:paraId="00000171" w14:textId="77777777">
      <w:pPr>
        <w:pStyle w:val="Normal0"/>
        <w:numPr>
          <w:ilvl w:val="0"/>
          <w:numId w:val="12"/>
        </w:numPr>
        <w:pBdr>
          <w:top w:val="nil"/>
          <w:left w:val="nil"/>
          <w:bottom w:val="nil"/>
          <w:right w:val="nil"/>
          <w:between w:val="nil"/>
        </w:pBdr>
        <w:spacing w:line="240" w:lineRule="auto"/>
        <w:ind w:left="0" w:firstLine="0"/>
        <w:jc w:val="both"/>
        <w:rPr>
          <w:color w:val="000000"/>
          <w:sz w:val="20"/>
          <w:szCs w:val="20"/>
        </w:rPr>
      </w:pPr>
      <w:r w:rsidRPr="001C416C">
        <w:rPr>
          <w:color w:val="000000"/>
          <w:sz w:val="20"/>
          <w:szCs w:val="20"/>
        </w:rPr>
        <w:t xml:space="preserve">Valorar la salud visual. </w:t>
      </w:r>
    </w:p>
    <w:p w:rsidRPr="001C416C" w:rsidR="00084319" w:rsidP="001C416C" w:rsidRDefault="001B3F57" w14:paraId="00000172" w14:textId="77777777">
      <w:pPr>
        <w:pStyle w:val="Normal0"/>
        <w:numPr>
          <w:ilvl w:val="0"/>
          <w:numId w:val="12"/>
        </w:numPr>
        <w:pBdr>
          <w:top w:val="nil"/>
          <w:left w:val="nil"/>
          <w:bottom w:val="nil"/>
          <w:right w:val="nil"/>
          <w:between w:val="nil"/>
        </w:pBdr>
        <w:spacing w:line="240" w:lineRule="auto"/>
        <w:ind w:left="0" w:firstLine="0"/>
        <w:jc w:val="both"/>
        <w:rPr>
          <w:color w:val="000000"/>
          <w:sz w:val="20"/>
          <w:szCs w:val="20"/>
        </w:rPr>
      </w:pPr>
      <w:r w:rsidRPr="001C416C">
        <w:rPr>
          <w:color w:val="000000"/>
          <w:sz w:val="20"/>
          <w:szCs w:val="20"/>
        </w:rPr>
        <w:t xml:space="preserve">Valorar la salud sexual. </w:t>
      </w:r>
    </w:p>
    <w:p w:rsidRPr="001C416C" w:rsidR="00084319" w:rsidP="001C416C" w:rsidRDefault="001B3F57" w14:paraId="00000173" w14:textId="77777777">
      <w:pPr>
        <w:pStyle w:val="Normal0"/>
        <w:numPr>
          <w:ilvl w:val="0"/>
          <w:numId w:val="12"/>
        </w:numPr>
        <w:pBdr>
          <w:top w:val="nil"/>
          <w:left w:val="nil"/>
          <w:bottom w:val="nil"/>
          <w:right w:val="nil"/>
          <w:between w:val="nil"/>
        </w:pBdr>
        <w:spacing w:line="240" w:lineRule="auto"/>
        <w:ind w:left="0" w:firstLine="0"/>
        <w:jc w:val="both"/>
        <w:rPr>
          <w:color w:val="000000"/>
          <w:sz w:val="20"/>
          <w:szCs w:val="20"/>
        </w:rPr>
      </w:pPr>
      <w:r w:rsidRPr="001C416C">
        <w:rPr>
          <w:color w:val="000000"/>
          <w:sz w:val="20"/>
          <w:szCs w:val="20"/>
        </w:rPr>
        <w:t xml:space="preserve">Valorar la salud mental. </w:t>
      </w:r>
    </w:p>
    <w:p w:rsidRPr="001C416C" w:rsidR="00084319" w:rsidP="001C416C" w:rsidRDefault="001B3F57" w14:paraId="00000174" w14:textId="77777777">
      <w:pPr>
        <w:pStyle w:val="Normal0"/>
        <w:numPr>
          <w:ilvl w:val="0"/>
          <w:numId w:val="12"/>
        </w:numPr>
        <w:pBdr>
          <w:top w:val="nil"/>
          <w:left w:val="nil"/>
          <w:bottom w:val="nil"/>
          <w:right w:val="nil"/>
          <w:between w:val="nil"/>
        </w:pBdr>
        <w:spacing w:line="240" w:lineRule="auto"/>
        <w:ind w:left="0" w:firstLine="0"/>
        <w:jc w:val="both"/>
        <w:rPr>
          <w:color w:val="000000"/>
          <w:sz w:val="20"/>
          <w:szCs w:val="20"/>
        </w:rPr>
      </w:pPr>
      <w:r w:rsidRPr="001C416C">
        <w:rPr>
          <w:color w:val="000000"/>
          <w:sz w:val="20"/>
          <w:szCs w:val="20"/>
        </w:rPr>
        <w:t xml:space="preserve">Valorar la dinámica familiar como apoyo al desarrollo integral. </w:t>
      </w:r>
    </w:p>
    <w:p w:rsidRPr="001C416C" w:rsidR="00084319" w:rsidP="001C416C" w:rsidRDefault="001B3F57" w14:paraId="00000175" w14:textId="77777777">
      <w:pPr>
        <w:pStyle w:val="Normal0"/>
        <w:numPr>
          <w:ilvl w:val="0"/>
          <w:numId w:val="12"/>
        </w:numPr>
        <w:pBdr>
          <w:top w:val="nil"/>
          <w:left w:val="nil"/>
          <w:bottom w:val="nil"/>
          <w:right w:val="nil"/>
          <w:between w:val="nil"/>
        </w:pBdr>
        <w:spacing w:line="240" w:lineRule="auto"/>
        <w:ind w:left="0" w:firstLine="0"/>
        <w:jc w:val="both"/>
        <w:rPr>
          <w:color w:val="000000"/>
          <w:sz w:val="20"/>
          <w:szCs w:val="20"/>
        </w:rPr>
      </w:pPr>
      <w:r w:rsidRPr="001C416C">
        <w:rPr>
          <w:color w:val="000000"/>
          <w:sz w:val="20"/>
          <w:szCs w:val="20"/>
        </w:rPr>
        <w:t xml:space="preserve">Valorar el contexto social y las redes de apoyo social y comunitario. </w:t>
      </w:r>
    </w:p>
    <w:p w:rsidRPr="001C416C" w:rsidR="00084319" w:rsidP="001C416C" w:rsidRDefault="001B3F57" w14:paraId="00000176" w14:textId="77777777">
      <w:pPr>
        <w:pStyle w:val="Normal0"/>
        <w:numPr>
          <w:ilvl w:val="0"/>
          <w:numId w:val="12"/>
        </w:numPr>
        <w:pBdr>
          <w:top w:val="nil"/>
          <w:left w:val="nil"/>
          <w:bottom w:val="nil"/>
          <w:right w:val="nil"/>
          <w:between w:val="nil"/>
        </w:pBdr>
        <w:spacing w:line="240" w:lineRule="auto"/>
        <w:ind w:left="0" w:firstLine="0"/>
        <w:jc w:val="both"/>
        <w:rPr>
          <w:color w:val="000000"/>
          <w:sz w:val="20"/>
          <w:szCs w:val="20"/>
        </w:rPr>
      </w:pPr>
      <w:r w:rsidRPr="001C416C">
        <w:rPr>
          <w:color w:val="000000"/>
          <w:sz w:val="20"/>
          <w:szCs w:val="20"/>
        </w:rPr>
        <w:lastRenderedPageBreak/>
        <w:t xml:space="preserve">Verificar el esquema de vacunación. </w:t>
      </w:r>
    </w:p>
    <w:p w:rsidRPr="001C416C" w:rsidR="00084319" w:rsidP="001C416C" w:rsidRDefault="001B3F57" w14:paraId="00000177" w14:textId="77777777">
      <w:pPr>
        <w:pStyle w:val="Normal0"/>
        <w:numPr>
          <w:ilvl w:val="0"/>
          <w:numId w:val="12"/>
        </w:numPr>
        <w:pBdr>
          <w:top w:val="nil"/>
          <w:left w:val="nil"/>
          <w:bottom w:val="nil"/>
          <w:right w:val="nil"/>
          <w:between w:val="nil"/>
        </w:pBdr>
        <w:spacing w:line="240" w:lineRule="auto"/>
        <w:ind w:left="0" w:firstLine="0"/>
        <w:jc w:val="both"/>
        <w:rPr>
          <w:color w:val="000000"/>
          <w:sz w:val="20"/>
          <w:szCs w:val="20"/>
        </w:rPr>
      </w:pPr>
      <w:r w:rsidRPr="001C416C">
        <w:rPr>
          <w:color w:val="000000"/>
          <w:sz w:val="20"/>
          <w:szCs w:val="20"/>
        </w:rPr>
        <w:t>Información en salud a las niñas o niños, a sus familias o cuidadores.</w:t>
      </w:r>
      <w:commentRangeEnd w:id="45"/>
      <w:r w:rsidRPr="001C416C" w:rsidR="00651C26">
        <w:rPr>
          <w:rStyle w:val="Refdecomentario"/>
          <w:sz w:val="20"/>
          <w:szCs w:val="20"/>
        </w:rPr>
        <w:commentReference w:id="45"/>
      </w:r>
    </w:p>
    <w:p w:rsidRPr="001C416C" w:rsidR="00084319" w:rsidP="001C416C" w:rsidRDefault="00084319" w14:paraId="00000178" w14:textId="77777777">
      <w:pPr>
        <w:pStyle w:val="Normal0"/>
        <w:pBdr>
          <w:top w:val="nil"/>
          <w:left w:val="nil"/>
          <w:bottom w:val="nil"/>
          <w:right w:val="nil"/>
          <w:between w:val="nil"/>
        </w:pBdr>
        <w:spacing w:line="240" w:lineRule="auto"/>
        <w:jc w:val="both"/>
        <w:rPr>
          <w:color w:val="000000"/>
          <w:sz w:val="20"/>
          <w:szCs w:val="20"/>
        </w:rPr>
      </w:pPr>
    </w:p>
    <w:p w:rsidRPr="001C416C" w:rsidR="00084319" w:rsidP="001C416C" w:rsidRDefault="001B3F57" w14:paraId="00000179" w14:textId="77777777">
      <w:pPr>
        <w:pStyle w:val="Normal0"/>
        <w:pBdr>
          <w:top w:val="nil"/>
          <w:left w:val="nil"/>
          <w:bottom w:val="nil"/>
          <w:right w:val="nil"/>
          <w:between w:val="nil"/>
        </w:pBdr>
        <w:spacing w:line="240" w:lineRule="auto"/>
        <w:jc w:val="both"/>
        <w:rPr>
          <w:color w:val="000000"/>
          <w:sz w:val="20"/>
          <w:szCs w:val="20"/>
        </w:rPr>
      </w:pPr>
      <w:commentRangeStart w:id="46"/>
      <w:r w:rsidRPr="001C416C">
        <w:rPr>
          <w:color w:val="000000"/>
          <w:sz w:val="20"/>
          <w:szCs w:val="20"/>
        </w:rPr>
        <w:t>La valoración integral de la salud debe ser realizada de forma complementaria entre los profesionales de medicina general o familiar y de enfermería, cumpliendo con el esquema de intervenciones/atenciones en salud individuales definido en el lineamiento técnico y operativo de la RPMS.</w:t>
      </w:r>
      <w:commentRangeEnd w:id="46"/>
      <w:r w:rsidRPr="001C416C" w:rsidR="00651C26">
        <w:rPr>
          <w:rStyle w:val="Refdecomentario"/>
          <w:sz w:val="20"/>
          <w:szCs w:val="20"/>
        </w:rPr>
        <w:commentReference w:id="46"/>
      </w:r>
    </w:p>
    <w:p w:rsidRPr="001C416C" w:rsidR="00084319" w:rsidP="001C416C" w:rsidRDefault="00084319" w14:paraId="0000017A" w14:textId="5BCF6FFE">
      <w:pPr>
        <w:pStyle w:val="Normal0"/>
        <w:pBdr>
          <w:top w:val="nil"/>
          <w:left w:val="nil"/>
          <w:bottom w:val="nil"/>
          <w:right w:val="nil"/>
          <w:between w:val="nil"/>
        </w:pBdr>
        <w:spacing w:line="240" w:lineRule="auto"/>
        <w:jc w:val="both"/>
        <w:rPr>
          <w:color w:val="000000"/>
          <w:sz w:val="20"/>
          <w:szCs w:val="20"/>
        </w:rPr>
      </w:pPr>
    </w:p>
    <w:p w:rsidRPr="001C416C" w:rsidR="00651C26" w:rsidP="001C416C" w:rsidRDefault="00651C26" w14:paraId="40085ADC" w14:textId="35FF6D96">
      <w:pPr>
        <w:pStyle w:val="Normal0"/>
        <w:pBdr>
          <w:top w:val="nil"/>
          <w:left w:val="nil"/>
          <w:bottom w:val="nil"/>
          <w:right w:val="nil"/>
          <w:between w:val="nil"/>
        </w:pBdr>
        <w:spacing w:line="240" w:lineRule="auto"/>
        <w:jc w:val="both"/>
        <w:rPr>
          <w:color w:val="000000"/>
          <w:sz w:val="20"/>
          <w:szCs w:val="20"/>
        </w:rPr>
      </w:pPr>
      <w:r w:rsidRPr="001C416C">
        <w:rPr>
          <w:color w:val="000000"/>
          <w:sz w:val="20"/>
          <w:szCs w:val="20"/>
        </w:rPr>
        <w:t>Algunos aspectos que, sobre los instrumentos sugeridos o complementarios, se deben tener en cuenta son:</w:t>
      </w:r>
    </w:p>
    <w:p w:rsidRPr="001C416C" w:rsidR="00651C26" w:rsidP="001C416C" w:rsidRDefault="00651C26" w14:paraId="6DBA37D6" w14:textId="77777777">
      <w:pPr>
        <w:pStyle w:val="Normal0"/>
        <w:pBdr>
          <w:top w:val="nil"/>
          <w:left w:val="nil"/>
          <w:bottom w:val="nil"/>
          <w:right w:val="nil"/>
          <w:between w:val="nil"/>
        </w:pBdr>
        <w:spacing w:line="240" w:lineRule="auto"/>
        <w:jc w:val="both"/>
        <w:rPr>
          <w:color w:val="000000"/>
          <w:sz w:val="20"/>
          <w:szCs w:val="20"/>
        </w:rPr>
      </w:pPr>
    </w:p>
    <w:tbl>
      <w:tblPr>
        <w:tblStyle w:val="Tablaconcuadrcula"/>
        <w:tblW w:w="0" w:type="auto"/>
        <w:jc w:val="center"/>
        <w:tblLook w:val="04A0" w:firstRow="1" w:lastRow="0" w:firstColumn="1" w:lastColumn="0" w:noHBand="0" w:noVBand="1"/>
      </w:tblPr>
      <w:tblGrid>
        <w:gridCol w:w="3320"/>
        <w:gridCol w:w="3321"/>
      </w:tblGrid>
      <w:tr w:rsidRPr="001C416C" w:rsidR="00651C26" w:rsidTr="00651C26" w14:paraId="2D7A7516" w14:textId="77777777">
        <w:trPr>
          <w:jc w:val="center"/>
        </w:trPr>
        <w:tc>
          <w:tcPr>
            <w:tcW w:w="3320" w:type="dxa"/>
            <w:shd w:val="clear" w:color="auto" w:fill="C2D69B" w:themeFill="accent3" w:themeFillTint="99"/>
          </w:tcPr>
          <w:p w:rsidRPr="001C416C" w:rsidR="00651C26" w:rsidP="001C416C" w:rsidRDefault="00651C26" w14:paraId="22C25B19" w14:textId="15508269">
            <w:pPr>
              <w:pStyle w:val="Normal0"/>
              <w:pBdr>
                <w:top w:val="nil"/>
                <w:left w:val="nil"/>
                <w:bottom w:val="nil"/>
                <w:right w:val="nil"/>
                <w:between w:val="nil"/>
              </w:pBdr>
              <w:jc w:val="center"/>
              <w:rPr>
                <w:b/>
                <w:bCs/>
                <w:color w:val="000000"/>
                <w:sz w:val="20"/>
                <w:szCs w:val="20"/>
              </w:rPr>
            </w:pPr>
            <w:commentRangeStart w:id="47"/>
            <w:r w:rsidRPr="001C416C">
              <w:rPr>
                <w:b/>
                <w:bCs/>
                <w:color w:val="000000"/>
                <w:sz w:val="20"/>
                <w:szCs w:val="20"/>
              </w:rPr>
              <w:t>Capacidades del personal a cargo</w:t>
            </w:r>
          </w:p>
          <w:p w:rsidRPr="001C416C" w:rsidR="00651C26" w:rsidP="001C416C" w:rsidRDefault="00651C26" w14:paraId="4CA7BA2E" w14:textId="77777777">
            <w:pPr>
              <w:pStyle w:val="Normal0"/>
              <w:pBdr>
                <w:top w:val="nil"/>
                <w:left w:val="nil"/>
                <w:bottom w:val="nil"/>
                <w:right w:val="nil"/>
                <w:between w:val="nil"/>
              </w:pBdr>
              <w:jc w:val="center"/>
              <w:rPr>
                <w:b/>
                <w:bCs/>
                <w:color w:val="000000"/>
                <w:sz w:val="20"/>
                <w:szCs w:val="20"/>
              </w:rPr>
            </w:pPr>
          </w:p>
          <w:p w:rsidRPr="001C416C" w:rsidR="00651C26" w:rsidP="001C416C" w:rsidRDefault="00651C26" w14:paraId="28DE8814" w14:textId="21D92738">
            <w:pPr>
              <w:pStyle w:val="Normal0"/>
              <w:pBdr>
                <w:top w:val="nil"/>
                <w:left w:val="nil"/>
                <w:bottom w:val="nil"/>
                <w:right w:val="nil"/>
                <w:between w:val="nil"/>
              </w:pBdr>
              <w:jc w:val="both"/>
              <w:rPr>
                <w:color w:val="000000"/>
                <w:sz w:val="20"/>
                <w:szCs w:val="20"/>
              </w:rPr>
            </w:pPr>
            <w:r w:rsidRPr="001C416C">
              <w:rPr>
                <w:color w:val="000000"/>
                <w:sz w:val="20"/>
                <w:szCs w:val="20"/>
              </w:rPr>
              <w:t xml:space="preserve">Los profesionales encargados de la valoración integral deben contar con capacidades técnicas e individuales para la realización del examen físico, evaluación del desarrollo, evaluación antropométrica y nutricional, valoración de la salud auditiva, visual, bucal, mental, sexual, de la dinámica familiar y de las redes de apoyo. </w:t>
            </w:r>
          </w:p>
        </w:tc>
        <w:tc>
          <w:tcPr>
            <w:tcW w:w="3321" w:type="dxa"/>
            <w:shd w:val="clear" w:color="auto" w:fill="CCC0D9" w:themeFill="accent4" w:themeFillTint="66"/>
          </w:tcPr>
          <w:p w:rsidRPr="001C416C" w:rsidR="00651C26" w:rsidP="001C416C" w:rsidRDefault="00651C26" w14:paraId="291D878D" w14:textId="66750B4B">
            <w:pPr>
              <w:pStyle w:val="Normal0"/>
              <w:pBdr>
                <w:top w:val="nil"/>
                <w:left w:val="nil"/>
                <w:bottom w:val="nil"/>
                <w:right w:val="nil"/>
                <w:between w:val="nil"/>
              </w:pBdr>
              <w:jc w:val="center"/>
              <w:rPr>
                <w:b/>
                <w:bCs/>
                <w:color w:val="000000"/>
                <w:sz w:val="20"/>
                <w:szCs w:val="20"/>
              </w:rPr>
            </w:pPr>
            <w:r w:rsidRPr="001C416C">
              <w:rPr>
                <w:b/>
                <w:bCs/>
                <w:color w:val="000000"/>
                <w:sz w:val="20"/>
                <w:szCs w:val="20"/>
              </w:rPr>
              <w:t>Procedimientos y órdenes de medicación</w:t>
            </w:r>
          </w:p>
          <w:p w:rsidRPr="001C416C" w:rsidR="00651C26" w:rsidP="001C416C" w:rsidRDefault="00651C26" w14:paraId="4EAEAF0E" w14:textId="77777777">
            <w:pPr>
              <w:pStyle w:val="Normal0"/>
              <w:pBdr>
                <w:top w:val="nil"/>
                <w:left w:val="nil"/>
                <w:bottom w:val="nil"/>
                <w:right w:val="nil"/>
                <w:between w:val="nil"/>
              </w:pBdr>
              <w:jc w:val="both"/>
              <w:rPr>
                <w:color w:val="000000"/>
                <w:sz w:val="20"/>
                <w:szCs w:val="20"/>
              </w:rPr>
            </w:pPr>
          </w:p>
          <w:p w:rsidRPr="001C416C" w:rsidR="00651C26" w:rsidP="001C416C" w:rsidRDefault="00651C26" w14:paraId="25F4BB34" w14:textId="6CE60084">
            <w:pPr>
              <w:pStyle w:val="Normal0"/>
              <w:pBdr>
                <w:top w:val="nil"/>
                <w:left w:val="nil"/>
                <w:bottom w:val="nil"/>
                <w:right w:val="nil"/>
                <w:between w:val="nil"/>
              </w:pBdr>
              <w:jc w:val="both"/>
              <w:rPr>
                <w:color w:val="000000"/>
                <w:sz w:val="20"/>
                <w:szCs w:val="20"/>
              </w:rPr>
            </w:pPr>
            <w:r w:rsidRPr="001C416C">
              <w:rPr>
                <w:color w:val="000000"/>
                <w:sz w:val="20"/>
                <w:szCs w:val="20"/>
              </w:rPr>
              <w:t>El profesional de enfermería podrá realizar los procedimientos y ordenar los medicamentos, insumos, dispositivos y otros procedimientos de acuerdo con lo definido en esta intervención/atención.</w:t>
            </w:r>
            <w:commentRangeEnd w:id="47"/>
            <w:r w:rsidRPr="001C416C">
              <w:rPr>
                <w:rStyle w:val="Refdecomentario"/>
                <w:sz w:val="20"/>
                <w:szCs w:val="20"/>
              </w:rPr>
              <w:commentReference w:id="47"/>
            </w:r>
          </w:p>
          <w:p w:rsidRPr="001C416C" w:rsidR="00651C26" w:rsidP="001C416C" w:rsidRDefault="00651C26" w14:paraId="7C1723BB" w14:textId="77777777">
            <w:pPr>
              <w:pStyle w:val="Normal0"/>
              <w:jc w:val="both"/>
              <w:rPr>
                <w:color w:val="000000"/>
                <w:sz w:val="20"/>
                <w:szCs w:val="20"/>
              </w:rPr>
            </w:pPr>
          </w:p>
        </w:tc>
      </w:tr>
    </w:tbl>
    <w:p w:rsidRPr="001C416C" w:rsidR="00651C26" w:rsidP="001C416C" w:rsidRDefault="00651C26" w14:paraId="51E00182" w14:textId="77777777">
      <w:pPr>
        <w:pStyle w:val="Normal0"/>
        <w:pBdr>
          <w:top w:val="nil"/>
          <w:left w:val="nil"/>
          <w:bottom w:val="nil"/>
          <w:right w:val="nil"/>
          <w:between w:val="nil"/>
        </w:pBdr>
        <w:spacing w:line="240" w:lineRule="auto"/>
        <w:jc w:val="both"/>
        <w:rPr>
          <w:color w:val="000000"/>
          <w:sz w:val="20"/>
          <w:szCs w:val="20"/>
        </w:rPr>
      </w:pPr>
    </w:p>
    <w:p w:rsidRPr="001C416C" w:rsidR="00084319" w:rsidP="001C416C" w:rsidRDefault="009F302A" w14:paraId="0000017F" w14:textId="6D1B6D11">
      <w:pPr>
        <w:pStyle w:val="Normal0"/>
        <w:pBdr>
          <w:top w:val="nil"/>
          <w:left w:val="nil"/>
          <w:bottom w:val="nil"/>
          <w:right w:val="nil"/>
          <w:between w:val="nil"/>
        </w:pBdr>
        <w:spacing w:line="240" w:lineRule="auto"/>
        <w:jc w:val="both"/>
        <w:rPr>
          <w:color w:val="000000"/>
          <w:sz w:val="20"/>
          <w:szCs w:val="20"/>
        </w:rPr>
      </w:pPr>
      <w:r w:rsidRPr="001C416C">
        <w:rPr>
          <w:color w:val="000000"/>
          <w:sz w:val="20"/>
          <w:szCs w:val="20"/>
        </w:rPr>
        <w:t xml:space="preserve">Conozca </w:t>
      </w:r>
      <w:r w:rsidRPr="001C416C" w:rsidR="001B3F57">
        <w:rPr>
          <w:color w:val="000000"/>
          <w:sz w:val="20"/>
          <w:szCs w:val="20"/>
        </w:rPr>
        <w:t>la descripción de cada uno de los instrumentos sugeridos o complementarios en las intervenciones o atenciones contempladas en la Ruta Integral de Atención para la Promoción y Mantenimiento de la Salud (RPMS) para momentos de curso de vida:</w:t>
      </w:r>
    </w:p>
    <w:p w:rsidRPr="001C416C" w:rsidR="00084319" w:rsidP="001C416C" w:rsidRDefault="00084319" w14:paraId="00000180" w14:textId="77777777">
      <w:pPr>
        <w:pStyle w:val="Normal0"/>
        <w:pBdr>
          <w:top w:val="nil"/>
          <w:left w:val="nil"/>
          <w:bottom w:val="nil"/>
          <w:right w:val="nil"/>
          <w:between w:val="nil"/>
        </w:pBdr>
        <w:spacing w:line="240" w:lineRule="auto"/>
        <w:rPr>
          <w:color w:val="000000"/>
          <w:sz w:val="20"/>
          <w:szCs w:val="20"/>
        </w:rPr>
      </w:pPr>
    </w:p>
    <w:p w:rsidR="00084319" w:rsidP="008A2934" w:rsidRDefault="001B3F57" w14:paraId="00000181" w14:textId="3857C1E2">
      <w:pPr>
        <w:pStyle w:val="Normal0"/>
        <w:pBdr>
          <w:top w:val="nil"/>
          <w:left w:val="nil"/>
          <w:bottom w:val="nil"/>
          <w:right w:val="nil"/>
          <w:between w:val="nil"/>
        </w:pBdr>
        <w:spacing w:line="240" w:lineRule="auto"/>
        <w:jc w:val="center"/>
        <w:rPr>
          <w:color w:val="000000"/>
          <w:sz w:val="20"/>
          <w:szCs w:val="20"/>
        </w:rPr>
      </w:pPr>
      <w:r w:rsidRPr="001C416C">
        <w:rPr>
          <w:noProof/>
          <w:sz w:val="20"/>
          <w:szCs w:val="20"/>
        </w:rPr>
        <mc:AlternateContent>
          <mc:Choice Requires="wps">
            <w:drawing>
              <wp:inline distT="0" distB="0" distL="0" distR="0" wp14:anchorId="569F11F7" wp14:editId="50286281">
                <wp:extent cx="6242050" cy="698500"/>
                <wp:effectExtent l="0" t="0" r="25400" b="25400"/>
                <wp:docPr id="142" name="Rectángulo 142"/>
                <wp:cNvGraphicFramePr/>
                <a:graphic xmlns:a="http://schemas.openxmlformats.org/drawingml/2006/main">
                  <a:graphicData uri="http://schemas.microsoft.com/office/word/2010/wordprocessingShape">
                    <wps:wsp>
                      <wps:cNvSpPr/>
                      <wps:spPr>
                        <a:xfrm>
                          <a:off x="2231325" y="3437100"/>
                          <a:ext cx="6229350" cy="68580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084319" w:rsidRDefault="001B3F57" w14:paraId="2E184E35" w14:textId="77777777">
                            <w:pPr>
                              <w:pStyle w:val="Normal0"/>
                              <w:spacing w:line="240" w:lineRule="auto"/>
                              <w:jc w:val="center"/>
                              <w:textDirection w:val="btLr"/>
                            </w:pPr>
                            <w:r>
                              <w:rPr>
                                <w:color w:val="FFFFFF"/>
                                <w:sz w:val="36"/>
                              </w:rPr>
                              <w:t>DI_CF01_1_4_Instrumentos sugeridos o complementarios_Slide de diapositivas</w:t>
                            </w:r>
                          </w:p>
                        </w:txbxContent>
                      </wps:txbx>
                      <wps:bodyPr spcFirstLastPara="1" wrap="square" lIns="91425" tIns="45700" rIns="91425" bIns="45700" anchor="ctr" anchorCtr="0">
                        <a:noAutofit/>
                      </wps:bodyPr>
                    </wps:wsp>
                  </a:graphicData>
                </a:graphic>
              </wp:inline>
            </w:drawing>
          </mc:Choice>
          <mc:Fallback>
            <w:pict>
              <v:rect id="Rectángulo 142" style="width:491.5pt;height:55pt;visibility:visible;mso-wrap-style:square;mso-left-percent:-10001;mso-top-percent:-10001;mso-position-horizontal:absolute;mso-position-horizontal-relative:char;mso-position-vertical:absolute;mso-position-vertical-relative:line;mso-left-percent:-10001;mso-top-percent:-10001;v-text-anchor:middle" o:spid="_x0000_s1042" fillcolor="#ed7d31" strokecolor="#42719b" strokeweight="1pt" w14:anchorId="569F11F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">
                <v:stroke miterlimit="5243f" startarrowwidth="narrow" startarrowlength="short" endarrowwidth="narrow" endarrowlength="short"/>
                <v:textbox inset="2.53958mm,1.2694mm,2.53958mm,1.2694mm">
                  <w:txbxContent>
                    <w:p w:rsidR="00084319" w:rsidRDefault="001B3F57" w14:paraId="2E184E35" w14:textId="77777777">
                      <w:pPr>
                        <w:pStyle w:val="Normal0"/>
                        <w:spacing w:line="240" w:lineRule="auto"/>
                        <w:jc w:val="center"/>
                        <w:textDirection w:val="btLr"/>
                      </w:pPr>
                      <w:r>
                        <w:rPr>
                          <w:color w:val="FFFFFF"/>
                          <w:sz w:val="36"/>
                        </w:rPr>
                        <w:t>DI_CF01_1_4_Instrumentos sugeridos o complementarios_Slide de diapositivas</w:t>
                      </w:r>
                    </w:p>
                  </w:txbxContent>
                </v:textbox>
                <w10:anchorlock/>
              </v:rect>
            </w:pict>
          </mc:Fallback>
        </mc:AlternateContent>
      </w:r>
    </w:p>
    <w:p w:rsidRPr="001C416C" w:rsidR="00084319" w:rsidP="001C416C" w:rsidRDefault="00084319" w14:paraId="00000185" w14:textId="77777777">
      <w:pPr>
        <w:pStyle w:val="Normal0"/>
        <w:spacing w:line="240" w:lineRule="auto"/>
        <w:rPr>
          <w:sz w:val="20"/>
          <w:szCs w:val="20"/>
        </w:rPr>
      </w:pPr>
    </w:p>
    <w:tbl>
      <w:tblPr>
        <w:tblStyle w:val="ac"/>
        <w:tblW w:w="9962" w:type="dxa"/>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Layout w:type="fixed"/>
        <w:tblLook w:val="0400" w:firstRow="0" w:lastRow="0" w:firstColumn="0" w:lastColumn="0" w:noHBand="0" w:noVBand="1"/>
      </w:tblPr>
      <w:tblGrid>
        <w:gridCol w:w="9962"/>
      </w:tblGrid>
      <w:tr w:rsidRPr="001C416C" w:rsidR="00084319" w14:paraId="23715E22" w14:textId="77777777">
        <w:tc>
          <w:tcPr>
            <w:tcW w:w="9962" w:type="dxa"/>
          </w:tcPr>
          <w:p w:rsidRPr="001C416C" w:rsidR="00084319" w:rsidP="001C416C" w:rsidRDefault="00000000" w14:paraId="00000186" w14:textId="77777777">
            <w:pPr>
              <w:pStyle w:val="Normal0"/>
              <w:rPr>
                <w:sz w:val="20"/>
                <w:szCs w:val="20"/>
              </w:rPr>
            </w:pPr>
            <w:sdt>
              <w:sdtPr>
                <w:rPr>
                  <w:sz w:val="20"/>
                  <w:szCs w:val="20"/>
                </w:rPr>
                <w:tag w:val="goog_rdk_18"/>
                <w:id w:val="2087946590"/>
              </w:sdtPr>
              <w:sdtContent>
                <w:commentRangeStart w:id="48"/>
              </w:sdtContent>
            </w:sdt>
            <w:r w:rsidRPr="001C416C" w:rsidR="001B3F57">
              <w:rPr>
                <w:sz w:val="20"/>
                <w:szCs w:val="20"/>
              </w:rPr>
              <w:t xml:space="preserve">Para más detalle y profundización diríjase al documento: </w:t>
            </w:r>
            <w:commentRangeEnd w:id="48"/>
            <w:r w:rsidRPr="001C416C" w:rsidR="001B3F57">
              <w:rPr>
                <w:sz w:val="20"/>
                <w:szCs w:val="20"/>
              </w:rPr>
              <w:commentReference w:id="48"/>
            </w:r>
            <w:r w:rsidRPr="001C416C" w:rsidR="001B3F57">
              <w:rPr>
                <w:noProof/>
                <w:sz w:val="20"/>
                <w:szCs w:val="20"/>
              </w:rPr>
              <w:drawing>
                <wp:inline distT="0" distB="0" distL="0" distR="0" wp14:anchorId="72985F3E" wp14:editId="07777777">
                  <wp:extent cx="5505450" cy="1009650"/>
                  <wp:effectExtent l="0" t="0" r="0" b="0"/>
                  <wp:docPr id="17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5505450" cy="1009650"/>
                          </a:xfrm>
                          <a:prstGeom prst="rect">
                            <a:avLst/>
                          </a:prstGeom>
                          <a:ln/>
                        </pic:spPr>
                      </pic:pic>
                    </a:graphicData>
                  </a:graphic>
                </wp:inline>
              </w:drawing>
            </w:r>
            <w:r w:rsidRPr="001C416C" w:rsidR="001B3F57">
              <w:rPr>
                <w:noProof/>
                <w:sz w:val="20"/>
                <w:szCs w:val="20"/>
              </w:rPr>
              <mc:AlternateContent>
                <mc:Choice Requires="wps">
                  <w:drawing>
                    <wp:anchor distT="0" distB="0" distL="114300" distR="114300" simplePos="0" relativeHeight="251681792" behindDoc="0" locked="0" layoutInCell="1" hidden="0" allowOverlap="1" wp14:anchorId="576733C9" wp14:editId="07777777">
                      <wp:simplePos x="0" y="0"/>
                      <wp:positionH relativeFrom="column">
                        <wp:posOffset>673100</wp:posOffset>
                      </wp:positionH>
                      <wp:positionV relativeFrom="paragraph">
                        <wp:posOffset>482600</wp:posOffset>
                      </wp:positionV>
                      <wp:extent cx="4589991" cy="483659"/>
                      <wp:effectExtent l="0" t="0" r="0" b="0"/>
                      <wp:wrapNone/>
                      <wp:docPr id="123" name="Rectángulo 123"/>
                      <wp:cNvGraphicFramePr/>
                      <a:graphic xmlns:a="http://schemas.openxmlformats.org/drawingml/2006/main">
                        <a:graphicData uri="http://schemas.microsoft.com/office/word/2010/wordprocessingShape">
                          <wps:wsp>
                            <wps:cNvSpPr/>
                            <wps:spPr>
                              <a:xfrm>
                                <a:off x="3055767" y="3542933"/>
                                <a:ext cx="4580466" cy="474134"/>
                              </a:xfrm>
                              <a:prstGeom prst="rect">
                                <a:avLst/>
                              </a:prstGeom>
                              <a:solidFill>
                                <a:srgbClr val="DAE5F1"/>
                              </a:solidFill>
                              <a:ln>
                                <a:noFill/>
                              </a:ln>
                            </wps:spPr>
                            <wps:txbx>
                              <w:txbxContent>
                                <w:p w:rsidR="00084319" w:rsidRDefault="001B3F57" w14:paraId="5F04CB44" w14:textId="77777777">
                                  <w:pPr>
                                    <w:pStyle w:val="Normal0"/>
                                    <w:spacing w:line="275" w:lineRule="auto"/>
                                    <w:textDirection w:val="btLr"/>
                                  </w:pPr>
                                  <w:r>
                                    <w:rPr>
                                      <w:color w:val="4F81BD"/>
                                    </w:rPr>
                                    <w:t>Anexo.  Instrumentos sugeridos en la valoración integral para detección temprana de alteraciones</w:t>
                                  </w:r>
                                </w:p>
                              </w:txbxContent>
                            </wps:txbx>
                            <wps:bodyPr spcFirstLastPara="1" wrap="square" lIns="91425" tIns="45700" rIns="91425" bIns="45700" anchor="t" anchorCtr="0">
                              <a:noAutofit/>
                            </wps:bodyPr>
                          </wps:wsp>
                        </a:graphicData>
                      </a:graphic>
                    </wp:anchor>
                  </w:drawing>
                </mc:Choice>
                <mc:Fallback>
                  <w:pict>
                    <v:rect id="Rectángulo 123" style="position:absolute;margin-left:53pt;margin-top:38pt;width:361.4pt;height:38.1pt;z-index:251681792;visibility:visible;mso-wrap-style:square;mso-wrap-distance-left:9pt;mso-wrap-distance-top:0;mso-wrap-distance-right:9pt;mso-wrap-distance-bottom:0;mso-position-horizontal:absolute;mso-position-horizontal-relative:text;mso-position-vertical:absolute;mso-position-vertical-relative:text;v-text-anchor:top" o:spid="_x0000_s1043" fillcolor="#dae5f1" stroked="f" w14:anchorId="576733C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">
                      <v:textbox inset="2.53958mm,1.2694mm,2.53958mm,1.2694mm">
                        <w:txbxContent>
                          <w:p w:rsidR="00084319" w:rsidRDefault="001B3F57" w14:paraId="5F04CB44" w14:textId="77777777">
                            <w:pPr>
                              <w:pStyle w:val="Normal0"/>
                              <w:spacing w:line="275" w:lineRule="auto"/>
                              <w:textDirection w:val="btLr"/>
                            </w:pPr>
                            <w:r>
                              <w:rPr>
                                <w:color w:val="4F81BD"/>
                              </w:rPr>
                              <w:t>Anexo.  Instrumentos sugeridos en la valoración integral para detección temprana de alteraciones</w:t>
                            </w:r>
                          </w:p>
                        </w:txbxContent>
                      </v:textbox>
                    </v:rect>
                  </w:pict>
                </mc:Fallback>
              </mc:AlternateContent>
            </w:r>
          </w:p>
        </w:tc>
      </w:tr>
    </w:tbl>
    <w:p w:rsidRPr="001C416C" w:rsidR="00084319" w:rsidP="001C416C" w:rsidRDefault="00084319" w14:paraId="00000187" w14:textId="77777777">
      <w:pPr>
        <w:pStyle w:val="Normal0"/>
        <w:pBdr>
          <w:top w:val="nil"/>
          <w:left w:val="nil"/>
          <w:bottom w:val="nil"/>
          <w:right w:val="nil"/>
          <w:between w:val="nil"/>
        </w:pBdr>
        <w:spacing w:line="240" w:lineRule="auto"/>
        <w:rPr>
          <w:b/>
          <w:sz w:val="20"/>
          <w:szCs w:val="20"/>
        </w:rPr>
      </w:pPr>
    </w:p>
    <w:p w:rsidRPr="001C416C" w:rsidR="00084319" w:rsidP="001C416C" w:rsidRDefault="00084319" w14:paraId="00000188" w14:textId="77777777">
      <w:pPr>
        <w:pStyle w:val="Normal0"/>
        <w:pBdr>
          <w:top w:val="nil"/>
          <w:left w:val="nil"/>
          <w:bottom w:val="nil"/>
          <w:right w:val="nil"/>
          <w:between w:val="nil"/>
        </w:pBdr>
        <w:spacing w:line="240" w:lineRule="auto"/>
        <w:rPr>
          <w:b/>
          <w:sz w:val="20"/>
          <w:szCs w:val="20"/>
        </w:rPr>
      </w:pPr>
    </w:p>
    <w:p w:rsidRPr="001C416C" w:rsidR="00084319" w:rsidP="001C416C" w:rsidRDefault="001B3F57" w14:paraId="00000189" w14:textId="77777777">
      <w:pPr>
        <w:pStyle w:val="Normal0"/>
        <w:pBdr>
          <w:top w:val="nil"/>
          <w:left w:val="nil"/>
          <w:bottom w:val="nil"/>
          <w:right w:val="nil"/>
          <w:between w:val="nil"/>
        </w:pBdr>
        <w:spacing w:line="240" w:lineRule="auto"/>
        <w:rPr>
          <w:b/>
          <w:sz w:val="20"/>
          <w:szCs w:val="20"/>
        </w:rPr>
      </w:pPr>
      <w:r w:rsidRPr="001C416C">
        <w:rPr>
          <w:b/>
          <w:sz w:val="20"/>
          <w:szCs w:val="20"/>
        </w:rPr>
        <w:t>2. Aplicación e interpretación de instrumentos de valoración integral por momento de curso de vida</w:t>
      </w:r>
    </w:p>
    <w:p w:rsidRPr="001C416C" w:rsidR="00084319" w:rsidP="001C416C" w:rsidRDefault="00084319" w14:paraId="0000018A" w14:textId="77777777">
      <w:pPr>
        <w:pStyle w:val="Normal0"/>
        <w:pBdr>
          <w:top w:val="nil"/>
          <w:left w:val="nil"/>
          <w:bottom w:val="nil"/>
          <w:right w:val="nil"/>
          <w:between w:val="nil"/>
        </w:pBdr>
        <w:spacing w:line="240" w:lineRule="auto"/>
        <w:rPr>
          <w:b/>
          <w:sz w:val="20"/>
          <w:szCs w:val="20"/>
        </w:rPr>
      </w:pPr>
    </w:p>
    <w:p w:rsidRPr="001C416C" w:rsidR="00CB0E37" w:rsidP="001C416C" w:rsidRDefault="001B3F57" w14:paraId="40D7A001" w14:textId="757393D4">
      <w:pPr>
        <w:pStyle w:val="Normal0"/>
        <w:pBdr>
          <w:top w:val="nil"/>
          <w:left w:val="nil"/>
          <w:bottom w:val="nil"/>
          <w:right w:val="nil"/>
          <w:between w:val="nil"/>
        </w:pBdr>
        <w:spacing w:line="240" w:lineRule="auto"/>
        <w:jc w:val="both"/>
        <w:rPr>
          <w:sz w:val="20"/>
          <w:szCs w:val="20"/>
        </w:rPr>
      </w:pPr>
      <w:r w:rsidRPr="001C416C">
        <w:rPr>
          <w:sz w:val="20"/>
          <w:szCs w:val="20"/>
        </w:rPr>
        <w:t>En la Ruta de Atención Integral en Salud, los momentos significativos están ligados a las oportunidades de desarrollo de las personas y se definen como los "eventos que provocan fuertes modificaciones traducidas en cambios drásticos del curso de vida.</w:t>
      </w:r>
    </w:p>
    <w:p w:rsidRPr="001C416C" w:rsidR="00CB0E37" w:rsidP="001C416C" w:rsidRDefault="00CB0E37" w14:paraId="6DFB2DB7" w14:textId="328E150A">
      <w:pPr>
        <w:pStyle w:val="Normal0"/>
        <w:pBdr>
          <w:top w:val="nil"/>
          <w:left w:val="nil"/>
          <w:bottom w:val="nil"/>
          <w:right w:val="nil"/>
          <w:between w:val="nil"/>
        </w:pBdr>
        <w:spacing w:line="240" w:lineRule="auto"/>
        <w:jc w:val="both"/>
        <w:rPr>
          <w:sz w:val="20"/>
          <w:szCs w:val="20"/>
        </w:rPr>
      </w:pPr>
      <w:commentRangeStart w:id="49"/>
      <w:r w:rsidRPr="001C416C">
        <w:rPr>
          <w:noProof/>
          <w:sz w:val="20"/>
          <w:szCs w:val="20"/>
        </w:rPr>
        <w:lastRenderedPageBreak/>
        <w:drawing>
          <wp:inline distT="0" distB="0" distL="0" distR="0" wp14:anchorId="052B056B" wp14:editId="72AF1C49">
            <wp:extent cx="2243138" cy="1495425"/>
            <wp:effectExtent l="0" t="0" r="5080" b="0"/>
            <wp:docPr id="107" name="Imagen 107" descr="Adult person passes crystal ball to baby hand a healthy ecology to a new generation. Healthy ecology of the planet Earth. A healthy future for our generation. green glass background. Save the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dult person passes crystal ball to baby hand a healthy ecology to a new generation. Healthy ecology of the planet Earth. A healthy future for our generation. green glass background. Save the worl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43993" cy="1495995"/>
                    </a:xfrm>
                    <a:prstGeom prst="rect">
                      <a:avLst/>
                    </a:prstGeom>
                    <a:noFill/>
                    <a:ln>
                      <a:noFill/>
                    </a:ln>
                  </pic:spPr>
                </pic:pic>
              </a:graphicData>
            </a:graphic>
          </wp:inline>
        </w:drawing>
      </w:r>
      <w:commentRangeEnd w:id="49"/>
      <w:r w:rsidRPr="001C416C">
        <w:rPr>
          <w:rStyle w:val="Refdecomentario"/>
          <w:sz w:val="20"/>
          <w:szCs w:val="20"/>
        </w:rPr>
        <w:commentReference w:id="49"/>
      </w:r>
    </w:p>
    <w:p w:rsidRPr="001C416C" w:rsidR="00CB0E37" w:rsidP="001C416C" w:rsidRDefault="00CB0E37" w14:paraId="54E73755" w14:textId="77777777">
      <w:pPr>
        <w:pStyle w:val="Normal0"/>
        <w:pBdr>
          <w:top w:val="nil"/>
          <w:left w:val="nil"/>
          <w:bottom w:val="nil"/>
          <w:right w:val="nil"/>
          <w:between w:val="nil"/>
        </w:pBdr>
        <w:spacing w:line="240" w:lineRule="auto"/>
        <w:jc w:val="both"/>
        <w:rPr>
          <w:sz w:val="20"/>
          <w:szCs w:val="20"/>
        </w:rPr>
      </w:pPr>
    </w:p>
    <w:p w:rsidRPr="001C416C" w:rsidR="00CB0E37" w:rsidP="001C416C" w:rsidRDefault="001B3F57" w14:paraId="40847C10" w14:textId="77777777">
      <w:pPr>
        <w:pStyle w:val="Normal0"/>
        <w:pBdr>
          <w:top w:val="nil"/>
          <w:left w:val="nil"/>
          <w:bottom w:val="nil"/>
          <w:right w:val="nil"/>
          <w:between w:val="nil"/>
        </w:pBdr>
        <w:spacing w:line="240" w:lineRule="auto"/>
        <w:jc w:val="both"/>
        <w:rPr>
          <w:sz w:val="20"/>
          <w:szCs w:val="20"/>
        </w:rPr>
      </w:pPr>
      <w:commentRangeStart w:id="50"/>
      <w:r w:rsidRPr="001C416C">
        <w:rPr>
          <w:sz w:val="20"/>
          <w:szCs w:val="20"/>
        </w:rPr>
        <w:t xml:space="preserve">Son acontecimientos favorables o desfavorables que cambian notablemente el curso de vida de un individuo y, en consecuencia, de varias de sus trayectorias vitales, por ejemplo, la concepción de un hijo, la muerte de un familiar, el desplazamiento forzado. </w:t>
      </w:r>
      <w:commentRangeEnd w:id="50"/>
      <w:r w:rsidRPr="001C416C" w:rsidR="00CB0E37">
        <w:rPr>
          <w:rStyle w:val="Refdecomentario"/>
          <w:sz w:val="20"/>
          <w:szCs w:val="20"/>
        </w:rPr>
        <w:commentReference w:id="50"/>
      </w:r>
    </w:p>
    <w:p w:rsidRPr="001C416C" w:rsidR="00CB0E37" w:rsidP="001C416C" w:rsidRDefault="00CB0E37" w14:paraId="55FDE644" w14:textId="77777777">
      <w:pPr>
        <w:spacing w:line="240" w:lineRule="auto"/>
        <w:jc w:val="both"/>
        <w:rPr>
          <w:sz w:val="20"/>
          <w:szCs w:val="20"/>
        </w:rPr>
      </w:pPr>
    </w:p>
    <w:tbl>
      <w:tblPr>
        <w:tblStyle w:val="Tablaconcuadrcula"/>
        <w:tblW w:w="0" w:type="auto"/>
        <w:jc w:val="center"/>
        <w:shd w:val="clear" w:color="auto" w:fill="C2D69B" w:themeFill="accent3" w:themeFillTint="99"/>
        <w:tblLook w:val="04A0" w:firstRow="1" w:lastRow="0" w:firstColumn="1" w:lastColumn="0" w:noHBand="0" w:noVBand="1"/>
      </w:tblPr>
      <w:tblGrid>
        <w:gridCol w:w="2941"/>
      </w:tblGrid>
      <w:tr w:rsidRPr="001C416C" w:rsidR="00CB0E37" w:rsidTr="0050288A" w14:paraId="791DAD7B" w14:textId="77777777">
        <w:trPr>
          <w:trHeight w:val="733"/>
          <w:jc w:val="center"/>
        </w:trPr>
        <w:tc>
          <w:tcPr>
            <w:tcW w:w="2941" w:type="dxa"/>
            <w:shd w:val="clear" w:color="auto" w:fill="C2D69B" w:themeFill="accent3" w:themeFillTint="99"/>
          </w:tcPr>
          <w:p w:rsidRPr="001C416C" w:rsidR="00CB0E37" w:rsidP="001C416C" w:rsidRDefault="00CB0E37" w14:paraId="0877A330" w14:textId="77777777">
            <w:pPr>
              <w:jc w:val="both"/>
              <w:rPr>
                <w:sz w:val="20"/>
                <w:szCs w:val="20"/>
              </w:rPr>
            </w:pPr>
            <w:commentRangeStart w:id="51"/>
          </w:p>
          <w:p w:rsidRPr="001C416C" w:rsidR="00CB0E37" w:rsidP="001C416C" w:rsidRDefault="00CB0E37" w14:paraId="70BC0BCD" w14:textId="229758CB">
            <w:pPr>
              <w:jc w:val="center"/>
              <w:rPr>
                <w:sz w:val="20"/>
                <w:szCs w:val="20"/>
              </w:rPr>
            </w:pPr>
            <w:r w:rsidRPr="001C416C">
              <w:rPr>
                <w:noProof/>
                <w:color w:val="0070C0"/>
                <w:sz w:val="20"/>
                <w:szCs w:val="20"/>
              </w:rPr>
              <w:drawing>
                <wp:anchor distT="0" distB="0" distL="114300" distR="114300" simplePos="0" relativeHeight="251714560" behindDoc="0" locked="0" layoutInCell="1" allowOverlap="1" wp14:anchorId="34721B86" wp14:editId="1896A82B">
                  <wp:simplePos x="0" y="0"/>
                  <wp:positionH relativeFrom="margin">
                    <wp:posOffset>1480820</wp:posOffset>
                  </wp:positionH>
                  <wp:positionV relativeFrom="paragraph">
                    <wp:posOffset>131445</wp:posOffset>
                  </wp:positionV>
                  <wp:extent cx="333375" cy="375272"/>
                  <wp:effectExtent l="0" t="0" r="0" b="6350"/>
                  <wp:wrapNone/>
                  <wp:docPr id="108" name="Picture 2" descr="Dedo Índice, Señalando, Puntero, Mano">
                    <a:extLst xmlns:a="http://schemas.openxmlformats.org/drawingml/2006/main">
                      <a:ext uri="{FF2B5EF4-FFF2-40B4-BE49-F238E27FC236}">
                        <a16:creationId xmlns:a16="http://schemas.microsoft.com/office/drawing/2014/main" id="{1ED8B523-DA0D-4675-A9EE-3798D0E2EF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 descr="Dedo Índice, Señalando, Puntero, Mano">
                            <a:extLst>
                              <a:ext uri="{FF2B5EF4-FFF2-40B4-BE49-F238E27FC236}">
                                <a16:creationId xmlns:a16="http://schemas.microsoft.com/office/drawing/2014/main" id="{1ED8B523-DA0D-4675-A9EE-3798D0E2EFCE}"/>
                              </a:ext>
                            </a:extLst>
                          </pic:cNvPr>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33375" cy="375272"/>
                          </a:xfrm>
                          <a:prstGeom prst="rect">
                            <a:avLst/>
                          </a:prstGeom>
                          <a:noFill/>
                        </pic:spPr>
                      </pic:pic>
                    </a:graphicData>
                  </a:graphic>
                  <wp14:sizeRelH relativeFrom="margin">
                    <wp14:pctWidth>0</wp14:pctWidth>
                  </wp14:sizeRelH>
                  <wp14:sizeRelV relativeFrom="margin">
                    <wp14:pctHeight>0</wp14:pctHeight>
                  </wp14:sizeRelV>
                </wp:anchor>
              </w:drawing>
            </w:r>
            <w:r w:rsidRPr="001C416C">
              <w:rPr>
                <w:b/>
                <w:color w:val="0070C0"/>
                <w:sz w:val="20"/>
                <w:szCs w:val="20"/>
              </w:rPr>
              <w:t>¡</w:t>
            </w:r>
            <w:r w:rsidRPr="001C416C">
              <w:rPr>
                <w:b/>
                <w:color w:val="0070C0"/>
                <w:sz w:val="20"/>
                <w:szCs w:val="20"/>
              </w:rPr>
              <w:t>Importante</w:t>
            </w:r>
            <w:r w:rsidRPr="001C416C">
              <w:rPr>
                <w:b/>
                <w:color w:val="0070C0"/>
                <w:sz w:val="20"/>
                <w:szCs w:val="20"/>
              </w:rPr>
              <w:t>!</w:t>
            </w:r>
            <w:commentRangeEnd w:id="51"/>
            <w:r w:rsidRPr="001C416C">
              <w:rPr>
                <w:rStyle w:val="Refdecomentario"/>
                <w:sz w:val="20"/>
                <w:szCs w:val="20"/>
              </w:rPr>
              <w:commentReference w:id="51"/>
            </w:r>
          </w:p>
        </w:tc>
      </w:tr>
    </w:tbl>
    <w:p w:rsidRPr="001C416C" w:rsidR="00CB0E37" w:rsidP="001C416C" w:rsidRDefault="00CB0E37" w14:paraId="02954B30" w14:textId="77777777">
      <w:pPr>
        <w:tabs>
          <w:tab w:val="left" w:pos="9498"/>
          <w:tab w:val="left" w:pos="9639"/>
        </w:tabs>
        <w:spacing w:line="240" w:lineRule="auto"/>
        <w:jc w:val="both"/>
        <w:rPr>
          <w:sz w:val="20"/>
          <w:szCs w:val="20"/>
        </w:rPr>
      </w:pPr>
    </w:p>
    <w:p w:rsidRPr="001C416C" w:rsidR="00CB0E37" w:rsidP="001C416C" w:rsidRDefault="00CB0E37" w14:paraId="3D5737A1" w14:textId="77777777">
      <w:pPr>
        <w:pStyle w:val="Normal0"/>
        <w:pBdr>
          <w:top w:val="nil"/>
          <w:left w:val="nil"/>
          <w:bottom w:val="nil"/>
          <w:right w:val="nil"/>
          <w:between w:val="nil"/>
        </w:pBdr>
        <w:spacing w:line="240" w:lineRule="auto"/>
        <w:jc w:val="both"/>
        <w:rPr>
          <w:sz w:val="20"/>
          <w:szCs w:val="20"/>
        </w:rPr>
      </w:pPr>
    </w:p>
    <w:p w:rsidRPr="001C416C" w:rsidR="00084319" w:rsidP="001C416C" w:rsidRDefault="001B3F57" w14:paraId="0000018D" w14:textId="23948C6C">
      <w:pPr>
        <w:pStyle w:val="Normal0"/>
        <w:spacing w:line="240" w:lineRule="auto"/>
        <w:jc w:val="both"/>
        <w:rPr>
          <w:sz w:val="20"/>
          <w:szCs w:val="20"/>
        </w:rPr>
      </w:pPr>
      <w:commentRangeStart w:id="52"/>
      <w:r w:rsidRPr="001C416C">
        <w:rPr>
          <w:sz w:val="20"/>
          <w:szCs w:val="20"/>
        </w:rPr>
        <w:t>Por lo anterior, resulta relevante el proceso de educación para la salud cuyo diseño debe partir de conocer cómo aprendemos los seres humanos (Ver Figura) y cómo aprenden las personas en cada momento del curso de vida.</w:t>
      </w:r>
      <w:commentRangeEnd w:id="52"/>
      <w:r w:rsidRPr="001C416C" w:rsidR="00CB0E37">
        <w:rPr>
          <w:rStyle w:val="Refdecomentario"/>
          <w:sz w:val="20"/>
          <w:szCs w:val="20"/>
        </w:rPr>
        <w:commentReference w:id="52"/>
      </w:r>
    </w:p>
    <w:p w:rsidRPr="001C416C" w:rsidR="00CB0E37" w:rsidP="001C416C" w:rsidRDefault="00CB0E37" w14:paraId="14DBD617" w14:textId="50B0F570">
      <w:pPr>
        <w:pStyle w:val="Normal0"/>
        <w:spacing w:line="240" w:lineRule="auto"/>
        <w:jc w:val="both"/>
        <w:rPr>
          <w:sz w:val="20"/>
          <w:szCs w:val="20"/>
        </w:rPr>
      </w:pPr>
    </w:p>
    <w:p w:rsidRPr="001C416C" w:rsidR="00CB0E37" w:rsidP="001C416C" w:rsidRDefault="00CB0E37" w14:paraId="2FC4B5A9" w14:textId="631E3C79">
      <w:pPr>
        <w:pStyle w:val="Normal0"/>
        <w:spacing w:line="240" w:lineRule="auto"/>
        <w:jc w:val="both"/>
        <w:rPr>
          <w:b/>
          <w:sz w:val="20"/>
          <w:szCs w:val="20"/>
        </w:rPr>
      </w:pPr>
      <w:r w:rsidRPr="001C416C">
        <w:rPr>
          <w:sz w:val="20"/>
          <w:szCs w:val="20"/>
        </w:rPr>
        <w:t>El siguiente esquema detalla las características y mecanismos de aprendizaje en los seres humanos:</w:t>
      </w:r>
    </w:p>
    <w:p w:rsidRPr="001C416C" w:rsidR="00084319" w:rsidP="001C416C" w:rsidRDefault="00084319" w14:paraId="0000018E" w14:textId="77777777">
      <w:pPr>
        <w:pStyle w:val="Normal0"/>
        <w:spacing w:line="240" w:lineRule="auto"/>
        <w:rPr>
          <w:b/>
          <w:sz w:val="20"/>
          <w:szCs w:val="20"/>
        </w:rPr>
      </w:pPr>
    </w:p>
    <w:p w:rsidRPr="001C416C" w:rsidR="00084319" w:rsidP="008A2934" w:rsidRDefault="001B3F57" w14:paraId="0000018F" w14:textId="77777777">
      <w:pPr>
        <w:pStyle w:val="Normal0"/>
        <w:spacing w:line="240" w:lineRule="auto"/>
        <w:jc w:val="center"/>
        <w:rPr>
          <w:b/>
          <w:sz w:val="20"/>
          <w:szCs w:val="20"/>
        </w:rPr>
      </w:pPr>
      <w:r w:rsidRPr="001C416C">
        <w:rPr>
          <w:b/>
          <w:sz w:val="20"/>
          <w:szCs w:val="20"/>
        </w:rPr>
        <w:t>Figura 1</w:t>
      </w:r>
    </w:p>
    <w:p w:rsidRPr="001C416C" w:rsidR="00084319" w:rsidP="008A2934" w:rsidRDefault="00000000" w14:paraId="00000190" w14:textId="77777777">
      <w:pPr>
        <w:pStyle w:val="Normal0"/>
        <w:spacing w:line="240" w:lineRule="auto"/>
        <w:jc w:val="center"/>
        <w:rPr>
          <w:i/>
          <w:sz w:val="20"/>
          <w:szCs w:val="20"/>
        </w:rPr>
      </w:pPr>
      <w:sdt>
        <w:sdtPr>
          <w:rPr>
            <w:sz w:val="20"/>
            <w:szCs w:val="20"/>
          </w:rPr>
          <w:tag w:val="goog_rdk_19"/>
          <w:id w:val="540029210"/>
        </w:sdtPr>
        <w:sdtContent>
          <w:commentRangeStart w:id="53"/>
        </w:sdtContent>
      </w:sdt>
      <w:r w:rsidRPr="001C416C" w:rsidR="001B3F57">
        <w:rPr>
          <w:i/>
          <w:sz w:val="20"/>
          <w:szCs w:val="20"/>
        </w:rPr>
        <w:t>El aprendizaje en los seres humanos</w:t>
      </w:r>
      <w:commentRangeEnd w:id="53"/>
      <w:r w:rsidRPr="001C416C" w:rsidR="001B3F57">
        <w:rPr>
          <w:sz w:val="20"/>
          <w:szCs w:val="20"/>
        </w:rPr>
        <w:commentReference w:id="53"/>
      </w:r>
    </w:p>
    <w:p w:rsidRPr="001C416C" w:rsidR="00084319" w:rsidP="001C416C" w:rsidRDefault="00084319" w14:paraId="00000191" w14:textId="77777777">
      <w:pPr>
        <w:pStyle w:val="Normal0"/>
        <w:spacing w:line="240" w:lineRule="auto"/>
        <w:rPr>
          <w:b/>
          <w:sz w:val="20"/>
          <w:szCs w:val="20"/>
        </w:rPr>
      </w:pPr>
    </w:p>
    <w:p w:rsidRPr="001C416C" w:rsidR="00084319" w:rsidP="008A2934" w:rsidRDefault="001B3F57" w14:paraId="00000192" w14:textId="60060B07">
      <w:pPr>
        <w:pStyle w:val="Normal0"/>
        <w:spacing w:line="240" w:lineRule="auto"/>
        <w:jc w:val="center"/>
        <w:rPr>
          <w:sz w:val="20"/>
          <w:szCs w:val="20"/>
        </w:rPr>
      </w:pPr>
      <w:commentRangeStart w:id="2082407524"/>
      <w:r w:rsidRPr="001C416C">
        <w:rPr>
          <w:noProof/>
          <w:sz w:val="20"/>
          <w:szCs w:val="20"/>
        </w:rPr>
        <mc:AlternateContent>
          <mc:Choice Requires="wpg">
            <w:drawing>
              <wp:inline distT="0" distB="0" distL="0" distR="0" wp14:anchorId="0DFFF3EB" wp14:editId="07777777">
                <wp:extent cx="5486400" cy="3200400"/>
                <wp:effectExtent l="0" t="0" r="0" b="0"/>
                <wp:docPr id="144" name="Grupo 144"/>
                <wp:cNvGraphicFramePr/>
                <a:graphic xmlns:a="http://schemas.openxmlformats.org/drawingml/2006/main">
                  <a:graphicData uri="http://schemas.microsoft.com/office/word/2010/wordprocessingGroup">
                    <wpg:wgp>
                      <wpg:cNvGrpSpPr/>
                      <wpg:grpSpPr>
                        <a:xfrm>
                          <a:off x="0" y="0"/>
                          <a:ext cx="5486400" cy="3200400"/>
                          <a:chOff x="0" y="0"/>
                          <a:chExt cx="5486400" cy="3200400"/>
                        </a:xfrm>
                      </wpg:grpSpPr>
                      <wpg:grpSp>
                        <wpg:cNvPr id="1" name="Grupo 1"/>
                        <wpg:cNvGrpSpPr/>
                        <wpg:grpSpPr>
                          <a:xfrm>
                            <a:off x="0" y="0"/>
                            <a:ext cx="5486400" cy="3200400"/>
                            <a:chOff x="0" y="0"/>
                            <a:chExt cx="5486400" cy="3200400"/>
                          </a:xfrm>
                        </wpg:grpSpPr>
                        <wps:wsp>
                          <wps:cNvPr id="2" name="Rectángulo 2"/>
                          <wps:cNvSpPr/>
                          <wps:spPr>
                            <a:xfrm>
                              <a:off x="0" y="0"/>
                              <a:ext cx="5486400" cy="3200400"/>
                            </a:xfrm>
                            <a:prstGeom prst="rect">
                              <a:avLst/>
                            </a:prstGeom>
                            <a:noFill/>
                            <a:ln>
                              <a:noFill/>
                            </a:ln>
                          </wps:spPr>
                          <wps:txbx>
                            <w:txbxContent>
                              <w:p w:rsidR="00084319" w:rsidRDefault="00084319" w14:paraId="672A6659" w14:textId="77777777">
                                <w:pPr>
                                  <w:pStyle w:val="Normal0"/>
                                  <w:spacing w:line="240" w:lineRule="auto"/>
                                  <w:textDirection w:val="btLr"/>
                                </w:pPr>
                              </w:p>
                            </w:txbxContent>
                          </wps:txbx>
                          <wps:bodyPr spcFirstLastPara="1" wrap="square" lIns="91425" tIns="91425" rIns="91425" bIns="91425" anchor="ctr" anchorCtr="0">
                            <a:noAutofit/>
                          </wps:bodyPr>
                        </wps:wsp>
                        <wps:wsp>
                          <wps:cNvPr id="3" name="Elipse 3"/>
                          <wps:cNvSpPr/>
                          <wps:spPr>
                            <a:xfrm>
                              <a:off x="2371551" y="1228551"/>
                              <a:ext cx="743296" cy="743296"/>
                            </a:xfrm>
                            <a:prstGeom prst="ellipse">
                              <a:avLst/>
                            </a:prstGeom>
                            <a:solidFill>
                              <a:schemeClr val="accent1"/>
                            </a:solidFill>
                            <a:ln w="25400" cap="flat" cmpd="sng">
                              <a:solidFill>
                                <a:schemeClr val="lt1"/>
                              </a:solidFill>
                              <a:prstDash val="solid"/>
                              <a:round/>
                              <a:headEnd type="none" w="sm" len="sm"/>
                              <a:tailEnd type="none" w="sm" len="sm"/>
                            </a:ln>
                          </wps:spPr>
                          <wps:txbx>
                            <w:txbxContent>
                              <w:p w:rsidR="00084319" w:rsidRDefault="00084319" w14:paraId="0A37501D" w14:textId="77777777">
                                <w:pPr>
                                  <w:pStyle w:val="Normal0"/>
                                  <w:spacing w:line="240" w:lineRule="auto"/>
                                  <w:textDirection w:val="btLr"/>
                                </w:pPr>
                              </w:p>
                            </w:txbxContent>
                          </wps:txbx>
                          <wps:bodyPr spcFirstLastPara="1" wrap="square" lIns="91425" tIns="91425" rIns="91425" bIns="91425" anchor="ctr" anchorCtr="0">
                            <a:noAutofit/>
                          </wps:bodyPr>
                        </wps:wsp>
                        <wps:wsp>
                          <wps:cNvPr id="4" name="Cuadro de texto 4"/>
                          <wps:cNvSpPr txBox="1"/>
                          <wps:spPr>
                            <a:xfrm>
                              <a:off x="2480404" y="1337404"/>
                              <a:ext cx="525590" cy="525590"/>
                            </a:xfrm>
                            <a:prstGeom prst="rect">
                              <a:avLst/>
                            </a:prstGeom>
                            <a:noFill/>
                            <a:ln>
                              <a:noFill/>
                            </a:ln>
                          </wps:spPr>
                          <wps:txbx>
                            <w:txbxContent>
                              <w:p w:rsidR="00084319" w:rsidRDefault="001B3F57" w14:paraId="4FE06199" w14:textId="77777777">
                                <w:pPr>
                                  <w:pStyle w:val="Normal0"/>
                                  <w:spacing w:line="215" w:lineRule="auto"/>
                                  <w:jc w:val="center"/>
                                  <w:textDirection w:val="btLr"/>
                                </w:pPr>
                                <w:r>
                                  <w:rPr>
                                    <w:rFonts w:ascii="Cambria" w:hAnsi="Cambria" w:eastAsia="Cambria" w:cs="Cambria"/>
                                    <w:color w:val="000000"/>
                                    <w:sz w:val="14"/>
                                  </w:rPr>
                                  <w:t>Aprendizaje</w:t>
                                </w:r>
                              </w:p>
                            </w:txbxContent>
                          </wps:txbx>
                          <wps:bodyPr spcFirstLastPara="1" wrap="square" lIns="8875" tIns="8875" rIns="8875" bIns="8875" anchor="ctr" anchorCtr="0">
                            <a:noAutofit/>
                          </wps:bodyPr>
                        </wps:wsp>
                        <wps:wsp>
                          <wps:cNvPr id="5" name="Flecha: a la derecha 5"/>
                          <wps:cNvSpPr/>
                          <wps:spPr>
                            <a:xfrm rot="-5400000">
                              <a:off x="2664223" y="980858"/>
                              <a:ext cx="157953" cy="206302"/>
                            </a:xfrm>
                            <a:prstGeom prst="rightArrow">
                              <a:avLst>
                                <a:gd name="adj1" fmla="val 60000"/>
                                <a:gd name="adj2" fmla="val 50000"/>
                              </a:avLst>
                            </a:prstGeom>
                            <a:solidFill>
                              <a:srgbClr val="B1C0D7"/>
                            </a:solidFill>
                            <a:ln>
                              <a:noFill/>
                            </a:ln>
                          </wps:spPr>
                          <wps:txbx>
                            <w:txbxContent>
                              <w:p w:rsidR="00084319" w:rsidRDefault="00084319" w14:paraId="5DAB6C7B" w14:textId="77777777">
                                <w:pPr>
                                  <w:pStyle w:val="Normal0"/>
                                  <w:spacing w:line="240" w:lineRule="auto"/>
                                  <w:textDirection w:val="btLr"/>
                                </w:pPr>
                              </w:p>
                            </w:txbxContent>
                          </wps:txbx>
                          <wps:bodyPr spcFirstLastPara="1" wrap="square" lIns="91425" tIns="91425" rIns="91425" bIns="91425" anchor="ctr" anchorCtr="0">
                            <a:noAutofit/>
                          </wps:bodyPr>
                        </wps:wsp>
                        <wps:wsp>
                          <wps:cNvPr id="6" name="Cuadro de texto 6"/>
                          <wps:cNvSpPr txBox="1"/>
                          <wps:spPr>
                            <a:xfrm rot="-5400000">
                              <a:off x="2687916" y="1045811"/>
                              <a:ext cx="110567" cy="123782"/>
                            </a:xfrm>
                            <a:prstGeom prst="rect">
                              <a:avLst/>
                            </a:prstGeom>
                            <a:noFill/>
                            <a:ln>
                              <a:noFill/>
                            </a:ln>
                          </wps:spPr>
                          <wps:txbx>
                            <w:txbxContent>
                              <w:p w:rsidR="00084319" w:rsidRDefault="00084319" w14:paraId="02EB378F" w14:textId="77777777">
                                <w:pPr>
                                  <w:pStyle w:val="Normal0"/>
                                  <w:spacing w:line="215" w:lineRule="auto"/>
                                  <w:jc w:val="center"/>
                                  <w:textDirection w:val="btLr"/>
                                </w:pPr>
                              </w:p>
                            </w:txbxContent>
                          </wps:txbx>
                          <wps:bodyPr spcFirstLastPara="1" wrap="square" lIns="0" tIns="0" rIns="0" bIns="0" anchor="ctr" anchorCtr="0">
                            <a:noAutofit/>
                          </wps:bodyPr>
                        </wps:wsp>
                        <wps:wsp>
                          <wps:cNvPr id="7" name="Elipse 7"/>
                          <wps:cNvSpPr/>
                          <wps:spPr>
                            <a:xfrm>
                              <a:off x="2278639" y="1406"/>
                              <a:ext cx="929120" cy="929120"/>
                            </a:xfrm>
                            <a:prstGeom prst="ellipse">
                              <a:avLst/>
                            </a:prstGeom>
                            <a:solidFill>
                              <a:schemeClr val="accent1"/>
                            </a:solidFill>
                            <a:ln w="25400" cap="flat" cmpd="sng">
                              <a:solidFill>
                                <a:schemeClr val="lt1"/>
                              </a:solidFill>
                              <a:prstDash val="solid"/>
                              <a:round/>
                              <a:headEnd type="none" w="sm" len="sm"/>
                              <a:tailEnd type="none" w="sm" len="sm"/>
                            </a:ln>
                          </wps:spPr>
                          <wps:txbx>
                            <w:txbxContent>
                              <w:p w:rsidR="00084319" w:rsidRDefault="00084319" w14:paraId="6A05A809" w14:textId="77777777">
                                <w:pPr>
                                  <w:pStyle w:val="Normal0"/>
                                  <w:spacing w:line="240" w:lineRule="auto"/>
                                  <w:textDirection w:val="btLr"/>
                                </w:pPr>
                              </w:p>
                            </w:txbxContent>
                          </wps:txbx>
                          <wps:bodyPr spcFirstLastPara="1" wrap="square" lIns="91425" tIns="91425" rIns="91425" bIns="91425" anchor="ctr" anchorCtr="0">
                            <a:noAutofit/>
                          </wps:bodyPr>
                        </wps:wsp>
                        <wps:wsp>
                          <wps:cNvPr id="8" name="Cuadro de texto 8"/>
                          <wps:cNvSpPr txBox="1"/>
                          <wps:spPr>
                            <a:xfrm>
                              <a:off x="2414705" y="137472"/>
                              <a:ext cx="656988" cy="656988"/>
                            </a:xfrm>
                            <a:prstGeom prst="rect">
                              <a:avLst/>
                            </a:prstGeom>
                            <a:noFill/>
                            <a:ln>
                              <a:noFill/>
                            </a:ln>
                          </wps:spPr>
                          <wps:txbx>
                            <w:txbxContent>
                              <w:p w:rsidR="00084319" w:rsidRDefault="001B3F57" w14:paraId="0675434E" w14:textId="77777777">
                                <w:pPr>
                                  <w:pStyle w:val="Normal0"/>
                                  <w:spacing w:line="215" w:lineRule="auto"/>
                                  <w:jc w:val="center"/>
                                  <w:textDirection w:val="btLr"/>
                                </w:pPr>
                                <w:r>
                                  <w:rPr>
                                    <w:rFonts w:ascii="Cambria" w:hAnsi="Cambria" w:eastAsia="Cambria" w:cs="Cambria"/>
                                    <w:color w:val="000000"/>
                                    <w:sz w:val="12"/>
                                  </w:rPr>
                                  <w:t>Proceso constructivo interno, autoestructurante, subjetivo y personal</w:t>
                                </w:r>
                              </w:p>
                            </w:txbxContent>
                          </wps:txbx>
                          <wps:bodyPr spcFirstLastPara="1" wrap="square" lIns="7600" tIns="7600" rIns="7600" bIns="7600" anchor="ctr" anchorCtr="0">
                            <a:noAutofit/>
                          </wps:bodyPr>
                        </wps:wsp>
                        <wps:wsp>
                          <wps:cNvPr id="9" name="Flecha: a la derecha 9"/>
                          <wps:cNvSpPr/>
                          <wps:spPr>
                            <a:xfrm rot="-1800000">
                              <a:off x="3111257" y="1238953"/>
                              <a:ext cx="157953" cy="206302"/>
                            </a:xfrm>
                            <a:prstGeom prst="rightArrow">
                              <a:avLst>
                                <a:gd name="adj1" fmla="val 60000"/>
                                <a:gd name="adj2" fmla="val 50000"/>
                              </a:avLst>
                            </a:prstGeom>
                            <a:solidFill>
                              <a:srgbClr val="B1C0D7"/>
                            </a:solidFill>
                            <a:ln>
                              <a:noFill/>
                            </a:ln>
                          </wps:spPr>
                          <wps:txbx>
                            <w:txbxContent>
                              <w:p w:rsidR="00084319" w:rsidRDefault="00084319" w14:paraId="5A39BBE3" w14:textId="77777777">
                                <w:pPr>
                                  <w:pStyle w:val="Normal0"/>
                                  <w:spacing w:line="240" w:lineRule="auto"/>
                                  <w:textDirection w:val="btLr"/>
                                </w:pPr>
                              </w:p>
                            </w:txbxContent>
                          </wps:txbx>
                          <wps:bodyPr spcFirstLastPara="1" wrap="square" lIns="91425" tIns="91425" rIns="91425" bIns="91425" anchor="ctr" anchorCtr="0">
                            <a:noAutofit/>
                          </wps:bodyPr>
                        </wps:wsp>
                        <wps:wsp>
                          <wps:cNvPr id="10" name="Cuadro de texto 10"/>
                          <wps:cNvSpPr txBox="1"/>
                          <wps:spPr>
                            <a:xfrm rot="-1800000">
                              <a:off x="3114431" y="1292060"/>
                              <a:ext cx="110567" cy="123782"/>
                            </a:xfrm>
                            <a:prstGeom prst="rect">
                              <a:avLst/>
                            </a:prstGeom>
                            <a:noFill/>
                            <a:ln>
                              <a:noFill/>
                            </a:ln>
                          </wps:spPr>
                          <wps:txbx>
                            <w:txbxContent>
                              <w:p w:rsidR="00084319" w:rsidRDefault="00084319" w14:paraId="41C8F396" w14:textId="77777777">
                                <w:pPr>
                                  <w:pStyle w:val="Normal0"/>
                                  <w:spacing w:line="215" w:lineRule="auto"/>
                                  <w:jc w:val="center"/>
                                  <w:textDirection w:val="btLr"/>
                                </w:pPr>
                              </w:p>
                            </w:txbxContent>
                          </wps:txbx>
                          <wps:bodyPr spcFirstLastPara="1" wrap="square" lIns="0" tIns="0" rIns="0" bIns="0" anchor="ctr" anchorCtr="0">
                            <a:noAutofit/>
                          </wps:bodyPr>
                        </wps:wsp>
                        <wps:wsp>
                          <wps:cNvPr id="11" name="Elipse 11"/>
                          <wps:cNvSpPr/>
                          <wps:spPr>
                            <a:xfrm>
                              <a:off x="3260914" y="568523"/>
                              <a:ext cx="929120" cy="929120"/>
                            </a:xfrm>
                            <a:prstGeom prst="ellipse">
                              <a:avLst/>
                            </a:prstGeom>
                            <a:solidFill>
                              <a:schemeClr val="accent1"/>
                            </a:solidFill>
                            <a:ln w="25400" cap="flat" cmpd="sng">
                              <a:solidFill>
                                <a:schemeClr val="lt1"/>
                              </a:solidFill>
                              <a:prstDash val="solid"/>
                              <a:round/>
                              <a:headEnd type="none" w="sm" len="sm"/>
                              <a:tailEnd type="none" w="sm" len="sm"/>
                            </a:ln>
                          </wps:spPr>
                          <wps:txbx>
                            <w:txbxContent>
                              <w:p w:rsidR="00084319" w:rsidRDefault="00084319" w14:paraId="72A3D3EC" w14:textId="77777777">
                                <w:pPr>
                                  <w:pStyle w:val="Normal0"/>
                                  <w:spacing w:line="240" w:lineRule="auto"/>
                                  <w:textDirection w:val="btLr"/>
                                </w:pPr>
                              </w:p>
                            </w:txbxContent>
                          </wps:txbx>
                          <wps:bodyPr spcFirstLastPara="1" wrap="square" lIns="91425" tIns="91425" rIns="91425" bIns="91425" anchor="ctr" anchorCtr="0">
                            <a:noAutofit/>
                          </wps:bodyPr>
                        </wps:wsp>
                        <wps:wsp>
                          <wps:cNvPr id="12" name="Cuadro de texto 12"/>
                          <wps:cNvSpPr txBox="1"/>
                          <wps:spPr>
                            <a:xfrm>
                              <a:off x="3396980" y="704589"/>
                              <a:ext cx="656988" cy="656988"/>
                            </a:xfrm>
                            <a:prstGeom prst="rect">
                              <a:avLst/>
                            </a:prstGeom>
                            <a:noFill/>
                            <a:ln>
                              <a:noFill/>
                            </a:ln>
                          </wps:spPr>
                          <wps:txbx>
                            <w:txbxContent>
                              <w:p w:rsidR="00084319" w:rsidRDefault="001B3F57" w14:paraId="251C1D7F" w14:textId="77777777">
                                <w:pPr>
                                  <w:pStyle w:val="Normal0"/>
                                  <w:spacing w:line="215" w:lineRule="auto"/>
                                  <w:jc w:val="center"/>
                                  <w:textDirection w:val="btLr"/>
                                </w:pPr>
                                <w:r>
                                  <w:rPr>
                                    <w:rFonts w:ascii="Cambria" w:hAnsi="Cambria" w:eastAsia="Cambria" w:cs="Cambria"/>
                                    <w:color w:val="000000"/>
                                    <w:sz w:val="12"/>
                                  </w:rPr>
                                  <w:t>Se facilinta en la interacción con los otros, por tanto es social y cooperativo</w:t>
                                </w:r>
                              </w:p>
                            </w:txbxContent>
                          </wps:txbx>
                          <wps:bodyPr spcFirstLastPara="1" wrap="square" lIns="7600" tIns="7600" rIns="7600" bIns="7600" anchor="ctr" anchorCtr="0">
                            <a:noAutofit/>
                          </wps:bodyPr>
                        </wps:wsp>
                        <wps:wsp>
                          <wps:cNvPr id="13" name="Flecha: a la derecha 13"/>
                          <wps:cNvSpPr/>
                          <wps:spPr>
                            <a:xfrm rot="1800000">
                              <a:off x="3111257" y="1755143"/>
                              <a:ext cx="157953" cy="206302"/>
                            </a:xfrm>
                            <a:prstGeom prst="rightArrow">
                              <a:avLst>
                                <a:gd name="adj1" fmla="val 60000"/>
                                <a:gd name="adj2" fmla="val 50000"/>
                              </a:avLst>
                            </a:prstGeom>
                            <a:solidFill>
                              <a:srgbClr val="B1C0D7"/>
                            </a:solidFill>
                            <a:ln>
                              <a:noFill/>
                            </a:ln>
                          </wps:spPr>
                          <wps:txbx>
                            <w:txbxContent>
                              <w:p w:rsidR="00084319" w:rsidRDefault="00084319" w14:paraId="0D0B940D" w14:textId="77777777">
                                <w:pPr>
                                  <w:pStyle w:val="Normal0"/>
                                  <w:spacing w:line="240" w:lineRule="auto"/>
                                  <w:textDirection w:val="btLr"/>
                                </w:pPr>
                              </w:p>
                            </w:txbxContent>
                          </wps:txbx>
                          <wps:bodyPr spcFirstLastPara="1" wrap="square" lIns="91425" tIns="91425" rIns="91425" bIns="91425" anchor="ctr" anchorCtr="0">
                            <a:noAutofit/>
                          </wps:bodyPr>
                        </wps:wsp>
                        <wps:wsp>
                          <wps:cNvPr id="14" name="Cuadro de texto 14"/>
                          <wps:cNvSpPr txBox="1"/>
                          <wps:spPr>
                            <a:xfrm rot="1800000">
                              <a:off x="3114431" y="1784557"/>
                              <a:ext cx="110567" cy="123782"/>
                            </a:xfrm>
                            <a:prstGeom prst="rect">
                              <a:avLst/>
                            </a:prstGeom>
                            <a:noFill/>
                            <a:ln>
                              <a:noFill/>
                            </a:ln>
                          </wps:spPr>
                          <wps:txbx>
                            <w:txbxContent>
                              <w:p w:rsidR="00084319" w:rsidRDefault="00084319" w14:paraId="0E27B00A" w14:textId="77777777">
                                <w:pPr>
                                  <w:pStyle w:val="Normal0"/>
                                  <w:spacing w:line="215" w:lineRule="auto"/>
                                  <w:jc w:val="center"/>
                                  <w:textDirection w:val="btLr"/>
                                </w:pPr>
                              </w:p>
                            </w:txbxContent>
                          </wps:txbx>
                          <wps:bodyPr spcFirstLastPara="1" wrap="square" lIns="0" tIns="0" rIns="0" bIns="0" anchor="ctr" anchorCtr="0">
                            <a:noAutofit/>
                          </wps:bodyPr>
                        </wps:wsp>
                        <wps:wsp>
                          <wps:cNvPr id="15" name="Elipse 15"/>
                          <wps:cNvSpPr/>
                          <wps:spPr>
                            <a:xfrm>
                              <a:off x="3260914" y="1702756"/>
                              <a:ext cx="929120" cy="929120"/>
                            </a:xfrm>
                            <a:prstGeom prst="ellipse">
                              <a:avLst/>
                            </a:prstGeom>
                            <a:solidFill>
                              <a:schemeClr val="accent1"/>
                            </a:solidFill>
                            <a:ln w="25400" cap="flat" cmpd="sng">
                              <a:solidFill>
                                <a:schemeClr val="lt1"/>
                              </a:solidFill>
                              <a:prstDash val="solid"/>
                              <a:round/>
                              <a:headEnd type="none" w="sm" len="sm"/>
                              <a:tailEnd type="none" w="sm" len="sm"/>
                            </a:ln>
                          </wps:spPr>
                          <wps:txbx>
                            <w:txbxContent>
                              <w:p w:rsidR="00084319" w:rsidRDefault="00084319" w14:paraId="60061E4C" w14:textId="77777777">
                                <w:pPr>
                                  <w:pStyle w:val="Normal0"/>
                                  <w:spacing w:line="240" w:lineRule="auto"/>
                                  <w:textDirection w:val="btLr"/>
                                </w:pPr>
                              </w:p>
                            </w:txbxContent>
                          </wps:txbx>
                          <wps:bodyPr spcFirstLastPara="1" wrap="square" lIns="91425" tIns="91425" rIns="91425" bIns="91425" anchor="ctr" anchorCtr="0">
                            <a:noAutofit/>
                          </wps:bodyPr>
                        </wps:wsp>
                        <wps:wsp>
                          <wps:cNvPr id="16" name="Cuadro de texto 16"/>
                          <wps:cNvSpPr txBox="1"/>
                          <wps:spPr>
                            <a:xfrm>
                              <a:off x="3396980" y="1838822"/>
                              <a:ext cx="656988" cy="656988"/>
                            </a:xfrm>
                            <a:prstGeom prst="rect">
                              <a:avLst/>
                            </a:prstGeom>
                            <a:noFill/>
                            <a:ln>
                              <a:noFill/>
                            </a:ln>
                          </wps:spPr>
                          <wps:txbx>
                            <w:txbxContent>
                              <w:p w:rsidR="00084319" w:rsidRDefault="001B3F57" w14:paraId="69E42C6B" w14:textId="77777777">
                                <w:pPr>
                                  <w:pStyle w:val="Normal0"/>
                                  <w:spacing w:line="215" w:lineRule="auto"/>
                                  <w:jc w:val="center"/>
                                  <w:textDirection w:val="btLr"/>
                                </w:pPr>
                                <w:r>
                                  <w:rPr>
                                    <w:rFonts w:ascii="Cambria" w:hAnsi="Cambria" w:eastAsia="Cambria" w:cs="Cambria"/>
                                    <w:color w:val="000000"/>
                                    <w:sz w:val="12"/>
                                  </w:rPr>
                                  <w:t>Proceso de (re)construcción de saberes culturales</w:t>
                                </w:r>
                              </w:p>
                            </w:txbxContent>
                          </wps:txbx>
                          <wps:bodyPr spcFirstLastPara="1" wrap="square" lIns="7600" tIns="7600" rIns="7600" bIns="7600" anchor="ctr" anchorCtr="0">
                            <a:noAutofit/>
                          </wps:bodyPr>
                        </wps:wsp>
                        <wps:wsp>
                          <wps:cNvPr id="17" name="Flecha: a la derecha 17"/>
                          <wps:cNvSpPr/>
                          <wps:spPr>
                            <a:xfrm rot="5400000">
                              <a:off x="2664223" y="2013238"/>
                              <a:ext cx="157953" cy="206302"/>
                            </a:xfrm>
                            <a:prstGeom prst="rightArrow">
                              <a:avLst>
                                <a:gd name="adj1" fmla="val 60000"/>
                                <a:gd name="adj2" fmla="val 50000"/>
                              </a:avLst>
                            </a:prstGeom>
                            <a:solidFill>
                              <a:srgbClr val="B1C0D7"/>
                            </a:solidFill>
                            <a:ln>
                              <a:noFill/>
                            </a:ln>
                          </wps:spPr>
                          <wps:txbx>
                            <w:txbxContent>
                              <w:p w:rsidR="00084319" w:rsidRDefault="00084319" w14:paraId="44EAFD9C" w14:textId="77777777">
                                <w:pPr>
                                  <w:pStyle w:val="Normal0"/>
                                  <w:spacing w:line="240" w:lineRule="auto"/>
                                  <w:textDirection w:val="btLr"/>
                                </w:pPr>
                              </w:p>
                            </w:txbxContent>
                          </wps:txbx>
                          <wps:bodyPr spcFirstLastPara="1" wrap="square" lIns="91425" tIns="91425" rIns="91425" bIns="91425" anchor="ctr" anchorCtr="0">
                            <a:noAutofit/>
                          </wps:bodyPr>
                        </wps:wsp>
                        <wps:wsp>
                          <wps:cNvPr id="18" name="Cuadro de texto 18"/>
                          <wps:cNvSpPr txBox="1"/>
                          <wps:spPr>
                            <a:xfrm rot="5400000">
                              <a:off x="2687916" y="2030805"/>
                              <a:ext cx="110567" cy="123782"/>
                            </a:xfrm>
                            <a:prstGeom prst="rect">
                              <a:avLst/>
                            </a:prstGeom>
                            <a:noFill/>
                            <a:ln>
                              <a:noFill/>
                            </a:ln>
                          </wps:spPr>
                          <wps:txbx>
                            <w:txbxContent>
                              <w:p w:rsidR="00084319" w:rsidRDefault="00084319" w14:paraId="4B94D5A5" w14:textId="77777777">
                                <w:pPr>
                                  <w:pStyle w:val="Normal0"/>
                                  <w:spacing w:line="215" w:lineRule="auto"/>
                                  <w:jc w:val="center"/>
                                  <w:textDirection w:val="btLr"/>
                                </w:pPr>
                              </w:p>
                            </w:txbxContent>
                          </wps:txbx>
                          <wps:bodyPr spcFirstLastPara="1" wrap="square" lIns="0" tIns="0" rIns="0" bIns="0" anchor="ctr" anchorCtr="0">
                            <a:noAutofit/>
                          </wps:bodyPr>
                        </wps:wsp>
                        <wps:wsp>
                          <wps:cNvPr id="19" name="Elipse 19"/>
                          <wps:cNvSpPr/>
                          <wps:spPr>
                            <a:xfrm>
                              <a:off x="2278639" y="2269873"/>
                              <a:ext cx="929120" cy="929120"/>
                            </a:xfrm>
                            <a:prstGeom prst="ellipse">
                              <a:avLst/>
                            </a:prstGeom>
                            <a:solidFill>
                              <a:schemeClr val="accent1"/>
                            </a:solidFill>
                            <a:ln w="25400" cap="flat" cmpd="sng">
                              <a:solidFill>
                                <a:schemeClr val="lt1"/>
                              </a:solidFill>
                              <a:prstDash val="solid"/>
                              <a:round/>
                              <a:headEnd type="none" w="sm" len="sm"/>
                              <a:tailEnd type="none" w="sm" len="sm"/>
                            </a:ln>
                          </wps:spPr>
                          <wps:txbx>
                            <w:txbxContent>
                              <w:p w:rsidR="00084319" w:rsidRDefault="00084319" w14:paraId="3DEEC669" w14:textId="77777777">
                                <w:pPr>
                                  <w:pStyle w:val="Normal0"/>
                                  <w:spacing w:line="240" w:lineRule="auto"/>
                                  <w:textDirection w:val="btLr"/>
                                </w:pPr>
                              </w:p>
                            </w:txbxContent>
                          </wps:txbx>
                          <wps:bodyPr spcFirstLastPara="1" wrap="square" lIns="91425" tIns="91425" rIns="91425" bIns="91425" anchor="ctr" anchorCtr="0">
                            <a:noAutofit/>
                          </wps:bodyPr>
                        </wps:wsp>
                        <wps:wsp>
                          <wps:cNvPr id="20" name="Cuadro de texto 20"/>
                          <wps:cNvSpPr txBox="1"/>
                          <wps:spPr>
                            <a:xfrm>
                              <a:off x="2414705" y="2405939"/>
                              <a:ext cx="656988" cy="656988"/>
                            </a:xfrm>
                            <a:prstGeom prst="rect">
                              <a:avLst/>
                            </a:prstGeom>
                            <a:noFill/>
                            <a:ln>
                              <a:noFill/>
                            </a:ln>
                          </wps:spPr>
                          <wps:txbx>
                            <w:txbxContent>
                              <w:p w:rsidR="00084319" w:rsidRDefault="001B3F57" w14:paraId="281E002F" w14:textId="77777777">
                                <w:pPr>
                                  <w:pStyle w:val="Normal0"/>
                                  <w:spacing w:line="215" w:lineRule="auto"/>
                                  <w:jc w:val="center"/>
                                  <w:textDirection w:val="btLr"/>
                                </w:pPr>
                                <w:r>
                                  <w:rPr>
                                    <w:rFonts w:ascii="Cambria" w:hAnsi="Cambria" w:eastAsia="Cambria" w:cs="Cambria"/>
                                    <w:color w:val="000000"/>
                                    <w:sz w:val="12"/>
                                  </w:rPr>
                                  <w:t>Depende del nivel de desarrollo cognitivo, emocional, social</w:t>
                                </w:r>
                              </w:p>
                            </w:txbxContent>
                          </wps:txbx>
                          <wps:bodyPr spcFirstLastPara="1" wrap="square" lIns="7600" tIns="7600" rIns="7600" bIns="7600" anchor="ctr" anchorCtr="0">
                            <a:noAutofit/>
                          </wps:bodyPr>
                        </wps:wsp>
                        <wps:wsp>
                          <wps:cNvPr id="21" name="Flecha: a la derecha 21"/>
                          <wps:cNvSpPr/>
                          <wps:spPr>
                            <a:xfrm rot="9000000">
                              <a:off x="2217189" y="1755143"/>
                              <a:ext cx="157953" cy="206302"/>
                            </a:xfrm>
                            <a:prstGeom prst="rightArrow">
                              <a:avLst>
                                <a:gd name="adj1" fmla="val 60000"/>
                                <a:gd name="adj2" fmla="val 50000"/>
                              </a:avLst>
                            </a:prstGeom>
                            <a:solidFill>
                              <a:srgbClr val="B1C0D7"/>
                            </a:solidFill>
                            <a:ln>
                              <a:noFill/>
                            </a:ln>
                          </wps:spPr>
                          <wps:txbx>
                            <w:txbxContent>
                              <w:p w:rsidR="00084319" w:rsidRDefault="00084319" w14:paraId="3656B9AB" w14:textId="77777777">
                                <w:pPr>
                                  <w:pStyle w:val="Normal0"/>
                                  <w:spacing w:line="240" w:lineRule="auto"/>
                                  <w:textDirection w:val="btLr"/>
                                </w:pPr>
                              </w:p>
                            </w:txbxContent>
                          </wps:txbx>
                          <wps:bodyPr spcFirstLastPara="1" wrap="square" lIns="91425" tIns="91425" rIns="91425" bIns="91425" anchor="ctr" anchorCtr="0">
                            <a:noAutofit/>
                          </wps:bodyPr>
                        </wps:wsp>
                        <wps:wsp>
                          <wps:cNvPr id="22" name="Cuadro de texto 22"/>
                          <wps:cNvSpPr txBox="1"/>
                          <wps:spPr>
                            <a:xfrm rot="-1800000">
                              <a:off x="2261401" y="1784557"/>
                              <a:ext cx="110567" cy="123782"/>
                            </a:xfrm>
                            <a:prstGeom prst="rect">
                              <a:avLst/>
                            </a:prstGeom>
                            <a:noFill/>
                            <a:ln>
                              <a:noFill/>
                            </a:ln>
                          </wps:spPr>
                          <wps:txbx>
                            <w:txbxContent>
                              <w:p w:rsidR="00084319" w:rsidRDefault="00084319" w14:paraId="45FB0818" w14:textId="77777777">
                                <w:pPr>
                                  <w:pStyle w:val="Normal0"/>
                                  <w:spacing w:line="215" w:lineRule="auto"/>
                                  <w:jc w:val="center"/>
                                  <w:textDirection w:val="btLr"/>
                                </w:pPr>
                              </w:p>
                            </w:txbxContent>
                          </wps:txbx>
                          <wps:bodyPr spcFirstLastPara="1" wrap="square" lIns="0" tIns="0" rIns="0" bIns="0" anchor="ctr" anchorCtr="0">
                            <a:noAutofit/>
                          </wps:bodyPr>
                        </wps:wsp>
                        <wps:wsp>
                          <wps:cNvPr id="23" name="Elipse 23"/>
                          <wps:cNvSpPr/>
                          <wps:spPr>
                            <a:xfrm>
                              <a:off x="1296365" y="1702756"/>
                              <a:ext cx="929120" cy="929120"/>
                            </a:xfrm>
                            <a:prstGeom prst="ellipse">
                              <a:avLst/>
                            </a:prstGeom>
                            <a:solidFill>
                              <a:schemeClr val="accent1"/>
                            </a:solidFill>
                            <a:ln w="25400" cap="flat" cmpd="sng">
                              <a:solidFill>
                                <a:schemeClr val="lt1"/>
                              </a:solidFill>
                              <a:prstDash val="solid"/>
                              <a:round/>
                              <a:headEnd type="none" w="sm" len="sm"/>
                              <a:tailEnd type="none" w="sm" len="sm"/>
                            </a:ln>
                          </wps:spPr>
                          <wps:txbx>
                            <w:txbxContent>
                              <w:p w:rsidR="00084319" w:rsidRDefault="00084319" w14:paraId="049F31CB" w14:textId="77777777">
                                <w:pPr>
                                  <w:pStyle w:val="Normal0"/>
                                  <w:spacing w:line="240" w:lineRule="auto"/>
                                  <w:textDirection w:val="btLr"/>
                                </w:pPr>
                              </w:p>
                            </w:txbxContent>
                          </wps:txbx>
                          <wps:bodyPr spcFirstLastPara="1" wrap="square" lIns="91425" tIns="91425" rIns="91425" bIns="91425" anchor="ctr" anchorCtr="0">
                            <a:noAutofit/>
                          </wps:bodyPr>
                        </wps:wsp>
                        <wps:wsp>
                          <wps:cNvPr id="24" name="Cuadro de texto 24"/>
                          <wps:cNvSpPr txBox="1"/>
                          <wps:spPr>
                            <a:xfrm>
                              <a:off x="1432431" y="1838822"/>
                              <a:ext cx="656988" cy="656988"/>
                            </a:xfrm>
                            <a:prstGeom prst="rect">
                              <a:avLst/>
                            </a:prstGeom>
                            <a:noFill/>
                            <a:ln>
                              <a:noFill/>
                            </a:ln>
                          </wps:spPr>
                          <wps:txbx>
                            <w:txbxContent>
                              <w:p w:rsidR="00084319" w:rsidRDefault="001B3F57" w14:paraId="1A517A45" w14:textId="77777777">
                                <w:pPr>
                                  <w:pStyle w:val="Normal0"/>
                                  <w:spacing w:line="215" w:lineRule="auto"/>
                                  <w:jc w:val="center"/>
                                  <w:textDirection w:val="btLr"/>
                                </w:pPr>
                                <w:r>
                                  <w:rPr>
                                    <w:rFonts w:ascii="Cambria" w:hAnsi="Cambria" w:eastAsia="Cambria" w:cs="Cambria"/>
                                    <w:color w:val="000000"/>
                                    <w:sz w:val="12"/>
                                  </w:rPr>
                                  <w:t xml:space="preserve">Depende de la naturaleza de las estructuras de conocimiento. </w:t>
                                </w:r>
                              </w:p>
                            </w:txbxContent>
                          </wps:txbx>
                          <wps:bodyPr spcFirstLastPara="1" wrap="square" lIns="7600" tIns="7600" rIns="7600" bIns="7600" anchor="ctr" anchorCtr="0">
                            <a:noAutofit/>
                          </wps:bodyPr>
                        </wps:wsp>
                        <wps:wsp>
                          <wps:cNvPr id="25" name="Flecha: a la derecha 25"/>
                          <wps:cNvSpPr/>
                          <wps:spPr>
                            <a:xfrm rot="-9000000">
                              <a:off x="2217189" y="1238953"/>
                              <a:ext cx="157953" cy="206302"/>
                            </a:xfrm>
                            <a:prstGeom prst="rightArrow">
                              <a:avLst>
                                <a:gd name="adj1" fmla="val 60000"/>
                                <a:gd name="adj2" fmla="val 50000"/>
                              </a:avLst>
                            </a:prstGeom>
                            <a:solidFill>
                              <a:srgbClr val="B1C0D7"/>
                            </a:solidFill>
                            <a:ln>
                              <a:noFill/>
                            </a:ln>
                          </wps:spPr>
                          <wps:txbx>
                            <w:txbxContent>
                              <w:p w:rsidR="00084319" w:rsidRDefault="00084319" w14:paraId="53128261" w14:textId="77777777">
                                <w:pPr>
                                  <w:pStyle w:val="Normal0"/>
                                  <w:spacing w:line="240" w:lineRule="auto"/>
                                  <w:textDirection w:val="btLr"/>
                                </w:pPr>
                              </w:p>
                            </w:txbxContent>
                          </wps:txbx>
                          <wps:bodyPr spcFirstLastPara="1" wrap="square" lIns="91425" tIns="91425" rIns="91425" bIns="91425" anchor="ctr" anchorCtr="0">
                            <a:noAutofit/>
                          </wps:bodyPr>
                        </wps:wsp>
                        <wps:wsp>
                          <wps:cNvPr id="26" name="Cuadro de texto 26"/>
                          <wps:cNvSpPr txBox="1"/>
                          <wps:spPr>
                            <a:xfrm rot="1800000">
                              <a:off x="2261401" y="1292060"/>
                              <a:ext cx="110567" cy="123782"/>
                            </a:xfrm>
                            <a:prstGeom prst="rect">
                              <a:avLst/>
                            </a:prstGeom>
                            <a:noFill/>
                            <a:ln>
                              <a:noFill/>
                            </a:ln>
                          </wps:spPr>
                          <wps:txbx>
                            <w:txbxContent>
                              <w:p w:rsidR="00084319" w:rsidRDefault="00084319" w14:paraId="62486C05" w14:textId="77777777">
                                <w:pPr>
                                  <w:pStyle w:val="Normal0"/>
                                  <w:spacing w:line="215" w:lineRule="auto"/>
                                  <w:jc w:val="center"/>
                                  <w:textDirection w:val="btLr"/>
                                </w:pPr>
                              </w:p>
                            </w:txbxContent>
                          </wps:txbx>
                          <wps:bodyPr spcFirstLastPara="1" wrap="square" lIns="0" tIns="0" rIns="0" bIns="0" anchor="ctr" anchorCtr="0">
                            <a:noAutofit/>
                          </wps:bodyPr>
                        </wps:wsp>
                        <wps:wsp>
                          <wps:cNvPr id="27" name="Elipse 27"/>
                          <wps:cNvSpPr/>
                          <wps:spPr>
                            <a:xfrm>
                              <a:off x="1296365" y="568523"/>
                              <a:ext cx="929120" cy="929120"/>
                            </a:xfrm>
                            <a:prstGeom prst="ellipse">
                              <a:avLst/>
                            </a:prstGeom>
                            <a:solidFill>
                              <a:schemeClr val="accent1"/>
                            </a:solidFill>
                            <a:ln w="25400" cap="flat" cmpd="sng">
                              <a:solidFill>
                                <a:schemeClr val="lt1"/>
                              </a:solidFill>
                              <a:prstDash val="solid"/>
                              <a:round/>
                              <a:headEnd type="none" w="sm" len="sm"/>
                              <a:tailEnd type="none" w="sm" len="sm"/>
                            </a:ln>
                          </wps:spPr>
                          <wps:txbx>
                            <w:txbxContent>
                              <w:p w:rsidR="00084319" w:rsidRDefault="00084319" w14:paraId="4101652C" w14:textId="77777777">
                                <w:pPr>
                                  <w:pStyle w:val="Normal0"/>
                                  <w:spacing w:line="240" w:lineRule="auto"/>
                                  <w:textDirection w:val="btLr"/>
                                </w:pPr>
                              </w:p>
                            </w:txbxContent>
                          </wps:txbx>
                          <wps:bodyPr spcFirstLastPara="1" wrap="square" lIns="91425" tIns="91425" rIns="91425" bIns="91425" anchor="ctr" anchorCtr="0">
                            <a:noAutofit/>
                          </wps:bodyPr>
                        </wps:wsp>
                        <wps:wsp>
                          <wps:cNvPr id="28" name="Cuadro de texto 28"/>
                          <wps:cNvSpPr txBox="1"/>
                          <wps:spPr>
                            <a:xfrm>
                              <a:off x="1432431" y="704589"/>
                              <a:ext cx="656988" cy="656988"/>
                            </a:xfrm>
                            <a:prstGeom prst="rect">
                              <a:avLst/>
                            </a:prstGeom>
                            <a:noFill/>
                            <a:ln>
                              <a:noFill/>
                            </a:ln>
                          </wps:spPr>
                          <wps:txbx>
                            <w:txbxContent>
                              <w:p w:rsidR="00084319" w:rsidRDefault="001B3F57" w14:paraId="60011714" w14:textId="77777777">
                                <w:pPr>
                                  <w:pStyle w:val="Normal0"/>
                                  <w:spacing w:line="215" w:lineRule="auto"/>
                                  <w:jc w:val="center"/>
                                  <w:textDirection w:val="btLr"/>
                                </w:pPr>
                                <w:r>
                                  <w:rPr>
                                    <w:rFonts w:ascii="Cambria" w:hAnsi="Cambria" w:eastAsia="Cambria" w:cs="Cambria"/>
                                    <w:color w:val="000000"/>
                                    <w:sz w:val="12"/>
                                  </w:rPr>
                                  <w:t xml:space="preserve">Parte de los conocimientos y experiencias previos del sujeto. </w:t>
                                </w:r>
                              </w:p>
                            </w:txbxContent>
                          </wps:txbx>
                          <wps:bodyPr spcFirstLastPara="1" wrap="square" lIns="7600" tIns="7600" rIns="7600" bIns="7600" anchor="ctr" anchorCtr="0">
                            <a:noAutofit/>
                          </wps:bodyPr>
                        </wps:wsp>
                      </wpg:grpSp>
                    </wpg:wgp>
                  </a:graphicData>
                </a:graphic>
              </wp:inline>
            </w:drawing>
          </mc:Choice>
          <mc:Fallback>
            <w:pict>
              <v:group id="Grupo 144" style="width:6in;height:252pt;mso-position-horizontal-relative:char;mso-position-vertical-relative:line" coordsize="54864,32004" o:spid="_x0000_s1044" w14:anchorId="0DFFF3E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">
                <v:group id="Grupo 1" style="position:absolute;width:54864;height:32004" coordsize="54864,32004" o:spid="_x0000_s1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style="position:absolute;width:54864;height:32004;visibility:visible;mso-wrap-style:square;v-text-anchor:middle" o:spid="_x0000_s104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v:textbox inset="2.53958mm,2.53958mm,2.53958mm,2.53958mm">
                      <w:txbxContent>
                        <w:p w:rsidR="00084319" w:rsidRDefault="00084319" w14:paraId="672A6659" w14:textId="77777777">
                          <w:pPr>
                            <w:pStyle w:val="Normal0"/>
                            <w:spacing w:line="240" w:lineRule="auto"/>
                            <w:textDirection w:val="btLr"/>
                          </w:pPr>
                        </w:p>
                      </w:txbxContent>
                    </v:textbox>
                  </v:rect>
                  <v:oval id="Elipse 3" style="position:absolute;left:23715;top:12285;width:7433;height:7433;visibility:visible;mso-wrap-style:square;v-text-anchor:middle" o:spid="_x0000_s1047" fillcolor="#4f81bd [3204]" strokecolor="white [3201]"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">
                    <v:stroke startarrowwidth="narrow" startarrowlength="short" endarrowwidth="narrow" endarrowlength="short"/>
                    <v:textbox inset="2.53958mm,2.53958mm,2.53958mm,2.53958mm">
                      <w:txbxContent>
                        <w:p w:rsidR="00084319" w:rsidRDefault="00084319" w14:paraId="0A37501D" w14:textId="77777777">
                          <w:pPr>
                            <w:pStyle w:val="Normal0"/>
                            <w:spacing w:line="240" w:lineRule="auto"/>
                            <w:textDirection w:val="btLr"/>
                          </w:pPr>
                        </w:p>
                      </w:txbxContent>
                    </v:textbox>
                  </v:oval>
                  <v:shapetype id="_x0000_t202" coordsize="21600,21600" o:spt="202" path="m,l,21600r21600,l21600,xe">
                    <v:stroke joinstyle="miter"/>
                    <v:path gradientshapeok="t" o:connecttype="rect"/>
                  </v:shapetype>
                  <v:shape id="Cuadro de texto 4" style="position:absolute;left:24804;top:13374;width:5255;height:5255;visibility:visible;mso-wrap-style:square;v-text-anchor:middle" o:spid="_x0000_s1048"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">
                    <v:textbox inset=".24653mm,.24653mm,.24653mm,.24653mm">
                      <w:txbxContent>
                        <w:p w:rsidR="00084319" w:rsidRDefault="001B3F57" w14:paraId="4FE06199" w14:textId="77777777">
                          <w:pPr>
                            <w:pStyle w:val="Normal0"/>
                            <w:spacing w:line="215" w:lineRule="auto"/>
                            <w:jc w:val="center"/>
                            <w:textDirection w:val="btLr"/>
                          </w:pPr>
                          <w:r>
                            <w:rPr>
                              <w:rFonts w:ascii="Cambria" w:hAnsi="Cambria" w:eastAsia="Cambria" w:cs="Cambria"/>
                              <w:color w:val="000000"/>
                              <w:sz w:val="14"/>
                            </w:rPr>
                            <w:t>Aprendizaje</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textboxrect="0,@1,@6,@2" o:connecttype="custom" o:connectlocs="@0,0;0,10800;@0,21600;21600,10800" o:connectangles="270,180,90,0"/>
                    <v:handles>
                      <v:h position="#0,#1" xrange="0,21600" yrange="0,10800"/>
                    </v:handles>
                  </v:shapetype>
                  <v:shape id="Flecha: a la derecha 5" style="position:absolute;left:26642;top:9808;width:1579;height:2063;rotation:-90;visibility:visible;mso-wrap-style:square;v-text-anchor:middle" o:spid="_x0000_s1049" fillcolor="#b1c0d7" stroked="f" type="#_x0000_t13" adj="10800,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">
                    <v:textbox inset="2.53958mm,2.53958mm,2.53958mm,2.53958mm">
                      <w:txbxContent>
                        <w:p w:rsidR="00084319" w:rsidRDefault="00084319" w14:paraId="5DAB6C7B" w14:textId="77777777">
                          <w:pPr>
                            <w:pStyle w:val="Normal0"/>
                            <w:spacing w:line="240" w:lineRule="auto"/>
                            <w:textDirection w:val="btLr"/>
                          </w:pPr>
                        </w:p>
                      </w:txbxContent>
                    </v:textbox>
                  </v:shape>
                  <v:shape id="Cuadro de texto 6" style="position:absolute;left:26879;top:10458;width:1105;height:1237;rotation:-90;visibility:visible;mso-wrap-style:square;v-text-anchor:middle" o:spid="_x0000_s1050"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">
                    <v:textbox inset="0,0,0,0">
                      <w:txbxContent>
                        <w:p w:rsidR="00084319" w:rsidRDefault="00084319" w14:paraId="02EB378F" w14:textId="77777777">
                          <w:pPr>
                            <w:pStyle w:val="Normal0"/>
                            <w:spacing w:line="215" w:lineRule="auto"/>
                            <w:jc w:val="center"/>
                            <w:textDirection w:val="btLr"/>
                          </w:pPr>
                        </w:p>
                      </w:txbxContent>
                    </v:textbox>
                  </v:shape>
                  <v:oval id="Elipse 7" style="position:absolute;left:22786;top:14;width:9291;height:9291;visibility:visible;mso-wrap-style:square;v-text-anchor:middle" o:spid="_x0000_s1051" fillcolor="#4f81bd [3204]" strokecolor="white [3201]"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">
                    <v:stroke startarrowwidth="narrow" startarrowlength="short" endarrowwidth="narrow" endarrowlength="short"/>
                    <v:textbox inset="2.53958mm,2.53958mm,2.53958mm,2.53958mm">
                      <w:txbxContent>
                        <w:p w:rsidR="00084319" w:rsidRDefault="00084319" w14:paraId="6A05A809" w14:textId="77777777">
                          <w:pPr>
                            <w:pStyle w:val="Normal0"/>
                            <w:spacing w:line="240" w:lineRule="auto"/>
                            <w:textDirection w:val="btLr"/>
                          </w:pPr>
                        </w:p>
                      </w:txbxContent>
                    </v:textbox>
                  </v:oval>
                  <v:shape id="Cuadro de texto 8" style="position:absolute;left:24147;top:1374;width:6569;height:6570;visibility:visible;mso-wrap-style:square;v-text-anchor:middle" o:spid="_x0000_s1052"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">
                    <v:textbox inset=".21111mm,.21111mm,.21111mm,.21111mm">
                      <w:txbxContent>
                        <w:p w:rsidR="00084319" w:rsidRDefault="001B3F57" w14:paraId="0675434E" w14:textId="77777777">
                          <w:pPr>
                            <w:pStyle w:val="Normal0"/>
                            <w:spacing w:line="215" w:lineRule="auto"/>
                            <w:jc w:val="center"/>
                            <w:textDirection w:val="btLr"/>
                          </w:pPr>
                          <w:r>
                            <w:rPr>
                              <w:rFonts w:ascii="Cambria" w:hAnsi="Cambria" w:eastAsia="Cambria" w:cs="Cambria"/>
                              <w:color w:val="000000"/>
                              <w:sz w:val="12"/>
                            </w:rPr>
                            <w:t>Proceso constructivo interno, autoestructurante, subjetivo y personal</w:t>
                          </w:r>
                        </w:p>
                      </w:txbxContent>
                    </v:textbox>
                  </v:shape>
                  <v:shape id="Flecha: a la derecha 9" style="position:absolute;left:31112;top:12389;width:1580;height:2063;rotation:-30;visibility:visible;mso-wrap-style:square;v-text-anchor:middle" o:spid="_x0000_s1053" fillcolor="#b1c0d7" stroked="f" type="#_x0000_t13" adj="10800,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">
                    <v:textbox inset="2.53958mm,2.53958mm,2.53958mm,2.53958mm">
                      <w:txbxContent>
                        <w:p w:rsidR="00084319" w:rsidRDefault="00084319" w14:paraId="5A39BBE3" w14:textId="77777777">
                          <w:pPr>
                            <w:pStyle w:val="Normal0"/>
                            <w:spacing w:line="240" w:lineRule="auto"/>
                            <w:textDirection w:val="btLr"/>
                          </w:pPr>
                        </w:p>
                      </w:txbxContent>
                    </v:textbox>
                  </v:shape>
                  <v:shape id="Cuadro de texto 10" style="position:absolute;left:31144;top:12920;width:1105;height:1238;rotation:-30;visibility:visible;mso-wrap-style:square;v-text-anchor:middle" o:spid="_x0000_s1054"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">
                    <v:textbox inset="0,0,0,0">
                      <w:txbxContent>
                        <w:p w:rsidR="00084319" w:rsidRDefault="00084319" w14:paraId="41C8F396" w14:textId="77777777">
                          <w:pPr>
                            <w:pStyle w:val="Normal0"/>
                            <w:spacing w:line="215" w:lineRule="auto"/>
                            <w:jc w:val="center"/>
                            <w:textDirection w:val="btLr"/>
                          </w:pPr>
                        </w:p>
                      </w:txbxContent>
                    </v:textbox>
                  </v:shape>
                  <v:oval id="Elipse 11" style="position:absolute;left:32609;top:5685;width:9291;height:9291;visibility:visible;mso-wrap-style:square;v-text-anchor:middle" o:spid="_x0000_s1055" fillcolor="#4f81bd [3204]" strokecolor="white [3201]"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">
                    <v:stroke startarrowwidth="narrow" startarrowlength="short" endarrowwidth="narrow" endarrowlength="short"/>
                    <v:textbox inset="2.53958mm,2.53958mm,2.53958mm,2.53958mm">
                      <w:txbxContent>
                        <w:p w:rsidR="00084319" w:rsidRDefault="00084319" w14:paraId="72A3D3EC" w14:textId="77777777">
                          <w:pPr>
                            <w:pStyle w:val="Normal0"/>
                            <w:spacing w:line="240" w:lineRule="auto"/>
                            <w:textDirection w:val="btLr"/>
                          </w:pPr>
                        </w:p>
                      </w:txbxContent>
                    </v:textbox>
                  </v:oval>
                  <v:shape id="Cuadro de texto 12" style="position:absolute;left:33969;top:7045;width:6570;height:6570;visibility:visible;mso-wrap-style:square;v-text-anchor:middle" o:spid="_x0000_s1056"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">
                    <v:textbox inset=".21111mm,.21111mm,.21111mm,.21111mm">
                      <w:txbxContent>
                        <w:p w:rsidR="00084319" w:rsidRDefault="001B3F57" w14:paraId="251C1D7F" w14:textId="77777777">
                          <w:pPr>
                            <w:pStyle w:val="Normal0"/>
                            <w:spacing w:line="215" w:lineRule="auto"/>
                            <w:jc w:val="center"/>
                            <w:textDirection w:val="btLr"/>
                          </w:pPr>
                          <w:r>
                            <w:rPr>
                              <w:rFonts w:ascii="Cambria" w:hAnsi="Cambria" w:eastAsia="Cambria" w:cs="Cambria"/>
                              <w:color w:val="000000"/>
                              <w:sz w:val="12"/>
                            </w:rPr>
                            <w:t>Se facilinta en la interacción con los otros, por tanto es social y cooperativo</w:t>
                          </w:r>
                        </w:p>
                      </w:txbxContent>
                    </v:textbox>
                  </v:shape>
                  <v:shape id="Flecha: a la derecha 13" style="position:absolute;left:31112;top:17551;width:1580;height:2063;rotation:30;visibility:visible;mso-wrap-style:square;v-text-anchor:middle" o:spid="_x0000_s1057" fillcolor="#b1c0d7" stroked="f" type="#_x0000_t13" adj="10800,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">
                    <v:textbox inset="2.53958mm,2.53958mm,2.53958mm,2.53958mm">
                      <w:txbxContent>
                        <w:p w:rsidR="00084319" w:rsidRDefault="00084319" w14:paraId="0D0B940D" w14:textId="77777777">
                          <w:pPr>
                            <w:pStyle w:val="Normal0"/>
                            <w:spacing w:line="240" w:lineRule="auto"/>
                            <w:textDirection w:val="btLr"/>
                          </w:pPr>
                        </w:p>
                      </w:txbxContent>
                    </v:textbox>
                  </v:shape>
                  <v:shape id="Cuadro de texto 14" style="position:absolute;left:31144;top:17845;width:1105;height:1238;rotation:30;visibility:visible;mso-wrap-style:square;v-text-anchor:middle" o:spid="_x0000_s1058"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">
                    <v:textbox inset="0,0,0,0">
                      <w:txbxContent>
                        <w:p w:rsidR="00084319" w:rsidRDefault="00084319" w14:paraId="0E27B00A" w14:textId="77777777">
                          <w:pPr>
                            <w:pStyle w:val="Normal0"/>
                            <w:spacing w:line="215" w:lineRule="auto"/>
                            <w:jc w:val="center"/>
                            <w:textDirection w:val="btLr"/>
                          </w:pPr>
                        </w:p>
                      </w:txbxContent>
                    </v:textbox>
                  </v:shape>
                  <v:oval id="Elipse 15" style="position:absolute;left:32609;top:17027;width:9291;height:9291;visibility:visible;mso-wrap-style:square;v-text-anchor:middle" o:spid="_x0000_s1059" fillcolor="#4f81bd [3204]" strokecolor="white [3201]"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">
                    <v:stroke startarrowwidth="narrow" startarrowlength="short" endarrowwidth="narrow" endarrowlength="short"/>
                    <v:textbox inset="2.53958mm,2.53958mm,2.53958mm,2.53958mm">
                      <w:txbxContent>
                        <w:p w:rsidR="00084319" w:rsidRDefault="00084319" w14:paraId="60061E4C" w14:textId="77777777">
                          <w:pPr>
                            <w:pStyle w:val="Normal0"/>
                            <w:spacing w:line="240" w:lineRule="auto"/>
                            <w:textDirection w:val="btLr"/>
                          </w:pPr>
                        </w:p>
                      </w:txbxContent>
                    </v:textbox>
                  </v:oval>
                  <v:shape id="Cuadro de texto 16" style="position:absolute;left:33969;top:18388;width:6570;height:6570;visibility:visible;mso-wrap-style:square;v-text-anchor:middle" o:spid="_x0000_s1060"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">
                    <v:textbox inset=".21111mm,.21111mm,.21111mm,.21111mm">
                      <w:txbxContent>
                        <w:p w:rsidR="00084319" w:rsidRDefault="001B3F57" w14:paraId="69E42C6B" w14:textId="77777777">
                          <w:pPr>
                            <w:pStyle w:val="Normal0"/>
                            <w:spacing w:line="215" w:lineRule="auto"/>
                            <w:jc w:val="center"/>
                            <w:textDirection w:val="btLr"/>
                          </w:pPr>
                          <w:r>
                            <w:rPr>
                              <w:rFonts w:ascii="Cambria" w:hAnsi="Cambria" w:eastAsia="Cambria" w:cs="Cambria"/>
                              <w:color w:val="000000"/>
                              <w:sz w:val="12"/>
                            </w:rPr>
                            <w:t>Proceso de (re)construcción de saberes culturales</w:t>
                          </w:r>
                        </w:p>
                      </w:txbxContent>
                    </v:textbox>
                  </v:shape>
                  <v:shape id="Flecha: a la derecha 17" style="position:absolute;left:26642;top:20132;width:1579;height:2063;rotation:90;visibility:visible;mso-wrap-style:square;v-text-anchor:middle" o:spid="_x0000_s1061" fillcolor="#b1c0d7" stroked="f" type="#_x0000_t13" adj="10800,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">
                    <v:textbox inset="2.53958mm,2.53958mm,2.53958mm,2.53958mm">
                      <w:txbxContent>
                        <w:p w:rsidR="00084319" w:rsidRDefault="00084319" w14:paraId="44EAFD9C" w14:textId="77777777">
                          <w:pPr>
                            <w:pStyle w:val="Normal0"/>
                            <w:spacing w:line="240" w:lineRule="auto"/>
                            <w:textDirection w:val="btLr"/>
                          </w:pPr>
                        </w:p>
                      </w:txbxContent>
                    </v:textbox>
                  </v:shape>
                  <v:shape id="Cuadro de texto 18" style="position:absolute;left:26879;top:20308;width:1105;height:1237;rotation:90;visibility:visible;mso-wrap-style:square;v-text-anchor:middle" o:spid="_x0000_s1062"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">
                    <v:textbox inset="0,0,0,0">
                      <w:txbxContent>
                        <w:p w:rsidR="00084319" w:rsidRDefault="00084319" w14:paraId="4B94D5A5" w14:textId="77777777">
                          <w:pPr>
                            <w:pStyle w:val="Normal0"/>
                            <w:spacing w:line="215" w:lineRule="auto"/>
                            <w:jc w:val="center"/>
                            <w:textDirection w:val="btLr"/>
                          </w:pPr>
                        </w:p>
                      </w:txbxContent>
                    </v:textbox>
                  </v:shape>
                  <v:oval id="Elipse 19" style="position:absolute;left:22786;top:22698;width:9291;height:9291;visibility:visible;mso-wrap-style:square;v-text-anchor:middle" o:spid="_x0000_s1063" fillcolor="#4f81bd [3204]" strokecolor="white [3201]"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">
                    <v:stroke startarrowwidth="narrow" startarrowlength="short" endarrowwidth="narrow" endarrowlength="short"/>
                    <v:textbox inset="2.53958mm,2.53958mm,2.53958mm,2.53958mm">
                      <w:txbxContent>
                        <w:p w:rsidR="00084319" w:rsidRDefault="00084319" w14:paraId="3DEEC669" w14:textId="77777777">
                          <w:pPr>
                            <w:pStyle w:val="Normal0"/>
                            <w:spacing w:line="240" w:lineRule="auto"/>
                            <w:textDirection w:val="btLr"/>
                          </w:pPr>
                        </w:p>
                      </w:txbxContent>
                    </v:textbox>
                  </v:oval>
                  <v:shape id="Cuadro de texto 20" style="position:absolute;left:24147;top:24059;width:6569;height:6570;visibility:visible;mso-wrap-style:square;v-text-anchor:middle" o:spid="_x0000_s1064"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">
                    <v:textbox inset=".21111mm,.21111mm,.21111mm,.21111mm">
                      <w:txbxContent>
                        <w:p w:rsidR="00084319" w:rsidRDefault="001B3F57" w14:paraId="281E002F" w14:textId="77777777">
                          <w:pPr>
                            <w:pStyle w:val="Normal0"/>
                            <w:spacing w:line="215" w:lineRule="auto"/>
                            <w:jc w:val="center"/>
                            <w:textDirection w:val="btLr"/>
                          </w:pPr>
                          <w:r>
                            <w:rPr>
                              <w:rFonts w:ascii="Cambria" w:hAnsi="Cambria" w:eastAsia="Cambria" w:cs="Cambria"/>
                              <w:color w:val="000000"/>
                              <w:sz w:val="12"/>
                            </w:rPr>
                            <w:t>Depende del nivel de desarrollo cognitivo, emocional, social</w:t>
                          </w:r>
                        </w:p>
                      </w:txbxContent>
                    </v:textbox>
                  </v:shape>
                  <v:shape id="Flecha: a la derecha 21" style="position:absolute;left:22171;top:17551;width:1580;height:2063;rotation:150;visibility:visible;mso-wrap-style:square;v-text-anchor:middle" o:spid="_x0000_s1065" fillcolor="#b1c0d7" stroked="f" type="#_x0000_t13" adj="10800,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">
                    <v:textbox inset="2.53958mm,2.53958mm,2.53958mm,2.53958mm">
                      <w:txbxContent>
                        <w:p w:rsidR="00084319" w:rsidRDefault="00084319" w14:paraId="3656B9AB" w14:textId="77777777">
                          <w:pPr>
                            <w:pStyle w:val="Normal0"/>
                            <w:spacing w:line="240" w:lineRule="auto"/>
                            <w:textDirection w:val="btLr"/>
                          </w:pPr>
                        </w:p>
                      </w:txbxContent>
                    </v:textbox>
                  </v:shape>
                  <v:shape id="Cuadro de texto 22" style="position:absolute;left:22614;top:17845;width:1105;height:1238;rotation:-30;visibility:visible;mso-wrap-style:square;v-text-anchor:middle" o:spid="_x0000_s1066"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">
                    <v:textbox inset="0,0,0,0">
                      <w:txbxContent>
                        <w:p w:rsidR="00084319" w:rsidRDefault="00084319" w14:paraId="45FB0818" w14:textId="77777777">
                          <w:pPr>
                            <w:pStyle w:val="Normal0"/>
                            <w:spacing w:line="215" w:lineRule="auto"/>
                            <w:jc w:val="center"/>
                            <w:textDirection w:val="btLr"/>
                          </w:pPr>
                        </w:p>
                      </w:txbxContent>
                    </v:textbox>
                  </v:shape>
                  <v:oval id="Elipse 23" style="position:absolute;left:12963;top:17027;width:9291;height:9291;visibility:visible;mso-wrap-style:square;v-text-anchor:middle" o:spid="_x0000_s1067" fillcolor="#4f81bd [3204]" strokecolor="white [3201]"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">
                    <v:stroke startarrowwidth="narrow" startarrowlength="short" endarrowwidth="narrow" endarrowlength="short"/>
                    <v:textbox inset="2.53958mm,2.53958mm,2.53958mm,2.53958mm">
                      <w:txbxContent>
                        <w:p w:rsidR="00084319" w:rsidRDefault="00084319" w14:paraId="049F31CB" w14:textId="77777777">
                          <w:pPr>
                            <w:pStyle w:val="Normal0"/>
                            <w:spacing w:line="240" w:lineRule="auto"/>
                            <w:textDirection w:val="btLr"/>
                          </w:pPr>
                        </w:p>
                      </w:txbxContent>
                    </v:textbox>
                  </v:oval>
                  <v:shape id="Cuadro de texto 24" style="position:absolute;left:14324;top:18388;width:6570;height:6570;visibility:visible;mso-wrap-style:square;v-text-anchor:middle" o:spid="_x0000_s1068"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">
                    <v:textbox inset=".21111mm,.21111mm,.21111mm,.21111mm">
                      <w:txbxContent>
                        <w:p w:rsidR="00084319" w:rsidRDefault="001B3F57" w14:paraId="1A517A45" w14:textId="77777777">
                          <w:pPr>
                            <w:pStyle w:val="Normal0"/>
                            <w:spacing w:line="215" w:lineRule="auto"/>
                            <w:jc w:val="center"/>
                            <w:textDirection w:val="btLr"/>
                          </w:pPr>
                          <w:r>
                            <w:rPr>
                              <w:rFonts w:ascii="Cambria" w:hAnsi="Cambria" w:eastAsia="Cambria" w:cs="Cambria"/>
                              <w:color w:val="000000"/>
                              <w:sz w:val="12"/>
                            </w:rPr>
                            <w:t xml:space="preserve">Depende de la naturaleza de las estructuras de conocimiento. </w:t>
                          </w:r>
                        </w:p>
                      </w:txbxContent>
                    </v:textbox>
                  </v:shape>
                  <v:shape id="Flecha: a la derecha 25" style="position:absolute;left:22171;top:12389;width:1580;height:2063;rotation:-150;visibility:visible;mso-wrap-style:square;v-text-anchor:middle" o:spid="_x0000_s1069" fillcolor="#b1c0d7" stroked="f" type="#_x0000_t13" adj="10800,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">
                    <v:textbox inset="2.53958mm,2.53958mm,2.53958mm,2.53958mm">
                      <w:txbxContent>
                        <w:p w:rsidR="00084319" w:rsidRDefault="00084319" w14:paraId="53128261" w14:textId="77777777">
                          <w:pPr>
                            <w:pStyle w:val="Normal0"/>
                            <w:spacing w:line="240" w:lineRule="auto"/>
                            <w:textDirection w:val="btLr"/>
                          </w:pPr>
                        </w:p>
                      </w:txbxContent>
                    </v:textbox>
                  </v:shape>
                  <v:shape id="Cuadro de texto 26" style="position:absolute;left:22614;top:12920;width:1105;height:1238;rotation:30;visibility:visible;mso-wrap-style:square;v-text-anchor:middle" o:spid="_x0000_s1070"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">
                    <v:textbox inset="0,0,0,0">
                      <w:txbxContent>
                        <w:p w:rsidR="00084319" w:rsidRDefault="00084319" w14:paraId="62486C05" w14:textId="77777777">
                          <w:pPr>
                            <w:pStyle w:val="Normal0"/>
                            <w:spacing w:line="215" w:lineRule="auto"/>
                            <w:jc w:val="center"/>
                            <w:textDirection w:val="btLr"/>
                          </w:pPr>
                        </w:p>
                      </w:txbxContent>
                    </v:textbox>
                  </v:shape>
                  <v:oval id="Elipse 27" style="position:absolute;left:12963;top:5685;width:9291;height:9291;visibility:visible;mso-wrap-style:square;v-text-anchor:middle" o:spid="_x0000_s1071" fillcolor="#4f81bd [3204]" strokecolor="white [3201]"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">
                    <v:stroke startarrowwidth="narrow" startarrowlength="short" endarrowwidth="narrow" endarrowlength="short"/>
                    <v:textbox inset="2.53958mm,2.53958mm,2.53958mm,2.53958mm">
                      <w:txbxContent>
                        <w:p w:rsidR="00084319" w:rsidRDefault="00084319" w14:paraId="4101652C" w14:textId="77777777">
                          <w:pPr>
                            <w:pStyle w:val="Normal0"/>
                            <w:spacing w:line="240" w:lineRule="auto"/>
                            <w:textDirection w:val="btLr"/>
                          </w:pPr>
                        </w:p>
                      </w:txbxContent>
                    </v:textbox>
                  </v:oval>
                  <v:shape id="Cuadro de texto 28" style="position:absolute;left:14324;top:7045;width:6570;height:6570;visibility:visible;mso-wrap-style:square;v-text-anchor:middle" o:spid="_x0000_s1072"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">
                    <v:textbox inset=".21111mm,.21111mm,.21111mm,.21111mm">
                      <w:txbxContent>
                        <w:p w:rsidR="00084319" w:rsidRDefault="001B3F57" w14:paraId="60011714" w14:textId="77777777">
                          <w:pPr>
                            <w:pStyle w:val="Normal0"/>
                            <w:spacing w:line="215" w:lineRule="auto"/>
                            <w:jc w:val="center"/>
                            <w:textDirection w:val="btLr"/>
                          </w:pPr>
                          <w:r>
                            <w:rPr>
                              <w:rFonts w:ascii="Cambria" w:hAnsi="Cambria" w:eastAsia="Cambria" w:cs="Cambria"/>
                              <w:color w:val="000000"/>
                              <w:sz w:val="12"/>
                            </w:rPr>
                            <w:t xml:space="preserve">Parte de los conocimientos y experiencias previos del sujeto. </w:t>
                          </w:r>
                        </w:p>
                      </w:txbxContent>
                    </v:textbox>
                  </v:shape>
                </v:group>
                <w10:anchorlock/>
              </v:group>
            </w:pict>
          </mc:Fallback>
        </mc:AlternateContent>
      </w:r>
      <w:commentRangeEnd w:id="2082407524"/>
      <w:r>
        <w:rPr>
          <w:rStyle w:val="CommentReference"/>
        </w:rPr>
        <w:commentReference w:id="2082407524"/>
      </w:r>
    </w:p>
    <w:p w:rsidRPr="001C416C" w:rsidR="00084319" w:rsidP="001C416C" w:rsidRDefault="00084319" w14:paraId="00000193" w14:textId="77777777">
      <w:pPr>
        <w:pStyle w:val="Normal0"/>
        <w:spacing w:line="240" w:lineRule="auto"/>
        <w:rPr>
          <w:b/>
          <w:sz w:val="20"/>
          <w:szCs w:val="20"/>
        </w:rPr>
      </w:pPr>
    </w:p>
    <w:p w:rsidRPr="001C416C" w:rsidR="00084319" w:rsidP="001C416C" w:rsidRDefault="00084319" w14:paraId="00000194" w14:textId="77777777">
      <w:pPr>
        <w:pStyle w:val="Normal0"/>
        <w:spacing w:line="240" w:lineRule="auto"/>
        <w:rPr>
          <w:b/>
          <w:sz w:val="20"/>
          <w:szCs w:val="20"/>
        </w:rPr>
      </w:pPr>
    </w:p>
    <w:p w:rsidRPr="001C416C" w:rsidR="00084319" w:rsidP="001C416C" w:rsidRDefault="001B3F57" w14:paraId="00000195" w14:textId="0EF75457">
      <w:pPr>
        <w:pStyle w:val="Normal0"/>
        <w:spacing w:line="240" w:lineRule="auto"/>
        <w:jc w:val="both"/>
        <w:rPr>
          <w:sz w:val="20"/>
          <w:szCs w:val="20"/>
        </w:rPr>
      </w:pPr>
      <w:r w:rsidRPr="001C416C">
        <w:rPr>
          <w:sz w:val="20"/>
          <w:szCs w:val="20"/>
        </w:rPr>
        <w:t xml:space="preserve">A continuación, se ofrecen unas orientaciones básicas que, aunque no pretenden ser exhaustivas ni un tratado sobre las características del aprendizaje en las distintas etapas de la vida, sí aportan elementos para las adecuaciones a que haya lugar en el proceso de </w:t>
      </w:r>
      <w:r w:rsidRPr="001C416C">
        <w:rPr>
          <w:b/>
          <w:bCs/>
          <w:sz w:val="20"/>
          <w:szCs w:val="20"/>
        </w:rPr>
        <w:t>Educación para la Salud</w:t>
      </w:r>
      <w:r w:rsidRPr="001C416C">
        <w:rPr>
          <w:sz w:val="20"/>
          <w:szCs w:val="20"/>
        </w:rPr>
        <w:t xml:space="preserve"> orientado a:</w:t>
      </w:r>
    </w:p>
    <w:p w:rsidRPr="001C416C" w:rsidR="00084319" w:rsidP="001C416C" w:rsidRDefault="00084319" w14:paraId="00000196" w14:textId="71861F24">
      <w:pPr>
        <w:pStyle w:val="Normal0"/>
        <w:spacing w:line="240" w:lineRule="auto"/>
        <w:jc w:val="both"/>
        <w:rPr>
          <w:b/>
          <w:sz w:val="20"/>
          <w:szCs w:val="20"/>
        </w:rPr>
      </w:pPr>
    </w:p>
    <w:p w:rsidRPr="001C416C" w:rsidR="00600198" w:rsidP="001C416C" w:rsidRDefault="00600198" w14:paraId="41658FB4" w14:textId="32D41EC1">
      <w:pPr>
        <w:pStyle w:val="Normal0"/>
        <w:spacing w:line="240" w:lineRule="auto"/>
        <w:jc w:val="center"/>
        <w:rPr>
          <w:b/>
          <w:sz w:val="20"/>
          <w:szCs w:val="20"/>
        </w:rPr>
      </w:pPr>
      <w:r w:rsidRPr="001C416C">
        <w:rPr>
          <w:b/>
          <w:sz w:val="20"/>
          <w:szCs w:val="20"/>
        </w:rPr>
        <w:lastRenderedPageBreak/>
        <w:t>Tabla 3</w:t>
      </w:r>
    </w:p>
    <w:p w:rsidRPr="001C416C" w:rsidR="00600198" w:rsidP="001C416C" w:rsidRDefault="00600198" w14:paraId="0EACAA02" w14:textId="4B4E5661">
      <w:pPr>
        <w:pStyle w:val="Normal0"/>
        <w:spacing w:line="240" w:lineRule="auto"/>
        <w:jc w:val="center"/>
        <w:rPr>
          <w:bCs/>
          <w:i/>
          <w:iCs/>
          <w:sz w:val="20"/>
          <w:szCs w:val="20"/>
        </w:rPr>
      </w:pPr>
      <w:r w:rsidRPr="001C416C">
        <w:rPr>
          <w:bCs/>
          <w:i/>
          <w:iCs/>
          <w:sz w:val="20"/>
          <w:szCs w:val="20"/>
        </w:rPr>
        <w:t>Orientaciones para los procesos de Educación para la salud</w:t>
      </w:r>
    </w:p>
    <w:tbl>
      <w:tblPr>
        <w:tblStyle w:val="Tablaconcuadrcula"/>
        <w:tblW w:w="0" w:type="auto"/>
        <w:tblLook w:val="04A0" w:firstRow="1" w:lastRow="0" w:firstColumn="1" w:lastColumn="0" w:noHBand="0" w:noVBand="1"/>
      </w:tblPr>
      <w:tblGrid>
        <w:gridCol w:w="3114"/>
        <w:gridCol w:w="6848"/>
      </w:tblGrid>
      <w:tr w:rsidRPr="001C416C" w:rsidR="00CB0E37" w:rsidTr="00600198" w14:paraId="305CE6B3" w14:textId="77777777">
        <w:tc>
          <w:tcPr>
            <w:tcW w:w="3114" w:type="dxa"/>
            <w:shd w:val="clear" w:color="auto" w:fill="FABF8F" w:themeFill="accent6" w:themeFillTint="99"/>
          </w:tcPr>
          <w:p w:rsidRPr="001C416C" w:rsidR="00CB0E37" w:rsidP="001C416C" w:rsidRDefault="00CB0E37" w14:paraId="6904FB6C" w14:textId="69E5AFBD">
            <w:pPr>
              <w:pStyle w:val="Normal0"/>
              <w:jc w:val="center"/>
              <w:rPr>
                <w:b/>
                <w:sz w:val="20"/>
                <w:szCs w:val="20"/>
              </w:rPr>
            </w:pPr>
            <w:r w:rsidRPr="001C416C">
              <w:rPr>
                <w:b/>
                <w:sz w:val="20"/>
                <w:szCs w:val="20"/>
              </w:rPr>
              <w:t>Las familias</w:t>
            </w:r>
          </w:p>
        </w:tc>
        <w:tc>
          <w:tcPr>
            <w:tcW w:w="6848" w:type="dxa"/>
            <w:shd w:val="clear" w:color="auto" w:fill="D6E3BC" w:themeFill="accent3" w:themeFillTint="66"/>
          </w:tcPr>
          <w:p w:rsidRPr="001C416C" w:rsidR="00CB0E37" w:rsidP="001C416C" w:rsidRDefault="00CB0E37" w14:paraId="7F2E5AC3" w14:textId="1FD62A36">
            <w:pPr>
              <w:pStyle w:val="Normal0"/>
              <w:jc w:val="center"/>
              <w:rPr>
                <w:b/>
                <w:sz w:val="20"/>
                <w:szCs w:val="20"/>
              </w:rPr>
            </w:pPr>
            <w:r w:rsidRPr="001C416C">
              <w:rPr>
                <w:b/>
                <w:sz w:val="20"/>
                <w:szCs w:val="20"/>
              </w:rPr>
              <w:t>La educación grupal</w:t>
            </w:r>
          </w:p>
        </w:tc>
      </w:tr>
      <w:tr w:rsidRPr="001C416C" w:rsidR="00600198" w:rsidTr="001C416C" w14:paraId="4CABA8F2" w14:textId="77777777">
        <w:trPr>
          <w:trHeight w:val="3881"/>
        </w:trPr>
        <w:tc>
          <w:tcPr>
            <w:tcW w:w="3114" w:type="dxa"/>
            <w:shd w:val="clear" w:color="auto" w:fill="FABF8F" w:themeFill="accent6" w:themeFillTint="99"/>
          </w:tcPr>
          <w:p w:rsidRPr="001C416C" w:rsidR="00600198" w:rsidP="001C416C" w:rsidRDefault="00600198" w14:paraId="770B1E3E" w14:textId="3EFBDC55">
            <w:pPr>
              <w:pStyle w:val="Normal0"/>
              <w:jc w:val="both"/>
              <w:rPr>
                <w:b/>
                <w:sz w:val="20"/>
                <w:szCs w:val="20"/>
              </w:rPr>
            </w:pPr>
            <w:r w:rsidRPr="001C416C">
              <w:rPr>
                <w:color w:val="000000"/>
                <w:sz w:val="20"/>
                <w:szCs w:val="20"/>
              </w:rPr>
              <w:t>Estrategias para la orientación y consejería familiar para promover el desarrollo y cuidado de la familia y el fortalecimiento de vínculos afectivos, el apego, la disciplina positiva, la convivencia y la transformación positiva del entorno.</w:t>
            </w:r>
          </w:p>
        </w:tc>
        <w:tc>
          <w:tcPr>
            <w:tcW w:w="6848" w:type="dxa"/>
            <w:shd w:val="clear" w:color="auto" w:fill="D6E3BC" w:themeFill="accent3" w:themeFillTint="66"/>
          </w:tcPr>
          <w:p w:rsidRPr="001C416C" w:rsidR="00600198" w:rsidP="001C416C" w:rsidRDefault="00600198" w14:paraId="6A43B470" w14:textId="7F85AF1E">
            <w:pPr>
              <w:pStyle w:val="Normal0"/>
              <w:jc w:val="both"/>
              <w:rPr>
                <w:color w:val="000000"/>
                <w:sz w:val="20"/>
                <w:szCs w:val="20"/>
              </w:rPr>
            </w:pPr>
            <w:r w:rsidRPr="001C416C">
              <w:rPr>
                <w:color w:val="000000"/>
                <w:sz w:val="20"/>
                <w:szCs w:val="20"/>
              </w:rPr>
              <w:t xml:space="preserve">La educación colectiva está dirigida a un conjunto de personas o familias que comparten una condición, situación, entorno (educativo, comunitario, hogar, laboral con énfasis en la informalidad o institucional) o territorio (barrio, vereda, comuna). </w:t>
            </w:r>
          </w:p>
          <w:p w:rsidRPr="001C416C" w:rsidR="00600198" w:rsidP="001C416C" w:rsidRDefault="00600198" w14:paraId="469C159F" w14:textId="77777777">
            <w:pPr>
              <w:pStyle w:val="Normal0"/>
              <w:jc w:val="both"/>
              <w:rPr>
                <w:b/>
                <w:sz w:val="20"/>
                <w:szCs w:val="20"/>
              </w:rPr>
            </w:pPr>
          </w:p>
          <w:p w:rsidR="00600198" w:rsidP="001C416C" w:rsidRDefault="00600198" w14:paraId="426E1B82" w14:textId="37B8401C">
            <w:pPr>
              <w:pStyle w:val="Normal0"/>
              <w:jc w:val="both"/>
              <w:rPr>
                <w:color w:val="000000"/>
                <w:sz w:val="20"/>
                <w:szCs w:val="20"/>
              </w:rPr>
            </w:pPr>
            <w:r w:rsidRPr="001C416C">
              <w:rPr>
                <w:color w:val="000000"/>
                <w:sz w:val="20"/>
                <w:szCs w:val="20"/>
              </w:rPr>
              <w:t>Por ejemplo:</w:t>
            </w:r>
          </w:p>
          <w:p w:rsidRPr="001C416C" w:rsidR="001C416C" w:rsidP="001C416C" w:rsidRDefault="001C416C" w14:paraId="32803443" w14:textId="77777777">
            <w:pPr>
              <w:pStyle w:val="Normal0"/>
              <w:jc w:val="both"/>
              <w:rPr>
                <w:color w:val="000000"/>
                <w:sz w:val="20"/>
                <w:szCs w:val="20"/>
              </w:rPr>
            </w:pPr>
          </w:p>
          <w:p w:rsidRPr="001C416C" w:rsidR="00600198" w:rsidP="001C416C" w:rsidRDefault="00600198" w14:paraId="15221682" w14:textId="77777777">
            <w:pPr>
              <w:pStyle w:val="Normal0"/>
              <w:numPr>
                <w:ilvl w:val="1"/>
                <w:numId w:val="3"/>
              </w:numPr>
              <w:pBdr>
                <w:top w:val="nil"/>
                <w:left w:val="nil"/>
                <w:bottom w:val="nil"/>
                <w:right w:val="nil"/>
                <w:between w:val="nil"/>
              </w:pBdr>
              <w:ind w:left="0" w:firstLine="0"/>
              <w:jc w:val="both"/>
              <w:rPr>
                <w:color w:val="000000"/>
                <w:sz w:val="20"/>
                <w:szCs w:val="20"/>
              </w:rPr>
            </w:pPr>
            <w:r w:rsidRPr="001C416C">
              <w:rPr>
                <w:color w:val="000000"/>
                <w:sz w:val="20"/>
                <w:szCs w:val="20"/>
              </w:rPr>
              <w:t xml:space="preserve">Colectivos que comparten una condición o situación o pertenencia étnica (poblaciones afrodescendientes, población LGBTI, mujeres víctimas de ataques con ácido, personas con discapacidad, etc.) </w:t>
            </w:r>
          </w:p>
          <w:p w:rsidRPr="001C416C" w:rsidR="00600198" w:rsidP="001C416C" w:rsidRDefault="00600198" w14:paraId="57C62941" w14:textId="77777777">
            <w:pPr>
              <w:pStyle w:val="Normal0"/>
              <w:numPr>
                <w:ilvl w:val="1"/>
                <w:numId w:val="3"/>
              </w:numPr>
              <w:pBdr>
                <w:top w:val="nil"/>
                <w:left w:val="nil"/>
                <w:bottom w:val="nil"/>
                <w:right w:val="nil"/>
                <w:between w:val="nil"/>
              </w:pBdr>
              <w:ind w:left="0" w:firstLine="0"/>
              <w:jc w:val="both"/>
              <w:rPr>
                <w:color w:val="000000"/>
                <w:sz w:val="20"/>
                <w:szCs w:val="20"/>
              </w:rPr>
            </w:pPr>
            <w:r w:rsidRPr="001C416C">
              <w:rPr>
                <w:color w:val="000000"/>
                <w:sz w:val="20"/>
                <w:szCs w:val="20"/>
              </w:rPr>
              <w:t xml:space="preserve">Colectivos de personas que viven en un determinado entorno o territorio (pobladores de una vereda o conjunto de veredas, conjunto de familias de un barrio o un micro territorio, comunidad educativa, etc.) </w:t>
            </w:r>
          </w:p>
          <w:p w:rsidRPr="001C416C" w:rsidR="00600198" w:rsidP="001C416C" w:rsidRDefault="00600198" w14:paraId="009419BA" w14:textId="07F00569">
            <w:pPr>
              <w:pStyle w:val="Normal0"/>
              <w:numPr>
                <w:ilvl w:val="1"/>
                <w:numId w:val="3"/>
              </w:numPr>
              <w:pBdr>
                <w:top w:val="nil"/>
                <w:left w:val="nil"/>
                <w:bottom w:val="nil"/>
                <w:right w:val="nil"/>
                <w:between w:val="nil"/>
              </w:pBdr>
              <w:ind w:left="0" w:firstLine="0"/>
              <w:jc w:val="both"/>
              <w:rPr>
                <w:b/>
                <w:sz w:val="20"/>
                <w:szCs w:val="20"/>
              </w:rPr>
            </w:pPr>
            <w:r w:rsidRPr="001C416C">
              <w:rPr>
                <w:color w:val="000000"/>
                <w:sz w:val="20"/>
                <w:szCs w:val="20"/>
              </w:rPr>
              <w:t>Colectivos que comparten un momento del curso de vida y se encuentran en un entorno o en un ámbito urbano, rural o disperso específico (Estudiantes de un colegio, niños y niñas de jardines infantiles, jóvenes que trabajen en una actividad económica informal, etc.)</w:t>
            </w:r>
            <w:r w:rsidRPr="001C416C">
              <w:rPr>
                <w:color w:val="000000"/>
                <w:sz w:val="20"/>
                <w:szCs w:val="20"/>
              </w:rPr>
              <w:t>.</w:t>
            </w:r>
          </w:p>
        </w:tc>
      </w:tr>
    </w:tbl>
    <w:p w:rsidRPr="001C416C" w:rsidR="00CB0E37" w:rsidP="001C416C" w:rsidRDefault="00CB0E37" w14:paraId="4BA988EB" w14:textId="5233FDA3">
      <w:pPr>
        <w:pStyle w:val="Normal0"/>
        <w:spacing w:line="240" w:lineRule="auto"/>
        <w:jc w:val="both"/>
        <w:rPr>
          <w:b/>
          <w:sz w:val="20"/>
          <w:szCs w:val="20"/>
        </w:rPr>
      </w:pPr>
    </w:p>
    <w:p w:rsidRPr="001C416C" w:rsidR="00600198" w:rsidP="001C416C" w:rsidRDefault="00600198" w14:paraId="33FE4990" w14:textId="77777777">
      <w:pPr>
        <w:spacing w:line="240" w:lineRule="auto"/>
        <w:jc w:val="both"/>
        <w:rPr>
          <w:sz w:val="20"/>
          <w:szCs w:val="20"/>
        </w:rPr>
      </w:pPr>
    </w:p>
    <w:tbl>
      <w:tblPr>
        <w:tblStyle w:val="Tablaconcuadrcula"/>
        <w:tblW w:w="0" w:type="auto"/>
        <w:jc w:val="center"/>
        <w:shd w:val="clear" w:color="auto" w:fill="C2D69B" w:themeFill="accent3" w:themeFillTint="99"/>
        <w:tblLook w:val="04A0" w:firstRow="1" w:lastRow="0" w:firstColumn="1" w:lastColumn="0" w:noHBand="0" w:noVBand="1"/>
      </w:tblPr>
      <w:tblGrid>
        <w:gridCol w:w="2941"/>
      </w:tblGrid>
      <w:tr w:rsidRPr="001C416C" w:rsidR="00600198" w:rsidTr="0050288A" w14:paraId="0EF17841" w14:textId="77777777">
        <w:trPr>
          <w:trHeight w:val="733"/>
          <w:jc w:val="center"/>
        </w:trPr>
        <w:tc>
          <w:tcPr>
            <w:tcW w:w="2941" w:type="dxa"/>
            <w:shd w:val="clear" w:color="auto" w:fill="C2D69B" w:themeFill="accent3" w:themeFillTint="99"/>
          </w:tcPr>
          <w:p w:rsidRPr="001C416C" w:rsidR="00600198" w:rsidP="001C416C" w:rsidRDefault="00600198" w14:paraId="3D58DF72" w14:textId="77777777">
            <w:pPr>
              <w:jc w:val="both"/>
              <w:rPr>
                <w:sz w:val="20"/>
                <w:szCs w:val="20"/>
              </w:rPr>
            </w:pPr>
            <w:commentRangeStart w:id="54"/>
          </w:p>
          <w:p w:rsidRPr="001C416C" w:rsidR="00600198" w:rsidP="001C416C" w:rsidRDefault="00600198" w14:paraId="1580F2DB" w14:textId="65F437B0">
            <w:pPr>
              <w:jc w:val="center"/>
              <w:rPr>
                <w:sz w:val="20"/>
                <w:szCs w:val="20"/>
              </w:rPr>
            </w:pPr>
            <w:r w:rsidRPr="001C416C">
              <w:rPr>
                <w:noProof/>
                <w:color w:val="0070C0"/>
                <w:sz w:val="20"/>
                <w:szCs w:val="20"/>
              </w:rPr>
              <w:drawing>
                <wp:anchor distT="0" distB="0" distL="114300" distR="114300" simplePos="0" relativeHeight="251716608" behindDoc="0" locked="0" layoutInCell="1" allowOverlap="1" wp14:anchorId="50EA407E" wp14:editId="45B8F7B7">
                  <wp:simplePos x="0" y="0"/>
                  <wp:positionH relativeFrom="margin">
                    <wp:posOffset>1480820</wp:posOffset>
                  </wp:positionH>
                  <wp:positionV relativeFrom="paragraph">
                    <wp:posOffset>131445</wp:posOffset>
                  </wp:positionV>
                  <wp:extent cx="333375" cy="375272"/>
                  <wp:effectExtent l="0" t="0" r="0" b="6350"/>
                  <wp:wrapNone/>
                  <wp:docPr id="109" name="Picture 2" descr="Dedo Índice, Señalando, Puntero, Mano">
                    <a:extLst xmlns:a="http://schemas.openxmlformats.org/drawingml/2006/main">
                      <a:ext uri="{FF2B5EF4-FFF2-40B4-BE49-F238E27FC236}">
                        <a16:creationId xmlns:a16="http://schemas.microsoft.com/office/drawing/2014/main" id="{1ED8B523-DA0D-4675-A9EE-3798D0E2EF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 descr="Dedo Índice, Señalando, Puntero, Mano">
                            <a:extLst>
                              <a:ext uri="{FF2B5EF4-FFF2-40B4-BE49-F238E27FC236}">
                                <a16:creationId xmlns:a16="http://schemas.microsoft.com/office/drawing/2014/main" id="{1ED8B523-DA0D-4675-A9EE-3798D0E2EFCE}"/>
                              </a:ext>
                            </a:extLst>
                          </pic:cNvPr>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33375" cy="375272"/>
                          </a:xfrm>
                          <a:prstGeom prst="rect">
                            <a:avLst/>
                          </a:prstGeom>
                          <a:noFill/>
                        </pic:spPr>
                      </pic:pic>
                    </a:graphicData>
                  </a:graphic>
                  <wp14:sizeRelH relativeFrom="margin">
                    <wp14:pctWidth>0</wp14:pctWidth>
                  </wp14:sizeRelH>
                  <wp14:sizeRelV relativeFrom="margin">
                    <wp14:pctHeight>0</wp14:pctHeight>
                  </wp14:sizeRelV>
                </wp:anchor>
              </w:drawing>
            </w:r>
            <w:r w:rsidRPr="001C416C">
              <w:rPr>
                <w:b/>
                <w:color w:val="0070C0"/>
                <w:sz w:val="20"/>
                <w:szCs w:val="20"/>
              </w:rPr>
              <w:t>¡</w:t>
            </w:r>
            <w:r w:rsidRPr="001C416C">
              <w:rPr>
                <w:b/>
                <w:color w:val="0070C0"/>
                <w:sz w:val="20"/>
                <w:szCs w:val="20"/>
              </w:rPr>
              <w:t>Atención</w:t>
            </w:r>
            <w:r w:rsidRPr="001C416C">
              <w:rPr>
                <w:b/>
                <w:color w:val="0070C0"/>
                <w:sz w:val="20"/>
                <w:szCs w:val="20"/>
              </w:rPr>
              <w:t>!</w:t>
            </w:r>
            <w:commentRangeEnd w:id="54"/>
            <w:r w:rsidRPr="001C416C">
              <w:rPr>
                <w:rStyle w:val="Refdecomentario"/>
                <w:sz w:val="20"/>
                <w:szCs w:val="20"/>
              </w:rPr>
              <w:commentReference w:id="54"/>
            </w:r>
          </w:p>
        </w:tc>
      </w:tr>
    </w:tbl>
    <w:p w:rsidRPr="001C416C" w:rsidR="00600198" w:rsidP="001C416C" w:rsidRDefault="00600198" w14:paraId="609F0E08" w14:textId="77777777">
      <w:pPr>
        <w:tabs>
          <w:tab w:val="left" w:pos="9498"/>
          <w:tab w:val="left" w:pos="9639"/>
        </w:tabs>
        <w:spacing w:line="240" w:lineRule="auto"/>
        <w:jc w:val="both"/>
        <w:rPr>
          <w:sz w:val="20"/>
          <w:szCs w:val="20"/>
        </w:rPr>
      </w:pPr>
    </w:p>
    <w:p w:rsidRPr="001C416C" w:rsidR="00600198" w:rsidP="001C416C" w:rsidRDefault="00600198" w14:paraId="2F964808" w14:textId="77777777">
      <w:pPr>
        <w:pStyle w:val="Normal0"/>
        <w:spacing w:line="240" w:lineRule="auto"/>
        <w:jc w:val="both"/>
        <w:rPr>
          <w:b/>
          <w:sz w:val="20"/>
          <w:szCs w:val="20"/>
        </w:rPr>
      </w:pPr>
    </w:p>
    <w:p w:rsidRPr="001C416C" w:rsidR="00084319" w:rsidP="001C416C" w:rsidRDefault="00084319" w14:paraId="000001A1" w14:textId="77777777">
      <w:pPr>
        <w:pStyle w:val="Normal0"/>
        <w:spacing w:line="240" w:lineRule="auto"/>
        <w:jc w:val="both"/>
        <w:rPr>
          <w:sz w:val="20"/>
          <w:szCs w:val="20"/>
        </w:rPr>
      </w:pPr>
    </w:p>
    <w:p w:rsidRPr="001C416C" w:rsidR="00084319" w:rsidP="001C416C" w:rsidRDefault="001B3F57" w14:paraId="000001A2" w14:textId="2648A459">
      <w:pPr>
        <w:pStyle w:val="Normal0"/>
        <w:pBdr>
          <w:top w:val="nil"/>
          <w:left w:val="nil"/>
          <w:bottom w:val="nil"/>
          <w:right w:val="nil"/>
          <w:between w:val="nil"/>
        </w:pBdr>
        <w:spacing w:line="240" w:lineRule="auto"/>
        <w:jc w:val="both"/>
        <w:rPr>
          <w:b/>
          <w:sz w:val="20"/>
          <w:szCs w:val="20"/>
        </w:rPr>
      </w:pPr>
      <w:r w:rsidRPr="001C416C">
        <w:rPr>
          <w:b/>
          <w:sz w:val="20"/>
          <w:szCs w:val="20"/>
        </w:rPr>
        <w:t>2.1 Primera infancia</w:t>
      </w:r>
    </w:p>
    <w:p w:rsidRPr="001C416C" w:rsidR="00600198" w:rsidP="001C416C" w:rsidRDefault="00600198" w14:paraId="4BD5B9D5" w14:textId="6146EF80">
      <w:pPr>
        <w:pStyle w:val="Normal0"/>
        <w:pBdr>
          <w:top w:val="nil"/>
          <w:left w:val="nil"/>
          <w:bottom w:val="nil"/>
          <w:right w:val="nil"/>
          <w:between w:val="nil"/>
        </w:pBdr>
        <w:spacing w:line="240" w:lineRule="auto"/>
        <w:jc w:val="both"/>
        <w:rPr>
          <w:b/>
          <w:sz w:val="20"/>
          <w:szCs w:val="20"/>
        </w:rPr>
      </w:pPr>
    </w:p>
    <w:p w:rsidRPr="001C416C" w:rsidR="00600198" w:rsidP="001C416C" w:rsidRDefault="00600198" w14:paraId="4BBD347A" w14:textId="09E063F3">
      <w:pPr>
        <w:pStyle w:val="Normal0"/>
        <w:pBdr>
          <w:top w:val="nil"/>
          <w:left w:val="nil"/>
          <w:bottom w:val="nil"/>
          <w:right w:val="nil"/>
          <w:between w:val="nil"/>
        </w:pBdr>
        <w:spacing w:line="240" w:lineRule="auto"/>
        <w:jc w:val="both"/>
        <w:rPr>
          <w:sz w:val="20"/>
          <w:szCs w:val="20"/>
        </w:rPr>
      </w:pPr>
      <w:r w:rsidRPr="001C416C">
        <w:rPr>
          <w:sz w:val="20"/>
          <w:szCs w:val="20"/>
        </w:rPr>
        <w:t>Para adelantar experiencias pedagógicas dirigidas a este grupo de población, el talento humano debe reconocer que el aprendizaje de los niños y niñas se da a través de sus actividades cotidianas caracterizadas por la exploración y el juego en donde el cuidado y la crianza juega un papel fundamental.</w:t>
      </w:r>
    </w:p>
    <w:p w:rsidRPr="001C416C" w:rsidR="00600198" w:rsidP="001C416C" w:rsidRDefault="00600198" w14:paraId="00671189" w14:textId="36BBBA74">
      <w:pPr>
        <w:pStyle w:val="Normal0"/>
        <w:pBdr>
          <w:top w:val="nil"/>
          <w:left w:val="nil"/>
          <w:bottom w:val="nil"/>
          <w:right w:val="nil"/>
          <w:between w:val="nil"/>
        </w:pBdr>
        <w:spacing w:line="240" w:lineRule="auto"/>
        <w:jc w:val="both"/>
        <w:rPr>
          <w:sz w:val="20"/>
          <w:szCs w:val="20"/>
        </w:rPr>
      </w:pPr>
      <w:commentRangeStart w:id="55"/>
      <w:r w:rsidRPr="001C416C">
        <w:rPr>
          <w:noProof/>
          <w:sz w:val="20"/>
          <w:szCs w:val="20"/>
        </w:rPr>
        <w:drawing>
          <wp:inline distT="0" distB="0" distL="0" distR="0" wp14:anchorId="7AEDA353" wp14:editId="15E42B84">
            <wp:extent cx="2028825" cy="1352550"/>
            <wp:effectExtent l="0" t="0" r="9525" b="0"/>
            <wp:docPr id="111" name="Imagen 111" descr="portrait cute baby crawling and looking to something on bedr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ortrait cute baby crawling and looking to something on bedroom"/>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28825" cy="1352550"/>
                    </a:xfrm>
                    <a:prstGeom prst="rect">
                      <a:avLst/>
                    </a:prstGeom>
                    <a:noFill/>
                    <a:ln>
                      <a:noFill/>
                    </a:ln>
                  </pic:spPr>
                </pic:pic>
              </a:graphicData>
            </a:graphic>
          </wp:inline>
        </w:drawing>
      </w:r>
      <w:commentRangeEnd w:id="55"/>
      <w:r w:rsidRPr="001C416C">
        <w:rPr>
          <w:rStyle w:val="Refdecomentario"/>
          <w:sz w:val="20"/>
          <w:szCs w:val="20"/>
        </w:rPr>
        <w:commentReference w:id="55"/>
      </w:r>
    </w:p>
    <w:p w:rsidRPr="001C416C" w:rsidR="00084319" w:rsidP="001C416C" w:rsidRDefault="00084319" w14:paraId="000001A6" w14:textId="383AD3E5">
      <w:pPr>
        <w:pStyle w:val="Normal0"/>
        <w:pBdr>
          <w:top w:val="nil"/>
          <w:left w:val="nil"/>
          <w:bottom w:val="nil"/>
          <w:right w:val="nil"/>
          <w:between w:val="nil"/>
        </w:pBdr>
        <w:spacing w:line="240" w:lineRule="auto"/>
        <w:rPr>
          <w:b/>
          <w:sz w:val="20"/>
          <w:szCs w:val="20"/>
        </w:rPr>
      </w:pPr>
    </w:p>
    <w:p w:rsidRPr="001C416C" w:rsidR="00600198" w:rsidP="001C416C" w:rsidRDefault="00600198" w14:paraId="540CA0A0" w14:textId="21947DE2">
      <w:pPr>
        <w:pStyle w:val="Normal0"/>
        <w:pBdr>
          <w:top w:val="nil"/>
          <w:left w:val="nil"/>
          <w:bottom w:val="nil"/>
          <w:right w:val="nil"/>
          <w:between w:val="nil"/>
        </w:pBdr>
        <w:spacing w:line="240" w:lineRule="auto"/>
        <w:rPr>
          <w:sz w:val="20"/>
          <w:szCs w:val="20"/>
        </w:rPr>
      </w:pPr>
      <w:commentRangeStart w:id="56"/>
      <w:r w:rsidRPr="001C416C">
        <w:rPr>
          <w:b/>
          <w:sz w:val="20"/>
          <w:szCs w:val="20"/>
        </w:rPr>
        <w:t>Temas clave</w:t>
      </w:r>
      <w:r w:rsidRPr="001C416C">
        <w:rPr>
          <w:sz w:val="20"/>
          <w:szCs w:val="20"/>
        </w:rPr>
        <w:t xml:space="preserve"> </w:t>
      </w:r>
    </w:p>
    <w:p w:rsidRPr="001C416C" w:rsidR="00600198" w:rsidP="001C416C" w:rsidRDefault="00600198" w14:paraId="43DFD7E0" w14:textId="037B05A7">
      <w:pPr>
        <w:pStyle w:val="Normal0"/>
        <w:pBdr>
          <w:top w:val="nil"/>
          <w:left w:val="nil"/>
          <w:bottom w:val="nil"/>
          <w:right w:val="nil"/>
          <w:between w:val="nil"/>
        </w:pBdr>
        <w:spacing w:line="240" w:lineRule="auto"/>
        <w:rPr>
          <w:sz w:val="20"/>
          <w:szCs w:val="20"/>
        </w:rPr>
      </w:pPr>
      <w:r w:rsidRPr="001C416C">
        <w:rPr>
          <w:sz w:val="20"/>
          <w:szCs w:val="20"/>
        </w:rPr>
        <w:t>Derechos de los niños, desarrollo integral en la primera infancia, vínculo, apego seguro, crianza humana y puericultura, prevención y manejo de enfermedades prevalentes de la infancia, reconocimiento de signos de alarma, consejería en lactancia materna y en alimentación complementaria, patrones de crecimiento vigentes para el país, guías alimentarias para la población mayor de 2 años.</w:t>
      </w:r>
      <w:commentRangeEnd w:id="56"/>
      <w:r w:rsidRPr="001C416C">
        <w:rPr>
          <w:rStyle w:val="Refdecomentario"/>
          <w:sz w:val="20"/>
          <w:szCs w:val="20"/>
        </w:rPr>
        <w:commentReference w:id="56"/>
      </w:r>
    </w:p>
    <w:p w:rsidRPr="001C416C" w:rsidR="00084319" w:rsidP="001C416C" w:rsidRDefault="00084319" w14:paraId="000001A7" w14:textId="176FA2A3">
      <w:pPr>
        <w:pStyle w:val="Normal0"/>
        <w:pBdr>
          <w:top w:val="nil"/>
          <w:left w:val="nil"/>
          <w:bottom w:val="nil"/>
          <w:right w:val="nil"/>
          <w:between w:val="nil"/>
        </w:pBdr>
        <w:spacing w:line="240" w:lineRule="auto"/>
        <w:rPr>
          <w:sz w:val="20"/>
          <w:szCs w:val="20"/>
        </w:rPr>
      </w:pPr>
    </w:p>
    <w:p w:rsidRPr="001C416C" w:rsidR="00084319" w:rsidP="001C416C" w:rsidRDefault="001B3F57" w14:paraId="000001A9" w14:textId="140EBCD9">
      <w:pPr>
        <w:pStyle w:val="Normal0"/>
        <w:pBdr>
          <w:top w:val="nil"/>
          <w:left w:val="nil"/>
          <w:bottom w:val="nil"/>
          <w:right w:val="nil"/>
          <w:between w:val="nil"/>
        </w:pBdr>
        <w:spacing w:line="240" w:lineRule="auto"/>
        <w:jc w:val="both"/>
        <w:rPr>
          <w:sz w:val="20"/>
          <w:szCs w:val="20"/>
        </w:rPr>
      </w:pPr>
      <w:r w:rsidRPr="001C416C">
        <w:rPr>
          <w:sz w:val="20"/>
          <w:szCs w:val="20"/>
        </w:rPr>
        <w:t xml:space="preserve">Por lo anterior, en cualquier proceso de educación inicial es fundamental que el facilitador, reconozca y fortalezca las capacidades de los padres o cuidadores y familias para realizar el cuidado y acompañamiento al desarrollo de los niños y niñas en consideración a las características y condiciones de cada etapa, que se describen a continuación: </w:t>
      </w:r>
    </w:p>
    <w:p w:rsidRPr="001C416C" w:rsidR="00084319" w:rsidP="001C416C" w:rsidRDefault="001B3F57" w14:paraId="000001AB" w14:textId="77777777">
      <w:pPr>
        <w:pStyle w:val="Normal0"/>
        <w:pBdr>
          <w:top w:val="nil"/>
          <w:left w:val="nil"/>
          <w:bottom w:val="nil"/>
          <w:right w:val="nil"/>
          <w:between w:val="nil"/>
        </w:pBdr>
        <w:spacing w:line="240" w:lineRule="auto"/>
        <w:rPr>
          <w:sz w:val="20"/>
          <w:szCs w:val="20"/>
        </w:rPr>
      </w:pPr>
      <w:r w:rsidRPr="001C416C">
        <w:rPr>
          <w:noProof/>
          <w:sz w:val="20"/>
          <w:szCs w:val="20"/>
        </w:rPr>
        <w:lastRenderedPageBreak/>
        <mc:AlternateContent>
          <mc:Choice Requires="wps">
            <w:drawing>
              <wp:inline distT="0" distB="0" distL="0" distR="0" wp14:anchorId="104C9C8F" wp14:editId="1426C837">
                <wp:extent cx="6306820" cy="889000"/>
                <wp:effectExtent l="0" t="0" r="17780" b="25400"/>
                <wp:docPr id="141" name="Rectángulo 141"/>
                <wp:cNvGraphicFramePr/>
                <a:graphic xmlns:a="http://schemas.openxmlformats.org/drawingml/2006/main">
                  <a:graphicData uri="http://schemas.microsoft.com/office/word/2010/wordprocessingShape">
                    <wps:wsp>
                      <wps:cNvSpPr/>
                      <wps:spPr>
                        <a:xfrm>
                          <a:off x="2198940" y="3341850"/>
                          <a:ext cx="6294120" cy="87630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084319" w:rsidRDefault="001B3F57" w14:paraId="2BE4BE10" w14:textId="77777777">
                            <w:pPr>
                              <w:pStyle w:val="Normal0"/>
                              <w:spacing w:line="240" w:lineRule="auto"/>
                              <w:jc w:val="center"/>
                              <w:textDirection w:val="btLr"/>
                            </w:pPr>
                            <w:r>
                              <w:rPr>
                                <w:color w:val="FFFFFF"/>
                                <w:sz w:val="36"/>
                              </w:rPr>
                              <w:t>DI_CF01_2_1_Capacidades Primera Infancia_Slide de diapositivas</w:t>
                            </w:r>
                          </w:p>
                        </w:txbxContent>
                      </wps:txbx>
                      <wps:bodyPr spcFirstLastPara="1" wrap="square" lIns="91425" tIns="45700" rIns="91425" bIns="45700" anchor="ctr" anchorCtr="0">
                        <a:noAutofit/>
                      </wps:bodyPr>
                    </wps:wsp>
                  </a:graphicData>
                </a:graphic>
              </wp:inline>
            </w:drawing>
          </mc:Choice>
          <mc:Fallback>
            <w:pict>
              <v:rect id="Rectángulo 141" style="width:496.6pt;height:70pt;visibility:visible;mso-wrap-style:square;mso-left-percent:-10001;mso-top-percent:-10001;mso-position-horizontal:absolute;mso-position-horizontal-relative:char;mso-position-vertical:absolute;mso-position-vertical-relative:line;mso-left-percent:-10001;mso-top-percent:-10001;v-text-anchor:middle" o:spid="_x0000_s1073" fillcolor="#ed7d31" strokecolor="#42719b" strokeweight="1pt" w14:anchorId="104C9C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">
                <v:stroke miterlimit="5243f" startarrowwidth="narrow" startarrowlength="short" endarrowwidth="narrow" endarrowlength="short"/>
                <v:textbox inset="2.53958mm,1.2694mm,2.53958mm,1.2694mm">
                  <w:txbxContent>
                    <w:p w:rsidR="00084319" w:rsidRDefault="001B3F57" w14:paraId="2BE4BE10" w14:textId="77777777">
                      <w:pPr>
                        <w:pStyle w:val="Normal0"/>
                        <w:spacing w:line="240" w:lineRule="auto"/>
                        <w:jc w:val="center"/>
                        <w:textDirection w:val="btLr"/>
                      </w:pPr>
                      <w:r>
                        <w:rPr>
                          <w:color w:val="FFFFFF"/>
                          <w:sz w:val="36"/>
                        </w:rPr>
                        <w:t>DI_CF01_2_1_Capacidades Primera Infancia_Slide de diapositivas</w:t>
                      </w:r>
                    </w:p>
                  </w:txbxContent>
                </v:textbox>
                <w10:anchorlock/>
              </v:rect>
            </w:pict>
          </mc:Fallback>
        </mc:AlternateContent>
      </w:r>
    </w:p>
    <w:p w:rsidRPr="001C416C" w:rsidR="00084319" w:rsidP="001C416C" w:rsidRDefault="00084319" w14:paraId="000001AC" w14:textId="77777777">
      <w:pPr>
        <w:pStyle w:val="Normal0"/>
        <w:pBdr>
          <w:top w:val="nil"/>
          <w:left w:val="nil"/>
          <w:bottom w:val="nil"/>
          <w:right w:val="nil"/>
          <w:between w:val="nil"/>
        </w:pBdr>
        <w:spacing w:line="240" w:lineRule="auto"/>
        <w:rPr>
          <w:b/>
          <w:sz w:val="20"/>
          <w:szCs w:val="20"/>
        </w:rPr>
      </w:pPr>
    </w:p>
    <w:p w:rsidRPr="001C416C" w:rsidR="00084319" w:rsidP="001C416C" w:rsidRDefault="00084319" w14:paraId="000001B0" w14:textId="77777777">
      <w:pPr>
        <w:pStyle w:val="Normal0"/>
        <w:pBdr>
          <w:top w:val="nil"/>
          <w:left w:val="nil"/>
          <w:bottom w:val="nil"/>
          <w:right w:val="nil"/>
          <w:between w:val="nil"/>
        </w:pBdr>
        <w:spacing w:line="240" w:lineRule="auto"/>
        <w:rPr>
          <w:b/>
          <w:sz w:val="20"/>
          <w:szCs w:val="20"/>
        </w:rPr>
      </w:pPr>
    </w:p>
    <w:p w:rsidRPr="001C416C" w:rsidR="00084319" w:rsidP="001C416C" w:rsidRDefault="001B3F57" w14:paraId="000001B1" w14:textId="77777777">
      <w:pPr>
        <w:pStyle w:val="Normal0"/>
        <w:pBdr>
          <w:top w:val="nil"/>
          <w:left w:val="nil"/>
          <w:bottom w:val="nil"/>
          <w:right w:val="nil"/>
          <w:between w:val="nil"/>
        </w:pBdr>
        <w:spacing w:line="240" w:lineRule="auto"/>
        <w:rPr>
          <w:b/>
          <w:sz w:val="20"/>
          <w:szCs w:val="20"/>
        </w:rPr>
      </w:pPr>
      <w:r w:rsidRPr="001C416C">
        <w:rPr>
          <w:b/>
          <w:sz w:val="20"/>
          <w:szCs w:val="20"/>
        </w:rPr>
        <w:t xml:space="preserve">Instrumentos, insumos y dispositivos </w:t>
      </w:r>
    </w:p>
    <w:p w:rsidRPr="001C416C" w:rsidR="00084319" w:rsidP="001C416C" w:rsidRDefault="00084319" w14:paraId="000001B2" w14:textId="77777777">
      <w:pPr>
        <w:pStyle w:val="Normal0"/>
        <w:pBdr>
          <w:top w:val="nil"/>
          <w:left w:val="nil"/>
          <w:bottom w:val="nil"/>
          <w:right w:val="nil"/>
          <w:between w:val="nil"/>
        </w:pBdr>
        <w:spacing w:line="240" w:lineRule="auto"/>
        <w:rPr>
          <w:sz w:val="20"/>
          <w:szCs w:val="20"/>
        </w:rPr>
      </w:pPr>
    </w:p>
    <w:p w:rsidRPr="001C416C" w:rsidR="00802CBD" w:rsidP="001C416C" w:rsidRDefault="001B3F57" w14:paraId="75CB5A59" w14:textId="77777777">
      <w:pPr>
        <w:pStyle w:val="Normal0"/>
        <w:pBdr>
          <w:top w:val="nil"/>
          <w:left w:val="nil"/>
          <w:bottom w:val="nil"/>
          <w:right w:val="nil"/>
          <w:between w:val="nil"/>
        </w:pBdr>
        <w:spacing w:line="240" w:lineRule="auto"/>
        <w:rPr>
          <w:sz w:val="20"/>
          <w:szCs w:val="20"/>
        </w:rPr>
      </w:pPr>
      <w:r w:rsidRPr="001C416C">
        <w:rPr>
          <w:sz w:val="20"/>
          <w:szCs w:val="20"/>
        </w:rPr>
        <w:t>Sin perjuicio del cumplimiento de los estándares de habilitación para la consulta de pediatría, medicina general, medicina familiar o enfermería, se debe contar con los siguientes elementos:</w:t>
      </w:r>
    </w:p>
    <w:p w:rsidRPr="001C416C" w:rsidR="00084319" w:rsidP="001C416C" w:rsidRDefault="00000000" w14:paraId="000001B3" w14:textId="0EFF5E25">
      <w:pPr>
        <w:pStyle w:val="Normal0"/>
        <w:pBdr>
          <w:top w:val="nil"/>
          <w:left w:val="nil"/>
          <w:bottom w:val="nil"/>
          <w:right w:val="nil"/>
          <w:between w:val="nil"/>
        </w:pBdr>
        <w:spacing w:line="240" w:lineRule="auto"/>
        <w:rPr>
          <w:sz w:val="20"/>
          <w:szCs w:val="20"/>
        </w:rPr>
      </w:pPr>
      <w:sdt>
        <w:sdtPr>
          <w:rPr>
            <w:sz w:val="20"/>
            <w:szCs w:val="20"/>
          </w:rPr>
          <w:tag w:val="goog_rdk_21"/>
          <w:id w:val="1521149431"/>
        </w:sdtPr>
        <w:sdtContent>
          <w:commentRangeStart w:id="57"/>
        </w:sdtContent>
      </w:sdt>
    </w:p>
    <w:p w:rsidRPr="001C416C" w:rsidR="00084319" w:rsidP="001C416C" w:rsidRDefault="001B3F57" w14:paraId="000001B4" w14:textId="77777777">
      <w:pPr>
        <w:pStyle w:val="Normal0"/>
        <w:numPr>
          <w:ilvl w:val="0"/>
          <w:numId w:val="2"/>
        </w:numPr>
        <w:pBdr>
          <w:top w:val="nil"/>
          <w:left w:val="nil"/>
          <w:bottom w:val="nil"/>
          <w:right w:val="nil"/>
          <w:between w:val="nil"/>
        </w:pBdr>
        <w:spacing w:line="240" w:lineRule="auto"/>
        <w:ind w:left="0" w:firstLine="0"/>
        <w:rPr>
          <w:color w:val="000000"/>
          <w:sz w:val="20"/>
          <w:szCs w:val="20"/>
        </w:rPr>
      </w:pPr>
      <w:commentRangeEnd w:id="57"/>
      <w:r w:rsidRPr="001C416C">
        <w:rPr>
          <w:sz w:val="20"/>
          <w:szCs w:val="20"/>
        </w:rPr>
        <w:commentReference w:id="57"/>
      </w:r>
      <w:r w:rsidRPr="001C416C">
        <w:rPr>
          <w:color w:val="000000"/>
          <w:sz w:val="20"/>
          <w:szCs w:val="20"/>
        </w:rPr>
        <w:t>Carné de salud infantil</w:t>
      </w:r>
      <w:r w:rsidRPr="001C416C">
        <w:rPr>
          <w:noProof/>
          <w:sz w:val="20"/>
          <w:szCs w:val="20"/>
        </w:rPr>
        <w:drawing>
          <wp:anchor distT="0" distB="0" distL="114300" distR="114300" simplePos="0" relativeHeight="251684864" behindDoc="0" locked="0" layoutInCell="1" hidden="0" allowOverlap="1" wp14:anchorId="26C11C8D" wp14:editId="07777777">
            <wp:simplePos x="0" y="0"/>
            <wp:positionH relativeFrom="column">
              <wp:posOffset>3970020</wp:posOffset>
            </wp:positionH>
            <wp:positionV relativeFrom="paragraph">
              <wp:posOffset>37465</wp:posOffset>
            </wp:positionV>
            <wp:extent cx="2480310" cy="1653540"/>
            <wp:effectExtent l="0" t="0" r="0" b="0"/>
            <wp:wrapSquare wrapText="bothSides" distT="0" distB="0" distL="114300" distR="114300"/>
            <wp:docPr id="158" name="image4.jpg" descr="Healthcare business medical concept. Virtual charts and diagrams on the background of the doctors hands with a stethoscope, clip board and laptop"/>
            <wp:cNvGraphicFramePr/>
            <a:graphic xmlns:a="http://schemas.openxmlformats.org/drawingml/2006/main">
              <a:graphicData uri="http://schemas.openxmlformats.org/drawingml/2006/picture">
                <pic:pic xmlns:pic="http://schemas.openxmlformats.org/drawingml/2006/picture">
                  <pic:nvPicPr>
                    <pic:cNvPr id="0" name="image4.jpg" descr="Healthcare business medical concept. Virtual charts and diagrams on the background of the doctors hands with a stethoscope, clip board and laptop"/>
                    <pic:cNvPicPr preferRelativeResize="0"/>
                  </pic:nvPicPr>
                  <pic:blipFill>
                    <a:blip r:embed="rId34"/>
                    <a:srcRect/>
                    <a:stretch>
                      <a:fillRect/>
                    </a:stretch>
                  </pic:blipFill>
                  <pic:spPr>
                    <a:xfrm>
                      <a:off x="0" y="0"/>
                      <a:ext cx="2480310" cy="1653540"/>
                    </a:xfrm>
                    <a:prstGeom prst="rect">
                      <a:avLst/>
                    </a:prstGeom>
                    <a:ln/>
                  </pic:spPr>
                </pic:pic>
              </a:graphicData>
            </a:graphic>
          </wp:anchor>
        </w:drawing>
      </w:r>
    </w:p>
    <w:p w:rsidRPr="001C416C" w:rsidR="00084319" w:rsidP="001C416C" w:rsidRDefault="001B3F57" w14:paraId="000001B5" w14:textId="77777777">
      <w:pPr>
        <w:pStyle w:val="Normal0"/>
        <w:numPr>
          <w:ilvl w:val="0"/>
          <w:numId w:val="2"/>
        </w:numPr>
        <w:pBdr>
          <w:top w:val="nil"/>
          <w:left w:val="nil"/>
          <w:bottom w:val="nil"/>
          <w:right w:val="nil"/>
          <w:between w:val="nil"/>
        </w:pBdr>
        <w:spacing w:line="240" w:lineRule="auto"/>
        <w:ind w:left="0" w:firstLine="0"/>
        <w:rPr>
          <w:color w:val="000000"/>
          <w:sz w:val="20"/>
          <w:szCs w:val="20"/>
        </w:rPr>
      </w:pPr>
      <w:r w:rsidRPr="001C416C">
        <w:rPr>
          <w:color w:val="000000"/>
          <w:sz w:val="20"/>
          <w:szCs w:val="20"/>
        </w:rPr>
        <w:t>Tablas y gráficas de los patrones de referencia para clasificación nutricional</w:t>
      </w:r>
    </w:p>
    <w:p w:rsidRPr="001C416C" w:rsidR="00084319" w:rsidP="001C416C" w:rsidRDefault="001B3F57" w14:paraId="000001B6" w14:textId="77777777">
      <w:pPr>
        <w:pStyle w:val="Normal0"/>
        <w:numPr>
          <w:ilvl w:val="0"/>
          <w:numId w:val="2"/>
        </w:numPr>
        <w:pBdr>
          <w:top w:val="nil"/>
          <w:left w:val="nil"/>
          <w:bottom w:val="nil"/>
          <w:right w:val="nil"/>
          <w:between w:val="nil"/>
        </w:pBdr>
        <w:spacing w:line="240" w:lineRule="auto"/>
        <w:ind w:left="0" w:firstLine="0"/>
        <w:rPr>
          <w:color w:val="000000"/>
          <w:sz w:val="20"/>
          <w:szCs w:val="20"/>
        </w:rPr>
      </w:pPr>
      <w:r w:rsidRPr="001C416C">
        <w:rPr>
          <w:color w:val="000000"/>
          <w:sz w:val="20"/>
          <w:szCs w:val="20"/>
        </w:rPr>
        <w:t>Tablas de percentiles de tensión arterial para niños y para niñas</w:t>
      </w:r>
    </w:p>
    <w:p w:rsidRPr="001C416C" w:rsidR="00084319" w:rsidP="001C416C" w:rsidRDefault="001B3F57" w14:paraId="000001B7" w14:textId="77777777">
      <w:pPr>
        <w:pStyle w:val="Normal0"/>
        <w:numPr>
          <w:ilvl w:val="0"/>
          <w:numId w:val="2"/>
        </w:numPr>
        <w:pBdr>
          <w:top w:val="nil"/>
          <w:left w:val="nil"/>
          <w:bottom w:val="nil"/>
          <w:right w:val="nil"/>
          <w:between w:val="nil"/>
        </w:pBdr>
        <w:spacing w:line="240" w:lineRule="auto"/>
        <w:ind w:left="0" w:firstLine="0"/>
        <w:rPr>
          <w:color w:val="000000"/>
          <w:sz w:val="20"/>
          <w:szCs w:val="20"/>
        </w:rPr>
      </w:pPr>
      <w:r w:rsidRPr="001C416C">
        <w:rPr>
          <w:color w:val="000000"/>
          <w:sz w:val="20"/>
          <w:szCs w:val="20"/>
        </w:rPr>
        <w:t>Lista de chequeo de factores de riesgo de las enfermedades del oído, alteraciones auditivas, vestibulares y de la comunicación</w:t>
      </w:r>
    </w:p>
    <w:p w:rsidRPr="001C416C" w:rsidR="00084319" w:rsidP="001C416C" w:rsidRDefault="001B3F57" w14:paraId="000001B8" w14:textId="77777777">
      <w:pPr>
        <w:pStyle w:val="Normal0"/>
        <w:numPr>
          <w:ilvl w:val="0"/>
          <w:numId w:val="2"/>
        </w:numPr>
        <w:pBdr>
          <w:top w:val="nil"/>
          <w:left w:val="nil"/>
          <w:bottom w:val="nil"/>
          <w:right w:val="nil"/>
          <w:between w:val="nil"/>
        </w:pBdr>
        <w:spacing w:line="240" w:lineRule="auto"/>
        <w:ind w:left="0" w:firstLine="0"/>
        <w:rPr>
          <w:color w:val="000000"/>
          <w:sz w:val="20"/>
          <w:szCs w:val="20"/>
        </w:rPr>
      </w:pPr>
      <w:r w:rsidRPr="001C416C">
        <w:rPr>
          <w:color w:val="000000"/>
          <w:sz w:val="20"/>
          <w:szCs w:val="20"/>
        </w:rPr>
        <w:t xml:space="preserve">Escala Abreviada de Desarrollo-3 </w:t>
      </w:r>
    </w:p>
    <w:p w:rsidRPr="001C416C" w:rsidR="00084319" w:rsidP="001C416C" w:rsidRDefault="001B3F57" w14:paraId="000001B9" w14:textId="77777777">
      <w:pPr>
        <w:pStyle w:val="Normal0"/>
        <w:numPr>
          <w:ilvl w:val="0"/>
          <w:numId w:val="2"/>
        </w:numPr>
        <w:pBdr>
          <w:top w:val="nil"/>
          <w:left w:val="nil"/>
          <w:bottom w:val="nil"/>
          <w:right w:val="nil"/>
          <w:between w:val="nil"/>
        </w:pBdr>
        <w:spacing w:line="240" w:lineRule="auto"/>
        <w:ind w:left="0" w:firstLine="0"/>
        <w:rPr>
          <w:color w:val="000000"/>
          <w:sz w:val="20"/>
          <w:szCs w:val="20"/>
        </w:rPr>
      </w:pPr>
      <w:r w:rsidRPr="001C416C">
        <w:rPr>
          <w:color w:val="000000"/>
          <w:sz w:val="20"/>
          <w:szCs w:val="20"/>
        </w:rPr>
        <w:t>Kit de materiales para la aplicación de la Escala Abreviada de Desarrollo 3 (EAD-3)</w:t>
      </w:r>
    </w:p>
    <w:p w:rsidRPr="001C416C" w:rsidR="00084319" w:rsidP="001C416C" w:rsidRDefault="001B3F57" w14:paraId="000001BA" w14:textId="77777777">
      <w:pPr>
        <w:pStyle w:val="Normal0"/>
        <w:numPr>
          <w:ilvl w:val="0"/>
          <w:numId w:val="2"/>
        </w:numPr>
        <w:pBdr>
          <w:top w:val="nil"/>
          <w:left w:val="nil"/>
          <w:bottom w:val="nil"/>
          <w:right w:val="nil"/>
          <w:between w:val="nil"/>
        </w:pBdr>
        <w:spacing w:line="240" w:lineRule="auto"/>
        <w:ind w:left="0" w:firstLine="0"/>
        <w:rPr>
          <w:color w:val="000000"/>
          <w:sz w:val="20"/>
          <w:szCs w:val="20"/>
        </w:rPr>
      </w:pPr>
      <w:r w:rsidRPr="001C416C">
        <w:rPr>
          <w:color w:val="000000"/>
          <w:sz w:val="20"/>
          <w:szCs w:val="20"/>
        </w:rPr>
        <w:t>Test m-Chat</w:t>
      </w:r>
    </w:p>
    <w:p w:rsidRPr="001C416C" w:rsidR="00084319" w:rsidP="001C416C" w:rsidRDefault="001B3F57" w14:paraId="000001BB" w14:textId="77777777">
      <w:pPr>
        <w:pStyle w:val="Normal0"/>
        <w:numPr>
          <w:ilvl w:val="0"/>
          <w:numId w:val="2"/>
        </w:numPr>
        <w:pBdr>
          <w:top w:val="nil"/>
          <w:left w:val="nil"/>
          <w:bottom w:val="nil"/>
          <w:right w:val="nil"/>
          <w:between w:val="nil"/>
        </w:pBdr>
        <w:spacing w:line="240" w:lineRule="auto"/>
        <w:ind w:left="0" w:firstLine="0"/>
        <w:rPr>
          <w:color w:val="000000"/>
          <w:sz w:val="20"/>
          <w:szCs w:val="20"/>
        </w:rPr>
      </w:pPr>
      <w:r w:rsidRPr="001C416C">
        <w:rPr>
          <w:color w:val="000000"/>
          <w:sz w:val="20"/>
          <w:szCs w:val="20"/>
        </w:rPr>
        <w:t>Cuestionario VALE</w:t>
      </w:r>
    </w:p>
    <w:p w:rsidRPr="001C416C" w:rsidR="00084319" w:rsidP="001C416C" w:rsidRDefault="001B3F57" w14:paraId="000001BC" w14:textId="77777777">
      <w:pPr>
        <w:pStyle w:val="Normal0"/>
        <w:numPr>
          <w:ilvl w:val="0"/>
          <w:numId w:val="2"/>
        </w:numPr>
        <w:pBdr>
          <w:top w:val="nil"/>
          <w:left w:val="nil"/>
          <w:bottom w:val="nil"/>
          <w:right w:val="nil"/>
          <w:between w:val="nil"/>
        </w:pBdr>
        <w:spacing w:line="240" w:lineRule="auto"/>
        <w:ind w:left="0" w:firstLine="0"/>
        <w:rPr>
          <w:color w:val="000000"/>
          <w:sz w:val="20"/>
          <w:szCs w:val="20"/>
        </w:rPr>
      </w:pPr>
      <w:r w:rsidRPr="001C416C">
        <w:rPr>
          <w:color w:val="000000"/>
          <w:sz w:val="20"/>
          <w:szCs w:val="20"/>
        </w:rPr>
        <w:t>Familiograma</w:t>
      </w:r>
    </w:p>
    <w:p w:rsidRPr="001C416C" w:rsidR="00084319" w:rsidP="001C416C" w:rsidRDefault="001B3F57" w14:paraId="000001BD" w14:textId="77777777">
      <w:pPr>
        <w:pStyle w:val="Normal0"/>
        <w:numPr>
          <w:ilvl w:val="0"/>
          <w:numId w:val="2"/>
        </w:numPr>
        <w:pBdr>
          <w:top w:val="nil"/>
          <w:left w:val="nil"/>
          <w:bottom w:val="nil"/>
          <w:right w:val="nil"/>
          <w:between w:val="nil"/>
        </w:pBdr>
        <w:spacing w:line="240" w:lineRule="auto"/>
        <w:ind w:left="0" w:firstLine="0"/>
        <w:rPr>
          <w:color w:val="000000"/>
          <w:sz w:val="20"/>
          <w:szCs w:val="20"/>
        </w:rPr>
      </w:pPr>
      <w:r w:rsidRPr="001C416C">
        <w:rPr>
          <w:color w:val="000000"/>
          <w:sz w:val="20"/>
          <w:szCs w:val="20"/>
        </w:rPr>
        <w:t xml:space="preserve">APGAR familiar. </w:t>
      </w:r>
    </w:p>
    <w:p w:rsidRPr="001C416C" w:rsidR="00084319" w:rsidP="001C416C" w:rsidRDefault="00084319" w14:paraId="000001BE" w14:textId="77777777">
      <w:pPr>
        <w:pStyle w:val="Normal0"/>
        <w:pBdr>
          <w:top w:val="nil"/>
          <w:left w:val="nil"/>
          <w:bottom w:val="nil"/>
          <w:right w:val="nil"/>
          <w:between w:val="nil"/>
        </w:pBdr>
        <w:spacing w:line="240" w:lineRule="auto"/>
        <w:rPr>
          <w:sz w:val="20"/>
          <w:szCs w:val="20"/>
        </w:rPr>
      </w:pPr>
    </w:p>
    <w:p w:rsidRPr="001C416C" w:rsidR="00084319" w:rsidP="001C416C" w:rsidRDefault="001B3F57" w14:paraId="000001BF" w14:textId="77777777">
      <w:pPr>
        <w:pStyle w:val="Normal0"/>
        <w:pBdr>
          <w:top w:val="nil"/>
          <w:left w:val="nil"/>
          <w:bottom w:val="nil"/>
          <w:right w:val="nil"/>
          <w:between w:val="nil"/>
        </w:pBdr>
        <w:spacing w:line="240" w:lineRule="auto"/>
        <w:jc w:val="both"/>
        <w:rPr>
          <w:sz w:val="20"/>
          <w:szCs w:val="20"/>
        </w:rPr>
      </w:pPr>
      <w:r w:rsidRPr="001C416C">
        <w:rPr>
          <w:sz w:val="20"/>
          <w:szCs w:val="20"/>
        </w:rPr>
        <w:t>Así mismo, se debe garantizar la presencia de materiales para examen físico pediátrico (fonendoscopio, equipo de órganos, tensiómetro pediátrico, cinta métrica, pulsioxímetro, optotipos morfoscópicos o angulares para agudeza visual etc.), balanza pesa bebé y balanza de pie, infantómetro y tallímetro.</w:t>
      </w:r>
      <w:sdt>
        <w:sdtPr>
          <w:rPr>
            <w:sz w:val="20"/>
            <w:szCs w:val="20"/>
          </w:rPr>
          <w:tag w:val="goog_rdk_22"/>
          <w:id w:val="178251940"/>
        </w:sdtPr>
        <w:sdtContent>
          <w:commentRangeStart w:id="58"/>
        </w:sdtContent>
      </w:sdt>
      <w:r w:rsidRPr="001C416C">
        <w:rPr>
          <w:sz w:val="20"/>
          <w:szCs w:val="20"/>
        </w:rPr>
        <w:t xml:space="preserve"> </w:t>
      </w:r>
      <w:commentRangeEnd w:id="58"/>
      <w:r w:rsidRPr="001C416C">
        <w:rPr>
          <w:sz w:val="20"/>
          <w:szCs w:val="20"/>
        </w:rPr>
        <w:commentReference w:id="58"/>
      </w:r>
    </w:p>
    <w:p w:rsidRPr="001C416C" w:rsidR="00084319" w:rsidP="001C416C" w:rsidRDefault="00084319" w14:paraId="000001C0" w14:textId="77777777">
      <w:pPr>
        <w:pStyle w:val="Normal0"/>
        <w:pBdr>
          <w:top w:val="nil"/>
          <w:left w:val="nil"/>
          <w:bottom w:val="nil"/>
          <w:right w:val="nil"/>
          <w:between w:val="nil"/>
        </w:pBdr>
        <w:spacing w:line="240" w:lineRule="auto"/>
        <w:rPr>
          <w:sz w:val="20"/>
          <w:szCs w:val="20"/>
        </w:rPr>
      </w:pPr>
    </w:p>
    <w:p w:rsidRPr="001C416C" w:rsidR="00084319" w:rsidP="001C416C" w:rsidRDefault="001B3F57" w14:paraId="000001C1" w14:textId="77777777">
      <w:pPr>
        <w:pStyle w:val="Normal0"/>
        <w:pBdr>
          <w:top w:val="nil"/>
          <w:left w:val="nil"/>
          <w:bottom w:val="nil"/>
          <w:right w:val="nil"/>
          <w:between w:val="nil"/>
        </w:pBdr>
        <w:spacing w:line="240" w:lineRule="auto"/>
        <w:rPr>
          <w:sz w:val="20"/>
          <w:szCs w:val="20"/>
        </w:rPr>
      </w:pPr>
      <w:r w:rsidRPr="001C416C">
        <w:rPr>
          <w:noProof/>
          <w:sz w:val="20"/>
          <w:szCs w:val="20"/>
        </w:rPr>
        <w:drawing>
          <wp:anchor distT="0" distB="0" distL="0" distR="0" simplePos="0" relativeHeight="251685888" behindDoc="1" locked="0" layoutInCell="1" hidden="0" allowOverlap="1" wp14:anchorId="2650B3CA" wp14:editId="161CA08B">
            <wp:simplePos x="0" y="0"/>
            <wp:positionH relativeFrom="column">
              <wp:posOffset>0</wp:posOffset>
            </wp:positionH>
            <wp:positionV relativeFrom="paragraph">
              <wp:posOffset>85725</wp:posOffset>
            </wp:positionV>
            <wp:extent cx="6276023" cy="2066925"/>
            <wp:effectExtent l="0" t="0" r="0" b="0"/>
            <wp:wrapNone/>
            <wp:docPr id="148" name="image2.jpg" descr="String On Person's Finger"/>
            <wp:cNvGraphicFramePr/>
            <a:graphic xmlns:a="http://schemas.openxmlformats.org/drawingml/2006/main">
              <a:graphicData uri="http://schemas.openxmlformats.org/drawingml/2006/picture">
                <pic:pic xmlns:pic="http://schemas.openxmlformats.org/drawingml/2006/picture">
                  <pic:nvPicPr>
                    <pic:cNvPr id="0" name="image2.jpg" descr="String On Person's Finger"/>
                    <pic:cNvPicPr preferRelativeResize="0"/>
                  </pic:nvPicPr>
                  <pic:blipFill>
                    <a:blip r:embed="rId31"/>
                    <a:srcRect/>
                    <a:stretch>
                      <a:fillRect/>
                    </a:stretch>
                  </pic:blipFill>
                  <pic:spPr>
                    <a:xfrm>
                      <a:off x="0" y="0"/>
                      <a:ext cx="6276023" cy="2066925"/>
                    </a:xfrm>
                    <a:prstGeom prst="rect">
                      <a:avLst/>
                    </a:prstGeom>
                    <a:ln/>
                  </pic:spPr>
                </pic:pic>
              </a:graphicData>
            </a:graphic>
          </wp:anchor>
        </w:drawing>
      </w:r>
    </w:p>
    <w:p w:rsidRPr="001C416C" w:rsidR="00084319" w:rsidP="001C416C" w:rsidRDefault="001B3F57" w14:paraId="000001C2" w14:textId="77777777">
      <w:pPr>
        <w:pStyle w:val="Normal0"/>
        <w:pBdr>
          <w:top w:val="nil"/>
          <w:left w:val="nil"/>
          <w:bottom w:val="nil"/>
          <w:right w:val="nil"/>
          <w:between w:val="nil"/>
        </w:pBdr>
        <w:spacing w:line="240" w:lineRule="auto"/>
        <w:rPr>
          <w:sz w:val="20"/>
          <w:szCs w:val="20"/>
        </w:rPr>
      </w:pPr>
      <w:r w:rsidRPr="001C416C">
        <w:rPr>
          <w:sz w:val="20"/>
          <w:szCs w:val="20"/>
        </w:rPr>
        <w:t>Instrumentos de aplicación obligatoria en cada consulta:</w:t>
      </w:r>
    </w:p>
    <w:p w:rsidRPr="001C416C" w:rsidR="00084319" w:rsidP="001C416C" w:rsidRDefault="001B3F57" w14:paraId="000001C3" w14:textId="77777777">
      <w:pPr>
        <w:pStyle w:val="Normal0"/>
        <w:pBdr>
          <w:top w:val="nil"/>
          <w:left w:val="nil"/>
          <w:bottom w:val="nil"/>
          <w:right w:val="nil"/>
          <w:between w:val="nil"/>
        </w:pBdr>
        <w:spacing w:line="240" w:lineRule="auto"/>
        <w:rPr>
          <w:sz w:val="20"/>
          <w:szCs w:val="20"/>
        </w:rPr>
      </w:pPr>
      <w:r w:rsidRPr="001C416C">
        <w:rPr>
          <w:sz w:val="20"/>
          <w:szCs w:val="20"/>
        </w:rPr>
        <w:t xml:space="preserve"> </w:t>
      </w:r>
    </w:p>
    <w:p w:rsidRPr="001C416C" w:rsidR="00084319" w:rsidP="001C416C" w:rsidRDefault="001B3F57" w14:paraId="000001C4" w14:textId="77777777">
      <w:pPr>
        <w:pStyle w:val="Normal0"/>
        <w:numPr>
          <w:ilvl w:val="0"/>
          <w:numId w:val="4"/>
        </w:numPr>
        <w:pBdr>
          <w:top w:val="nil"/>
          <w:left w:val="nil"/>
          <w:bottom w:val="nil"/>
          <w:right w:val="nil"/>
          <w:between w:val="nil"/>
        </w:pBdr>
        <w:spacing w:line="240" w:lineRule="auto"/>
        <w:ind w:left="0" w:firstLine="0"/>
        <w:rPr>
          <w:color w:val="000000"/>
          <w:sz w:val="20"/>
          <w:szCs w:val="20"/>
        </w:rPr>
      </w:pPr>
      <w:r w:rsidRPr="001C416C">
        <w:rPr>
          <w:color w:val="000000"/>
          <w:sz w:val="20"/>
          <w:szCs w:val="20"/>
        </w:rPr>
        <w:t>Escala Abreviada de Desarrollo 3 (EAD-3)</w:t>
      </w:r>
    </w:p>
    <w:p w:rsidRPr="001C416C" w:rsidR="00084319" w:rsidP="001C416C" w:rsidRDefault="001B3F57" w14:paraId="000001C5" w14:textId="77777777">
      <w:pPr>
        <w:pStyle w:val="Normal0"/>
        <w:numPr>
          <w:ilvl w:val="0"/>
          <w:numId w:val="4"/>
        </w:numPr>
        <w:pBdr>
          <w:top w:val="nil"/>
          <w:left w:val="nil"/>
          <w:bottom w:val="nil"/>
          <w:right w:val="nil"/>
          <w:between w:val="nil"/>
        </w:pBdr>
        <w:spacing w:line="240" w:lineRule="auto"/>
        <w:ind w:left="0" w:firstLine="0"/>
        <w:rPr>
          <w:color w:val="000000"/>
          <w:sz w:val="20"/>
          <w:szCs w:val="20"/>
        </w:rPr>
      </w:pPr>
      <w:r w:rsidRPr="001C416C">
        <w:rPr>
          <w:color w:val="000000"/>
          <w:sz w:val="20"/>
          <w:szCs w:val="20"/>
        </w:rPr>
        <w:t>Tablas y gráficas de los patrones de referencia para clasificación nutricional</w:t>
      </w:r>
    </w:p>
    <w:p w:rsidRPr="001C416C" w:rsidR="00084319" w:rsidP="001C416C" w:rsidRDefault="001B3F57" w14:paraId="000001C6" w14:textId="77777777">
      <w:pPr>
        <w:pStyle w:val="Normal0"/>
        <w:numPr>
          <w:ilvl w:val="0"/>
          <w:numId w:val="4"/>
        </w:numPr>
        <w:pBdr>
          <w:top w:val="nil"/>
          <w:left w:val="nil"/>
          <w:bottom w:val="nil"/>
          <w:right w:val="nil"/>
          <w:between w:val="nil"/>
        </w:pBdr>
        <w:spacing w:line="240" w:lineRule="auto"/>
        <w:ind w:left="0" w:firstLine="0"/>
        <w:rPr>
          <w:color w:val="000000"/>
          <w:sz w:val="20"/>
          <w:szCs w:val="20"/>
        </w:rPr>
      </w:pPr>
      <w:r w:rsidRPr="001C416C">
        <w:rPr>
          <w:color w:val="000000"/>
          <w:sz w:val="20"/>
          <w:szCs w:val="20"/>
        </w:rPr>
        <w:t>Cuestionario VALE</w:t>
      </w:r>
    </w:p>
    <w:p w:rsidRPr="001C416C" w:rsidR="00084319" w:rsidP="001C416C" w:rsidRDefault="001B3F57" w14:paraId="000001C7" w14:textId="77777777">
      <w:pPr>
        <w:pStyle w:val="Normal0"/>
        <w:numPr>
          <w:ilvl w:val="0"/>
          <w:numId w:val="4"/>
        </w:numPr>
        <w:pBdr>
          <w:top w:val="nil"/>
          <w:left w:val="nil"/>
          <w:bottom w:val="nil"/>
          <w:right w:val="nil"/>
          <w:between w:val="nil"/>
        </w:pBdr>
        <w:spacing w:line="240" w:lineRule="auto"/>
        <w:ind w:left="0" w:firstLine="0"/>
        <w:rPr>
          <w:color w:val="000000"/>
          <w:sz w:val="20"/>
          <w:szCs w:val="20"/>
        </w:rPr>
      </w:pPr>
      <w:r w:rsidRPr="001C416C">
        <w:rPr>
          <w:color w:val="000000"/>
          <w:sz w:val="20"/>
          <w:szCs w:val="20"/>
        </w:rPr>
        <w:t xml:space="preserve">Apgar familiar. </w:t>
      </w:r>
    </w:p>
    <w:p w:rsidRPr="001C416C" w:rsidR="00084319" w:rsidP="001C416C" w:rsidRDefault="001B3F57" w14:paraId="000001C8" w14:textId="77777777">
      <w:pPr>
        <w:pStyle w:val="Normal0"/>
        <w:pBdr>
          <w:top w:val="nil"/>
          <w:left w:val="nil"/>
          <w:bottom w:val="nil"/>
          <w:right w:val="nil"/>
          <w:between w:val="nil"/>
        </w:pBdr>
        <w:spacing w:line="240" w:lineRule="auto"/>
        <w:rPr>
          <w:sz w:val="20"/>
          <w:szCs w:val="20"/>
        </w:rPr>
      </w:pPr>
      <w:r w:rsidRPr="001C416C">
        <w:rPr>
          <w:sz w:val="20"/>
          <w:szCs w:val="20"/>
        </w:rPr>
        <w:t>Se sugiere la aplicación de los demás instrumentos relacionados en el procedimiento, como complemento a la valoración integral de las niñas y niños.</w:t>
      </w:r>
    </w:p>
    <w:p w:rsidRPr="001C416C" w:rsidR="00084319" w:rsidP="001C416C" w:rsidRDefault="00084319" w14:paraId="000001C9" w14:textId="77777777">
      <w:pPr>
        <w:pStyle w:val="Normal0"/>
        <w:pBdr>
          <w:top w:val="nil"/>
          <w:left w:val="nil"/>
          <w:bottom w:val="nil"/>
          <w:right w:val="nil"/>
          <w:between w:val="nil"/>
        </w:pBdr>
        <w:spacing w:line="240" w:lineRule="auto"/>
        <w:rPr>
          <w:sz w:val="20"/>
          <w:szCs w:val="20"/>
        </w:rPr>
      </w:pPr>
    </w:p>
    <w:p w:rsidRPr="001C416C" w:rsidR="00084319" w:rsidP="008A2934" w:rsidRDefault="00084319" w14:paraId="000001CA" w14:textId="77777777">
      <w:pPr>
        <w:pStyle w:val="Normal0"/>
        <w:pBdr>
          <w:top w:val="nil"/>
          <w:left w:val="nil"/>
          <w:bottom w:val="nil"/>
          <w:right w:val="nil"/>
          <w:between w:val="nil"/>
        </w:pBdr>
        <w:spacing w:line="240" w:lineRule="auto"/>
        <w:jc w:val="center"/>
        <w:rPr>
          <w:sz w:val="20"/>
          <w:szCs w:val="20"/>
        </w:rPr>
      </w:pPr>
    </w:p>
    <w:p w:rsidR="008A2934" w:rsidP="001C416C" w:rsidRDefault="008A2934" w14:paraId="38F9F66B" w14:textId="77777777">
      <w:pPr>
        <w:pStyle w:val="Normal0"/>
        <w:pBdr>
          <w:top w:val="nil"/>
          <w:left w:val="nil"/>
          <w:bottom w:val="nil"/>
          <w:right w:val="nil"/>
          <w:between w:val="nil"/>
        </w:pBdr>
        <w:spacing w:line="240" w:lineRule="auto"/>
        <w:rPr>
          <w:b/>
          <w:sz w:val="20"/>
          <w:szCs w:val="20"/>
        </w:rPr>
      </w:pPr>
    </w:p>
    <w:p w:rsidR="008A2934" w:rsidP="001C416C" w:rsidRDefault="008A2934" w14:paraId="0F181789" w14:textId="77777777">
      <w:pPr>
        <w:pStyle w:val="Normal0"/>
        <w:pBdr>
          <w:top w:val="nil"/>
          <w:left w:val="nil"/>
          <w:bottom w:val="nil"/>
          <w:right w:val="nil"/>
          <w:between w:val="nil"/>
        </w:pBdr>
        <w:spacing w:line="240" w:lineRule="auto"/>
        <w:rPr>
          <w:b/>
          <w:sz w:val="20"/>
          <w:szCs w:val="20"/>
        </w:rPr>
      </w:pPr>
    </w:p>
    <w:p w:rsidR="008A2934" w:rsidP="001C416C" w:rsidRDefault="008A2934" w14:paraId="2F824F90" w14:textId="77777777">
      <w:pPr>
        <w:pStyle w:val="Normal0"/>
        <w:pBdr>
          <w:top w:val="nil"/>
          <w:left w:val="nil"/>
          <w:bottom w:val="nil"/>
          <w:right w:val="nil"/>
          <w:between w:val="nil"/>
        </w:pBdr>
        <w:spacing w:line="240" w:lineRule="auto"/>
        <w:rPr>
          <w:b/>
          <w:sz w:val="20"/>
          <w:szCs w:val="20"/>
        </w:rPr>
      </w:pPr>
    </w:p>
    <w:p w:rsidR="008A2934" w:rsidP="001C416C" w:rsidRDefault="008A2934" w14:paraId="02610B50" w14:textId="77777777">
      <w:pPr>
        <w:pStyle w:val="Normal0"/>
        <w:pBdr>
          <w:top w:val="nil"/>
          <w:left w:val="nil"/>
          <w:bottom w:val="nil"/>
          <w:right w:val="nil"/>
          <w:between w:val="nil"/>
        </w:pBdr>
        <w:spacing w:line="240" w:lineRule="auto"/>
        <w:rPr>
          <w:b/>
          <w:sz w:val="20"/>
          <w:szCs w:val="20"/>
        </w:rPr>
      </w:pPr>
    </w:p>
    <w:p w:rsidR="008A2934" w:rsidP="001C416C" w:rsidRDefault="008A2934" w14:paraId="5728002F" w14:textId="328E4C85">
      <w:pPr>
        <w:pStyle w:val="Normal0"/>
        <w:pBdr>
          <w:top w:val="nil"/>
          <w:left w:val="nil"/>
          <w:bottom w:val="nil"/>
          <w:right w:val="nil"/>
          <w:between w:val="nil"/>
        </w:pBdr>
        <w:spacing w:line="240" w:lineRule="auto"/>
        <w:rPr>
          <w:b/>
          <w:sz w:val="20"/>
          <w:szCs w:val="20"/>
        </w:rPr>
      </w:pPr>
    </w:p>
    <w:p w:rsidR="008A2934" w:rsidP="001C416C" w:rsidRDefault="008A2934" w14:paraId="181A5EEA" w14:textId="77777777">
      <w:pPr>
        <w:pStyle w:val="Normal0"/>
        <w:pBdr>
          <w:top w:val="nil"/>
          <w:left w:val="nil"/>
          <w:bottom w:val="nil"/>
          <w:right w:val="nil"/>
          <w:between w:val="nil"/>
        </w:pBdr>
        <w:spacing w:line="240" w:lineRule="auto"/>
        <w:rPr>
          <w:b/>
          <w:sz w:val="20"/>
          <w:szCs w:val="20"/>
        </w:rPr>
      </w:pPr>
    </w:p>
    <w:p w:rsidRPr="001C416C" w:rsidR="00084319" w:rsidP="001C416C" w:rsidRDefault="001B3F57" w14:paraId="000001CB" w14:textId="5FFBBA54">
      <w:pPr>
        <w:pStyle w:val="Normal0"/>
        <w:pBdr>
          <w:top w:val="nil"/>
          <w:left w:val="nil"/>
          <w:bottom w:val="nil"/>
          <w:right w:val="nil"/>
          <w:between w:val="nil"/>
        </w:pBdr>
        <w:spacing w:line="240" w:lineRule="auto"/>
        <w:rPr>
          <w:b/>
          <w:sz w:val="20"/>
          <w:szCs w:val="20"/>
        </w:rPr>
      </w:pPr>
      <w:r w:rsidRPr="001C416C">
        <w:rPr>
          <w:b/>
          <w:sz w:val="20"/>
          <w:szCs w:val="20"/>
        </w:rPr>
        <w:t>2.2   Infancia</w:t>
      </w:r>
    </w:p>
    <w:p w:rsidR="008A2934" w:rsidP="001C416C" w:rsidRDefault="008A2934" w14:paraId="4F34AAEE" w14:textId="77777777">
      <w:pPr>
        <w:pStyle w:val="Normal0"/>
        <w:pBdr>
          <w:top w:val="nil"/>
          <w:left w:val="nil"/>
          <w:bottom w:val="nil"/>
          <w:right w:val="nil"/>
          <w:between w:val="nil"/>
        </w:pBdr>
        <w:spacing w:line="240" w:lineRule="auto"/>
        <w:jc w:val="both"/>
        <w:rPr>
          <w:sz w:val="20"/>
          <w:szCs w:val="20"/>
        </w:rPr>
      </w:pPr>
    </w:p>
    <w:p w:rsidRPr="001C416C" w:rsidR="00802CBD" w:rsidP="001C416C" w:rsidRDefault="00802CBD" w14:paraId="6AA97F78" w14:textId="6347A93E">
      <w:pPr>
        <w:pStyle w:val="Normal0"/>
        <w:pBdr>
          <w:top w:val="nil"/>
          <w:left w:val="nil"/>
          <w:bottom w:val="nil"/>
          <w:right w:val="nil"/>
          <w:between w:val="nil"/>
        </w:pBdr>
        <w:spacing w:line="240" w:lineRule="auto"/>
        <w:jc w:val="both"/>
        <w:rPr>
          <w:b/>
          <w:sz w:val="20"/>
          <w:szCs w:val="20"/>
        </w:rPr>
      </w:pPr>
      <w:r w:rsidRPr="001C416C">
        <w:rPr>
          <w:sz w:val="20"/>
          <w:szCs w:val="20"/>
        </w:rPr>
        <w:t xml:space="preserve">Al igual que en la etapa anterior, las experiencias pedagógicas dirigidas a este grupo de población, deben partir del reconocimiento del entorno de aprendizaje de los niños y niñas que se a través de sus actividades cotidianas, la exploración y el juego bajo la influencia de sus padres, cuidadores y familia como responsables de su crianza, cuidado y acompañamiento.  </w:t>
      </w:r>
    </w:p>
    <w:p w:rsidRPr="001C416C" w:rsidR="00084319" w:rsidP="001C416C" w:rsidRDefault="00084319" w14:paraId="000001CC" w14:textId="77777777">
      <w:pPr>
        <w:pStyle w:val="Normal0"/>
        <w:pBdr>
          <w:top w:val="nil"/>
          <w:left w:val="nil"/>
          <w:bottom w:val="nil"/>
          <w:right w:val="nil"/>
          <w:between w:val="nil"/>
        </w:pBdr>
        <w:spacing w:line="240" w:lineRule="auto"/>
        <w:rPr>
          <w:b/>
          <w:sz w:val="20"/>
          <w:szCs w:val="20"/>
        </w:rPr>
      </w:pPr>
    </w:p>
    <w:p w:rsidRPr="001C416C" w:rsidR="00802CBD" w:rsidP="001C416C" w:rsidRDefault="00802CBD" w14:paraId="64BDDEF5" w14:textId="43F73B0F">
      <w:pPr>
        <w:pStyle w:val="Normal0"/>
        <w:pBdr>
          <w:top w:val="nil"/>
          <w:left w:val="nil"/>
          <w:bottom w:val="nil"/>
          <w:right w:val="nil"/>
          <w:between w:val="nil"/>
        </w:pBdr>
        <w:spacing w:line="240" w:lineRule="auto"/>
        <w:jc w:val="both"/>
        <w:rPr>
          <w:b/>
          <w:sz w:val="20"/>
          <w:szCs w:val="20"/>
        </w:rPr>
      </w:pPr>
      <w:commentRangeStart w:id="59"/>
      <w:r w:rsidRPr="001C416C">
        <w:rPr>
          <w:b/>
          <w:sz w:val="20"/>
          <w:szCs w:val="20"/>
        </w:rPr>
        <w:t>Temas clave</w:t>
      </w:r>
    </w:p>
    <w:p w:rsidRPr="001C416C" w:rsidR="00802CBD" w:rsidP="001C416C" w:rsidRDefault="00802CBD" w14:paraId="631F5470" w14:textId="77777777">
      <w:pPr>
        <w:pStyle w:val="Normal0"/>
        <w:pBdr>
          <w:top w:val="nil"/>
          <w:left w:val="nil"/>
          <w:bottom w:val="nil"/>
          <w:right w:val="nil"/>
          <w:between w:val="nil"/>
        </w:pBdr>
        <w:spacing w:line="240" w:lineRule="auto"/>
        <w:jc w:val="both"/>
        <w:rPr>
          <w:strike/>
          <w:sz w:val="20"/>
          <w:szCs w:val="20"/>
        </w:rPr>
      </w:pPr>
      <w:r w:rsidRPr="001C416C">
        <w:rPr>
          <w:sz w:val="20"/>
          <w:szCs w:val="20"/>
        </w:rPr>
        <w:t>Derechos de los niños, desarrollo integral en la infancia, crianza humana, acompañamiento en el proceso de aprendizaje y detección temprana de problemas asociados. patrones de crecimiento vigentes para el país, guías alimentarias para la población mayor de 2 años.</w:t>
      </w:r>
      <w:commentRangeEnd w:id="59"/>
      <w:r w:rsidRPr="001C416C">
        <w:rPr>
          <w:rStyle w:val="Refdecomentario"/>
          <w:sz w:val="20"/>
          <w:szCs w:val="20"/>
        </w:rPr>
        <w:commentReference w:id="59"/>
      </w:r>
    </w:p>
    <w:p w:rsidRPr="001C416C" w:rsidR="00084319" w:rsidP="001C416C" w:rsidRDefault="00084319" w14:paraId="000001D0" w14:textId="6CA33214">
      <w:pPr>
        <w:pStyle w:val="Normal0"/>
        <w:pBdr>
          <w:top w:val="nil"/>
          <w:left w:val="nil"/>
          <w:bottom w:val="nil"/>
          <w:right w:val="nil"/>
          <w:between w:val="nil"/>
        </w:pBdr>
        <w:spacing w:line="240" w:lineRule="auto"/>
        <w:rPr>
          <w:sz w:val="20"/>
          <w:szCs w:val="20"/>
        </w:rPr>
      </w:pPr>
    </w:p>
    <w:p w:rsidR="00084319" w:rsidP="001C416C" w:rsidRDefault="00802CBD" w14:paraId="000001D7" w14:textId="46B7ED41">
      <w:pPr>
        <w:pStyle w:val="Normal0"/>
        <w:pBdr>
          <w:top w:val="nil"/>
          <w:left w:val="nil"/>
          <w:bottom w:val="nil"/>
          <w:right w:val="nil"/>
          <w:between w:val="nil"/>
        </w:pBdr>
        <w:spacing w:line="240" w:lineRule="auto"/>
        <w:jc w:val="both"/>
        <w:rPr>
          <w:sz w:val="20"/>
          <w:szCs w:val="20"/>
        </w:rPr>
      </w:pPr>
      <w:r w:rsidRPr="001C416C">
        <w:rPr>
          <w:sz w:val="20"/>
          <w:szCs w:val="20"/>
        </w:rPr>
        <w:t xml:space="preserve">Las siguientes son </w:t>
      </w:r>
      <w:r w:rsidRPr="001C416C" w:rsidR="001B3F57">
        <w:rPr>
          <w:sz w:val="20"/>
          <w:szCs w:val="20"/>
        </w:rPr>
        <w:t>las capacidades y desarrollos representativos de la infancia:</w:t>
      </w:r>
    </w:p>
    <w:p w:rsidRPr="001C416C" w:rsidR="008A2934" w:rsidP="001C416C" w:rsidRDefault="008A2934" w14:paraId="1915C3F0" w14:textId="77777777">
      <w:pPr>
        <w:pStyle w:val="Normal0"/>
        <w:pBdr>
          <w:top w:val="nil"/>
          <w:left w:val="nil"/>
          <w:bottom w:val="nil"/>
          <w:right w:val="nil"/>
          <w:between w:val="nil"/>
        </w:pBdr>
        <w:spacing w:line="240" w:lineRule="auto"/>
        <w:jc w:val="both"/>
        <w:rPr>
          <w:sz w:val="20"/>
          <w:szCs w:val="20"/>
        </w:rPr>
      </w:pPr>
    </w:p>
    <w:p w:rsidRPr="001C416C" w:rsidR="00084319" w:rsidP="001C416C" w:rsidRDefault="001B3F57" w14:paraId="000001D8" w14:textId="77777777">
      <w:pPr>
        <w:pStyle w:val="Normal0"/>
        <w:pBdr>
          <w:top w:val="nil"/>
          <w:left w:val="nil"/>
          <w:bottom w:val="nil"/>
          <w:right w:val="nil"/>
          <w:between w:val="nil"/>
        </w:pBdr>
        <w:spacing w:line="240" w:lineRule="auto"/>
        <w:rPr>
          <w:sz w:val="20"/>
          <w:szCs w:val="20"/>
        </w:rPr>
      </w:pPr>
      <w:r w:rsidRPr="001C416C">
        <w:rPr>
          <w:noProof/>
          <w:sz w:val="20"/>
          <w:szCs w:val="20"/>
        </w:rPr>
        <mc:AlternateContent>
          <mc:Choice Requires="wps">
            <w:drawing>
              <wp:inline distT="0" distB="0" distL="0" distR="0" wp14:anchorId="5623493F" wp14:editId="1902B7DD">
                <wp:extent cx="6306820" cy="675640"/>
                <wp:effectExtent l="0" t="0" r="17780" b="10160"/>
                <wp:docPr id="125" name="Rectángulo 125"/>
                <wp:cNvGraphicFramePr/>
                <a:graphic xmlns:a="http://schemas.openxmlformats.org/drawingml/2006/main">
                  <a:graphicData uri="http://schemas.microsoft.com/office/word/2010/wordprocessingShape">
                    <wps:wsp>
                      <wps:cNvSpPr/>
                      <wps:spPr>
                        <a:xfrm>
                          <a:off x="2198940" y="3448530"/>
                          <a:ext cx="6294120" cy="66294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084319" w:rsidRDefault="001B3F57" w14:paraId="1CAC609E" w14:textId="77777777">
                            <w:pPr>
                              <w:pStyle w:val="Normal0"/>
                              <w:spacing w:line="240" w:lineRule="auto"/>
                              <w:jc w:val="center"/>
                              <w:textDirection w:val="btLr"/>
                            </w:pPr>
                            <w:r>
                              <w:rPr>
                                <w:color w:val="FFFFFF"/>
                                <w:sz w:val="36"/>
                              </w:rPr>
                              <w:t>DI_CF01_2_2_Capacidades y desarrollos de la infancia_Tarjetas</w:t>
                            </w:r>
                          </w:p>
                        </w:txbxContent>
                      </wps:txbx>
                      <wps:bodyPr spcFirstLastPara="1" wrap="square" lIns="91425" tIns="45700" rIns="91425" bIns="45700" anchor="ctr" anchorCtr="0">
                        <a:noAutofit/>
                      </wps:bodyPr>
                    </wps:wsp>
                  </a:graphicData>
                </a:graphic>
              </wp:inline>
            </w:drawing>
          </mc:Choice>
          <mc:Fallback>
            <w:pict>
              <v:rect id="Rectángulo 125" style="width:496.6pt;height:53.2pt;visibility:visible;mso-wrap-style:square;mso-left-percent:-10001;mso-top-percent:-10001;mso-position-horizontal:absolute;mso-position-horizontal-relative:char;mso-position-vertical:absolute;mso-position-vertical-relative:line;mso-left-percent:-10001;mso-top-percent:-10001;v-text-anchor:middle" o:spid="_x0000_s1074" fillcolor="#ed7d31" strokecolor="#42719b" strokeweight="1pt" w14:anchorId="562349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">
                <v:stroke miterlimit="5243f" startarrowwidth="narrow" startarrowlength="short" endarrowwidth="narrow" endarrowlength="short"/>
                <v:textbox inset="2.53958mm,1.2694mm,2.53958mm,1.2694mm">
                  <w:txbxContent>
                    <w:p w:rsidR="00084319" w:rsidRDefault="001B3F57" w14:paraId="1CAC609E" w14:textId="77777777">
                      <w:pPr>
                        <w:pStyle w:val="Normal0"/>
                        <w:spacing w:line="240" w:lineRule="auto"/>
                        <w:jc w:val="center"/>
                        <w:textDirection w:val="btLr"/>
                      </w:pPr>
                      <w:r>
                        <w:rPr>
                          <w:color w:val="FFFFFF"/>
                          <w:sz w:val="36"/>
                        </w:rPr>
                        <w:t>DI_CF01_2_2_Capacidades y desarrollos de la infancia_Tarjetas</w:t>
                      </w:r>
                    </w:p>
                  </w:txbxContent>
                </v:textbox>
                <w10:anchorlock/>
              </v:rect>
            </w:pict>
          </mc:Fallback>
        </mc:AlternateContent>
      </w:r>
    </w:p>
    <w:p w:rsidRPr="001C416C" w:rsidR="00802CBD" w:rsidP="001C416C" w:rsidRDefault="00802CBD" w14:paraId="6D2CF959" w14:textId="77777777">
      <w:pPr>
        <w:pStyle w:val="Normal0"/>
        <w:pBdr>
          <w:top w:val="nil"/>
          <w:left w:val="nil"/>
          <w:bottom w:val="nil"/>
          <w:right w:val="nil"/>
          <w:between w:val="nil"/>
        </w:pBdr>
        <w:spacing w:line="240" w:lineRule="auto"/>
        <w:rPr>
          <w:b/>
          <w:sz w:val="20"/>
          <w:szCs w:val="20"/>
        </w:rPr>
      </w:pPr>
    </w:p>
    <w:p w:rsidRPr="001C416C" w:rsidR="00084319" w:rsidP="001C416C" w:rsidRDefault="001B3F57" w14:paraId="000001D9" w14:textId="54DE3F3D">
      <w:pPr>
        <w:pStyle w:val="Normal0"/>
        <w:pBdr>
          <w:top w:val="nil"/>
          <w:left w:val="nil"/>
          <w:bottom w:val="nil"/>
          <w:right w:val="nil"/>
          <w:between w:val="nil"/>
        </w:pBdr>
        <w:spacing w:line="240" w:lineRule="auto"/>
        <w:rPr>
          <w:b/>
          <w:sz w:val="20"/>
          <w:szCs w:val="20"/>
        </w:rPr>
      </w:pPr>
      <w:r w:rsidRPr="001C416C">
        <w:rPr>
          <w:b/>
          <w:sz w:val="20"/>
          <w:szCs w:val="20"/>
        </w:rPr>
        <w:t xml:space="preserve">Instrumentos, insumos y dispositivos </w:t>
      </w:r>
    </w:p>
    <w:p w:rsidRPr="001C416C" w:rsidR="00084319" w:rsidP="001C416C" w:rsidRDefault="00084319" w14:paraId="000001DA" w14:textId="77777777">
      <w:pPr>
        <w:pStyle w:val="Normal0"/>
        <w:pBdr>
          <w:top w:val="nil"/>
          <w:left w:val="nil"/>
          <w:bottom w:val="nil"/>
          <w:right w:val="nil"/>
          <w:between w:val="nil"/>
        </w:pBdr>
        <w:spacing w:line="240" w:lineRule="auto"/>
        <w:rPr>
          <w:b/>
          <w:sz w:val="20"/>
          <w:szCs w:val="20"/>
        </w:rPr>
      </w:pPr>
    </w:p>
    <w:p w:rsidRPr="001C416C" w:rsidR="00084319" w:rsidP="001C416C" w:rsidRDefault="001B3F57" w14:paraId="000001DB" w14:textId="77777777">
      <w:pPr>
        <w:pStyle w:val="Normal0"/>
        <w:pBdr>
          <w:top w:val="nil"/>
          <w:left w:val="nil"/>
          <w:bottom w:val="nil"/>
          <w:right w:val="nil"/>
          <w:between w:val="nil"/>
        </w:pBdr>
        <w:spacing w:line="240" w:lineRule="auto"/>
        <w:rPr>
          <w:sz w:val="20"/>
          <w:szCs w:val="20"/>
        </w:rPr>
      </w:pPr>
      <w:r w:rsidRPr="001C416C">
        <w:rPr>
          <w:sz w:val="20"/>
          <w:szCs w:val="20"/>
        </w:rPr>
        <w:t xml:space="preserve">Sin perjuicio del cumplimiento de los estándares de habilitación para la consulta de pediatría, medicina general, medicina familiar o enfermería, se debe contar con lo siguiente: </w:t>
      </w:r>
    </w:p>
    <w:p w:rsidRPr="001C416C" w:rsidR="00084319" w:rsidP="001C416C" w:rsidRDefault="00000000" w14:paraId="000001DC" w14:textId="77777777">
      <w:pPr>
        <w:pStyle w:val="Normal0"/>
        <w:pBdr>
          <w:top w:val="nil"/>
          <w:left w:val="nil"/>
          <w:bottom w:val="nil"/>
          <w:right w:val="nil"/>
          <w:between w:val="nil"/>
        </w:pBdr>
        <w:spacing w:line="240" w:lineRule="auto"/>
        <w:rPr>
          <w:sz w:val="20"/>
          <w:szCs w:val="20"/>
        </w:rPr>
      </w:pPr>
      <w:sdt>
        <w:sdtPr>
          <w:rPr>
            <w:sz w:val="20"/>
            <w:szCs w:val="20"/>
          </w:rPr>
          <w:tag w:val="goog_rdk_24"/>
          <w:id w:val="1226219038"/>
        </w:sdtPr>
        <w:sdtContent>
          <w:commentRangeStart w:id="60"/>
        </w:sdtContent>
      </w:sdt>
    </w:p>
    <w:p w:rsidRPr="001C416C" w:rsidR="00084319" w:rsidP="001C416C" w:rsidRDefault="001B3F57" w14:paraId="000001DD" w14:textId="77777777">
      <w:pPr>
        <w:pStyle w:val="Normal0"/>
        <w:numPr>
          <w:ilvl w:val="0"/>
          <w:numId w:val="18"/>
        </w:numPr>
        <w:pBdr>
          <w:top w:val="nil"/>
          <w:left w:val="nil"/>
          <w:bottom w:val="nil"/>
          <w:right w:val="nil"/>
          <w:between w:val="nil"/>
        </w:pBdr>
        <w:spacing w:line="240" w:lineRule="auto"/>
        <w:ind w:left="0" w:firstLine="0"/>
        <w:rPr>
          <w:color w:val="000000"/>
          <w:sz w:val="20"/>
          <w:szCs w:val="20"/>
        </w:rPr>
      </w:pPr>
      <w:commentRangeEnd w:id="60"/>
      <w:r w:rsidRPr="001C416C">
        <w:rPr>
          <w:sz w:val="20"/>
          <w:szCs w:val="20"/>
        </w:rPr>
        <w:commentReference w:id="60"/>
      </w:r>
      <w:r w:rsidRPr="001C416C">
        <w:rPr>
          <w:color w:val="000000"/>
          <w:sz w:val="20"/>
          <w:szCs w:val="20"/>
        </w:rPr>
        <w:t>Carné de salud infantil</w:t>
      </w:r>
      <w:r w:rsidRPr="001C416C">
        <w:rPr>
          <w:noProof/>
          <w:sz w:val="20"/>
          <w:szCs w:val="20"/>
        </w:rPr>
        <w:drawing>
          <wp:anchor distT="0" distB="0" distL="114300" distR="114300" simplePos="0" relativeHeight="251688960" behindDoc="0" locked="0" layoutInCell="1" hidden="0" allowOverlap="1" wp14:anchorId="74384B3D" wp14:editId="07777777">
            <wp:simplePos x="0" y="0"/>
            <wp:positionH relativeFrom="column">
              <wp:posOffset>3851909</wp:posOffset>
            </wp:positionH>
            <wp:positionV relativeFrom="paragraph">
              <wp:posOffset>-130174</wp:posOffset>
            </wp:positionV>
            <wp:extent cx="2480310" cy="1653540"/>
            <wp:effectExtent l="0" t="0" r="0" b="0"/>
            <wp:wrapSquare wrapText="bothSides" distT="0" distB="0" distL="114300" distR="114300"/>
            <wp:docPr id="163" name="image4.jpg" descr="Healthcare business medical concept. Virtual charts and diagrams on the background of the doctors hands with a stethoscope, clip board and laptop"/>
            <wp:cNvGraphicFramePr/>
            <a:graphic xmlns:a="http://schemas.openxmlformats.org/drawingml/2006/main">
              <a:graphicData uri="http://schemas.openxmlformats.org/drawingml/2006/picture">
                <pic:pic xmlns:pic="http://schemas.openxmlformats.org/drawingml/2006/picture">
                  <pic:nvPicPr>
                    <pic:cNvPr id="0" name="image4.jpg" descr="Healthcare business medical concept. Virtual charts and diagrams on the background of the doctors hands with a stethoscope, clip board and laptop"/>
                    <pic:cNvPicPr preferRelativeResize="0"/>
                  </pic:nvPicPr>
                  <pic:blipFill>
                    <a:blip r:embed="rId34"/>
                    <a:srcRect/>
                    <a:stretch>
                      <a:fillRect/>
                    </a:stretch>
                  </pic:blipFill>
                  <pic:spPr>
                    <a:xfrm>
                      <a:off x="0" y="0"/>
                      <a:ext cx="2480310" cy="1653540"/>
                    </a:xfrm>
                    <a:prstGeom prst="rect">
                      <a:avLst/>
                    </a:prstGeom>
                    <a:ln/>
                  </pic:spPr>
                </pic:pic>
              </a:graphicData>
            </a:graphic>
          </wp:anchor>
        </w:drawing>
      </w:r>
    </w:p>
    <w:p w:rsidRPr="001C416C" w:rsidR="00084319" w:rsidP="001C416C" w:rsidRDefault="001B3F57" w14:paraId="000001DE" w14:textId="77777777">
      <w:pPr>
        <w:pStyle w:val="Normal0"/>
        <w:numPr>
          <w:ilvl w:val="0"/>
          <w:numId w:val="18"/>
        </w:numPr>
        <w:pBdr>
          <w:top w:val="nil"/>
          <w:left w:val="nil"/>
          <w:bottom w:val="nil"/>
          <w:right w:val="nil"/>
          <w:between w:val="nil"/>
        </w:pBdr>
        <w:spacing w:line="240" w:lineRule="auto"/>
        <w:ind w:left="0" w:firstLine="0"/>
        <w:rPr>
          <w:color w:val="000000"/>
          <w:sz w:val="20"/>
          <w:szCs w:val="20"/>
        </w:rPr>
      </w:pPr>
      <w:r w:rsidRPr="001C416C">
        <w:rPr>
          <w:color w:val="000000"/>
          <w:sz w:val="20"/>
          <w:szCs w:val="20"/>
        </w:rPr>
        <w:t>Tablas y gráficas de los patrones de referencia para clasificación nutricional</w:t>
      </w:r>
    </w:p>
    <w:p w:rsidRPr="001C416C" w:rsidR="00084319" w:rsidP="001C416C" w:rsidRDefault="001B3F57" w14:paraId="000001DF" w14:textId="77777777">
      <w:pPr>
        <w:pStyle w:val="Normal0"/>
        <w:numPr>
          <w:ilvl w:val="0"/>
          <w:numId w:val="18"/>
        </w:numPr>
        <w:pBdr>
          <w:top w:val="nil"/>
          <w:left w:val="nil"/>
          <w:bottom w:val="nil"/>
          <w:right w:val="nil"/>
          <w:between w:val="nil"/>
        </w:pBdr>
        <w:spacing w:line="240" w:lineRule="auto"/>
        <w:ind w:left="0" w:firstLine="0"/>
        <w:rPr>
          <w:color w:val="000000"/>
          <w:sz w:val="20"/>
          <w:szCs w:val="20"/>
        </w:rPr>
      </w:pPr>
      <w:r w:rsidRPr="001C416C">
        <w:rPr>
          <w:color w:val="000000"/>
          <w:sz w:val="20"/>
          <w:szCs w:val="20"/>
        </w:rPr>
        <w:t>Tablas de percentiles de tensión arterial para niños y para niñas</w:t>
      </w:r>
    </w:p>
    <w:p w:rsidRPr="001C416C" w:rsidR="00084319" w:rsidP="001C416C" w:rsidRDefault="001B3F57" w14:paraId="000001E0" w14:textId="77777777">
      <w:pPr>
        <w:pStyle w:val="Normal0"/>
        <w:numPr>
          <w:ilvl w:val="0"/>
          <w:numId w:val="18"/>
        </w:numPr>
        <w:pBdr>
          <w:top w:val="nil"/>
          <w:left w:val="nil"/>
          <w:bottom w:val="nil"/>
          <w:right w:val="nil"/>
          <w:between w:val="nil"/>
        </w:pBdr>
        <w:spacing w:line="240" w:lineRule="auto"/>
        <w:ind w:left="0" w:firstLine="0"/>
        <w:rPr>
          <w:color w:val="000000"/>
          <w:sz w:val="20"/>
          <w:szCs w:val="20"/>
        </w:rPr>
      </w:pPr>
      <w:r w:rsidRPr="001C416C">
        <w:rPr>
          <w:color w:val="000000"/>
          <w:sz w:val="20"/>
          <w:szCs w:val="20"/>
        </w:rPr>
        <w:t>Cuestionario RQC</w:t>
      </w:r>
    </w:p>
    <w:p w:rsidRPr="001C416C" w:rsidR="00084319" w:rsidP="001C416C" w:rsidRDefault="001B3F57" w14:paraId="000001E1" w14:textId="77777777">
      <w:pPr>
        <w:pStyle w:val="Normal0"/>
        <w:numPr>
          <w:ilvl w:val="0"/>
          <w:numId w:val="18"/>
        </w:numPr>
        <w:pBdr>
          <w:top w:val="nil"/>
          <w:left w:val="nil"/>
          <w:bottom w:val="nil"/>
          <w:right w:val="nil"/>
          <w:between w:val="nil"/>
        </w:pBdr>
        <w:spacing w:line="240" w:lineRule="auto"/>
        <w:ind w:left="0" w:firstLine="0"/>
        <w:rPr>
          <w:color w:val="000000"/>
          <w:sz w:val="20"/>
          <w:szCs w:val="20"/>
        </w:rPr>
      </w:pPr>
      <w:r w:rsidRPr="001C416C">
        <w:rPr>
          <w:color w:val="000000"/>
          <w:sz w:val="20"/>
          <w:szCs w:val="20"/>
        </w:rPr>
        <w:t>Test de Estadios Tanner</w:t>
      </w:r>
    </w:p>
    <w:p w:rsidRPr="001C416C" w:rsidR="00084319" w:rsidP="001C416C" w:rsidRDefault="001B3F57" w14:paraId="000001E2" w14:textId="77777777">
      <w:pPr>
        <w:pStyle w:val="Normal0"/>
        <w:numPr>
          <w:ilvl w:val="0"/>
          <w:numId w:val="18"/>
        </w:numPr>
        <w:pBdr>
          <w:top w:val="nil"/>
          <w:left w:val="nil"/>
          <w:bottom w:val="nil"/>
          <w:right w:val="nil"/>
          <w:between w:val="nil"/>
        </w:pBdr>
        <w:spacing w:line="240" w:lineRule="auto"/>
        <w:ind w:left="0" w:firstLine="0"/>
        <w:rPr>
          <w:color w:val="000000"/>
          <w:sz w:val="20"/>
          <w:szCs w:val="20"/>
        </w:rPr>
      </w:pPr>
      <w:r w:rsidRPr="001C416C">
        <w:rPr>
          <w:color w:val="000000"/>
          <w:sz w:val="20"/>
          <w:szCs w:val="20"/>
        </w:rPr>
        <w:t>Lista de chequeo de factores de riesgo de las enfermedades del oído, alteraciones auditivas, vestibulares y de la comunicación</w:t>
      </w:r>
    </w:p>
    <w:p w:rsidRPr="001C416C" w:rsidR="00084319" w:rsidP="001C416C" w:rsidRDefault="001B3F57" w14:paraId="000001E3" w14:textId="77777777">
      <w:pPr>
        <w:pStyle w:val="Normal0"/>
        <w:numPr>
          <w:ilvl w:val="0"/>
          <w:numId w:val="18"/>
        </w:numPr>
        <w:pBdr>
          <w:top w:val="nil"/>
          <w:left w:val="nil"/>
          <w:bottom w:val="nil"/>
          <w:right w:val="nil"/>
          <w:between w:val="nil"/>
        </w:pBdr>
        <w:spacing w:line="240" w:lineRule="auto"/>
        <w:ind w:left="0" w:firstLine="0"/>
        <w:rPr>
          <w:color w:val="000000"/>
          <w:sz w:val="20"/>
          <w:szCs w:val="20"/>
        </w:rPr>
      </w:pPr>
      <w:r w:rsidRPr="001C416C">
        <w:rPr>
          <w:color w:val="000000"/>
          <w:sz w:val="20"/>
          <w:szCs w:val="20"/>
        </w:rPr>
        <w:t>Cuestionario VALE</w:t>
      </w:r>
    </w:p>
    <w:p w:rsidRPr="001C416C" w:rsidR="00084319" w:rsidP="001C416C" w:rsidRDefault="001B3F57" w14:paraId="000001E4" w14:textId="77777777">
      <w:pPr>
        <w:pStyle w:val="Normal0"/>
        <w:numPr>
          <w:ilvl w:val="0"/>
          <w:numId w:val="18"/>
        </w:numPr>
        <w:pBdr>
          <w:top w:val="nil"/>
          <w:left w:val="nil"/>
          <w:bottom w:val="nil"/>
          <w:right w:val="nil"/>
          <w:between w:val="nil"/>
        </w:pBdr>
        <w:spacing w:line="240" w:lineRule="auto"/>
        <w:ind w:left="0" w:firstLine="0"/>
        <w:rPr>
          <w:color w:val="000000"/>
          <w:sz w:val="20"/>
          <w:szCs w:val="20"/>
        </w:rPr>
      </w:pPr>
      <w:r w:rsidRPr="001C416C">
        <w:rPr>
          <w:color w:val="000000"/>
          <w:sz w:val="20"/>
          <w:szCs w:val="20"/>
        </w:rPr>
        <w:t>Test de la figura humana de Goodenough Harris para déficit cognitivo</w:t>
      </w:r>
    </w:p>
    <w:p w:rsidRPr="001C416C" w:rsidR="00084319" w:rsidP="001C416C" w:rsidRDefault="001B3F57" w14:paraId="000001E5" w14:textId="77777777">
      <w:pPr>
        <w:pStyle w:val="Normal0"/>
        <w:numPr>
          <w:ilvl w:val="0"/>
          <w:numId w:val="18"/>
        </w:numPr>
        <w:pBdr>
          <w:top w:val="nil"/>
          <w:left w:val="nil"/>
          <w:bottom w:val="nil"/>
          <w:right w:val="nil"/>
          <w:between w:val="nil"/>
        </w:pBdr>
        <w:spacing w:line="240" w:lineRule="auto"/>
        <w:ind w:left="0" w:firstLine="0"/>
        <w:rPr>
          <w:color w:val="000000"/>
          <w:sz w:val="20"/>
          <w:szCs w:val="20"/>
        </w:rPr>
      </w:pPr>
      <w:r w:rsidRPr="001C416C">
        <w:rPr>
          <w:color w:val="000000"/>
          <w:sz w:val="20"/>
          <w:szCs w:val="20"/>
        </w:rPr>
        <w:t>Familiograma</w:t>
      </w:r>
    </w:p>
    <w:p w:rsidRPr="001C416C" w:rsidR="00084319" w:rsidP="001C416C" w:rsidRDefault="001B3F57" w14:paraId="000001E6" w14:textId="77777777">
      <w:pPr>
        <w:pStyle w:val="Normal0"/>
        <w:numPr>
          <w:ilvl w:val="0"/>
          <w:numId w:val="18"/>
        </w:numPr>
        <w:pBdr>
          <w:top w:val="nil"/>
          <w:left w:val="nil"/>
          <w:bottom w:val="nil"/>
          <w:right w:val="nil"/>
          <w:between w:val="nil"/>
        </w:pBdr>
        <w:spacing w:line="240" w:lineRule="auto"/>
        <w:ind w:left="0" w:firstLine="0"/>
        <w:rPr>
          <w:color w:val="000000"/>
          <w:sz w:val="20"/>
          <w:szCs w:val="20"/>
        </w:rPr>
      </w:pPr>
      <w:r w:rsidRPr="001C416C">
        <w:rPr>
          <w:color w:val="000000"/>
          <w:sz w:val="20"/>
          <w:szCs w:val="20"/>
        </w:rPr>
        <w:t>APGAR familiar</w:t>
      </w:r>
    </w:p>
    <w:p w:rsidR="00084319" w:rsidP="001C416C" w:rsidRDefault="00084319" w14:paraId="000001E7" w14:textId="730A822F">
      <w:pPr>
        <w:pStyle w:val="Normal0"/>
        <w:pBdr>
          <w:top w:val="nil"/>
          <w:left w:val="nil"/>
          <w:bottom w:val="nil"/>
          <w:right w:val="nil"/>
          <w:between w:val="nil"/>
        </w:pBdr>
        <w:spacing w:line="240" w:lineRule="auto"/>
        <w:rPr>
          <w:sz w:val="20"/>
          <w:szCs w:val="20"/>
        </w:rPr>
      </w:pPr>
    </w:p>
    <w:p w:rsidRPr="001C416C" w:rsidR="008A2934" w:rsidP="001C416C" w:rsidRDefault="008A2934" w14:paraId="75314785" w14:textId="77777777">
      <w:pPr>
        <w:pStyle w:val="Normal0"/>
        <w:pBdr>
          <w:top w:val="nil"/>
          <w:left w:val="nil"/>
          <w:bottom w:val="nil"/>
          <w:right w:val="nil"/>
          <w:between w:val="nil"/>
        </w:pBdr>
        <w:spacing w:line="240" w:lineRule="auto"/>
        <w:rPr>
          <w:sz w:val="20"/>
          <w:szCs w:val="20"/>
        </w:rPr>
      </w:pPr>
    </w:p>
    <w:p w:rsidRPr="001C416C" w:rsidR="00084319" w:rsidP="001C416C" w:rsidRDefault="001B3F57" w14:paraId="000001E8" w14:textId="77777777">
      <w:pPr>
        <w:pStyle w:val="Normal0"/>
        <w:pBdr>
          <w:top w:val="nil"/>
          <w:left w:val="nil"/>
          <w:bottom w:val="nil"/>
          <w:right w:val="nil"/>
          <w:between w:val="nil"/>
        </w:pBdr>
        <w:spacing w:line="240" w:lineRule="auto"/>
        <w:rPr>
          <w:sz w:val="20"/>
          <w:szCs w:val="20"/>
        </w:rPr>
      </w:pPr>
      <w:r w:rsidRPr="001C416C">
        <w:rPr>
          <w:sz w:val="20"/>
          <w:szCs w:val="20"/>
        </w:rPr>
        <w:t xml:space="preserve"> Así mismo, se debe garantizar la presencia de materiales para examen físico pediátrico (fonendoscopio, equipo de órganos, tensiómetro pediátrico, cinta métrica, pulsioxímetro, optotipos morfoscópicos o angulares para agudeza visual, báscula y tallímetro etc.) </w:t>
      </w:r>
      <w:sdt>
        <w:sdtPr>
          <w:rPr>
            <w:sz w:val="20"/>
            <w:szCs w:val="20"/>
          </w:rPr>
          <w:tag w:val="goog_rdk_25"/>
          <w:id w:val="1656273123"/>
        </w:sdtPr>
        <w:sdtContent>
          <w:commentRangeStart w:id="61"/>
        </w:sdtContent>
      </w:sdt>
    </w:p>
    <w:p w:rsidRPr="001C416C" w:rsidR="00084319" w:rsidP="001C416C" w:rsidRDefault="001B3F57" w14:paraId="000001E9" w14:textId="77777777">
      <w:pPr>
        <w:pStyle w:val="Normal0"/>
        <w:pBdr>
          <w:top w:val="nil"/>
          <w:left w:val="nil"/>
          <w:bottom w:val="nil"/>
          <w:right w:val="nil"/>
          <w:between w:val="nil"/>
        </w:pBdr>
        <w:spacing w:line="240" w:lineRule="auto"/>
        <w:rPr>
          <w:sz w:val="20"/>
          <w:szCs w:val="20"/>
        </w:rPr>
      </w:pPr>
      <w:commentRangeEnd w:id="61"/>
      <w:r w:rsidRPr="001C416C">
        <w:rPr>
          <w:sz w:val="20"/>
          <w:szCs w:val="20"/>
        </w:rPr>
        <w:commentReference w:id="61"/>
      </w:r>
      <w:sdt>
        <w:sdtPr>
          <w:rPr>
            <w:sz w:val="20"/>
            <w:szCs w:val="20"/>
          </w:rPr>
          <w:tag w:val="goog_rdk_26"/>
          <w:id w:val="1164710624"/>
        </w:sdtPr>
        <w:sdtContent>
          <w:del w:author="SANDRA PATRICIA HOYOS SEPULVEDA" w:date="2022-09-08T19:24:00Z" w:id="62">
            <w:r w:rsidRPr="001C416C">
              <w:rPr>
                <w:noProof/>
                <w:sz w:val="20"/>
                <w:szCs w:val="20"/>
              </w:rPr>
              <w:drawing>
                <wp:anchor distT="0" distB="0" distL="0" distR="0" simplePos="0" relativeHeight="251689984" behindDoc="1" locked="0" layoutInCell="1" hidden="0" allowOverlap="1" wp14:anchorId="1D018F83" wp14:editId="07777777">
                  <wp:simplePos x="0" y="0"/>
                  <wp:positionH relativeFrom="column">
                    <wp:posOffset>0</wp:posOffset>
                  </wp:positionH>
                  <wp:positionV relativeFrom="paragraph">
                    <wp:posOffset>172398</wp:posOffset>
                  </wp:positionV>
                  <wp:extent cx="5759356" cy="1882655"/>
                  <wp:effectExtent l="0" t="0" r="0" b="0"/>
                  <wp:wrapNone/>
                  <wp:docPr id="151" name="image2.jpg" descr="String On Person's Finger"/>
                  <wp:cNvGraphicFramePr/>
                  <a:graphic xmlns:a="http://schemas.openxmlformats.org/drawingml/2006/main">
                    <a:graphicData uri="http://schemas.openxmlformats.org/drawingml/2006/picture">
                      <pic:pic xmlns:pic="http://schemas.openxmlformats.org/drawingml/2006/picture">
                        <pic:nvPicPr>
                          <pic:cNvPr id="0" name="image2.jpg" descr="String On Person's Finger"/>
                          <pic:cNvPicPr preferRelativeResize="0"/>
                        </pic:nvPicPr>
                        <pic:blipFill>
                          <a:blip r:embed="rId31"/>
                          <a:srcRect/>
                          <a:stretch>
                            <a:fillRect/>
                          </a:stretch>
                        </pic:blipFill>
                        <pic:spPr>
                          <a:xfrm>
                            <a:off x="0" y="0"/>
                            <a:ext cx="5759356" cy="1882655"/>
                          </a:xfrm>
                          <a:prstGeom prst="rect">
                            <a:avLst/>
                          </a:prstGeom>
                          <a:ln/>
                        </pic:spPr>
                      </pic:pic>
                    </a:graphicData>
                  </a:graphic>
                </wp:anchor>
              </w:drawing>
            </w:r>
          </w:del>
        </w:sdtContent>
      </w:sdt>
      <w:sdt>
        <w:sdtPr>
          <w:rPr>
            <w:sz w:val="20"/>
            <w:szCs w:val="20"/>
          </w:rPr>
          <w:tag w:val="goog_rdk_27"/>
          <w:id w:val="1969144932"/>
        </w:sdtPr>
        <w:sdtContent>
          <w:ins w:author="SANDRA PATRICIA HOYOS SEPULVEDA" w:date="2022-09-08T19:24:00Z" w:id="63">
            <w:r w:rsidRPr="001C416C">
              <w:rPr>
                <w:noProof/>
                <w:sz w:val="20"/>
                <w:szCs w:val="20"/>
              </w:rPr>
              <w:drawing>
                <wp:anchor distT="0" distB="0" distL="0" distR="0" simplePos="0" relativeHeight="251691008" behindDoc="1" locked="0" layoutInCell="1" hidden="0" allowOverlap="1" wp14:anchorId="2C94A9BC" wp14:editId="07777777">
                  <wp:simplePos x="0" y="0"/>
                  <wp:positionH relativeFrom="column">
                    <wp:posOffset>152400</wp:posOffset>
                  </wp:positionH>
                  <wp:positionV relativeFrom="paragraph">
                    <wp:posOffset>114274</wp:posOffset>
                  </wp:positionV>
                  <wp:extent cx="5759356" cy="1882655"/>
                  <wp:effectExtent l="0" t="0" r="0" b="0"/>
                  <wp:wrapNone/>
                  <wp:docPr id="152" name="image2.jpg" descr="String On Person's Finger"/>
                  <wp:cNvGraphicFramePr/>
                  <a:graphic xmlns:a="http://schemas.openxmlformats.org/drawingml/2006/main">
                    <a:graphicData uri="http://schemas.openxmlformats.org/drawingml/2006/picture">
                      <pic:pic xmlns:pic="http://schemas.openxmlformats.org/drawingml/2006/picture">
                        <pic:nvPicPr>
                          <pic:cNvPr id="0" name="image2.jpg" descr="String On Person's Finger"/>
                          <pic:cNvPicPr preferRelativeResize="0"/>
                        </pic:nvPicPr>
                        <pic:blipFill>
                          <a:blip r:embed="rId31"/>
                          <a:srcRect/>
                          <a:stretch>
                            <a:fillRect/>
                          </a:stretch>
                        </pic:blipFill>
                        <pic:spPr>
                          <a:xfrm>
                            <a:off x="0" y="0"/>
                            <a:ext cx="5759356" cy="1882655"/>
                          </a:xfrm>
                          <a:prstGeom prst="rect">
                            <a:avLst/>
                          </a:prstGeom>
                          <a:ln/>
                        </pic:spPr>
                      </pic:pic>
                    </a:graphicData>
                  </a:graphic>
                </wp:anchor>
              </w:drawing>
            </w:r>
          </w:ins>
        </w:sdtContent>
      </w:sdt>
    </w:p>
    <w:p w:rsidRPr="001C416C" w:rsidR="00084319" w:rsidP="001C416C" w:rsidRDefault="00084319" w14:paraId="000001EA" w14:textId="77777777">
      <w:pPr>
        <w:pStyle w:val="Normal0"/>
        <w:pBdr>
          <w:top w:val="nil"/>
          <w:left w:val="nil"/>
          <w:bottom w:val="nil"/>
          <w:right w:val="nil"/>
          <w:between w:val="nil"/>
        </w:pBdr>
        <w:spacing w:line="240" w:lineRule="auto"/>
        <w:rPr>
          <w:sz w:val="20"/>
          <w:szCs w:val="20"/>
        </w:rPr>
      </w:pPr>
    </w:p>
    <w:p w:rsidRPr="001C416C" w:rsidR="00084319" w:rsidP="001C416C" w:rsidRDefault="00084319" w14:paraId="000001EB" w14:textId="77777777">
      <w:pPr>
        <w:pStyle w:val="Normal0"/>
        <w:pBdr>
          <w:top w:val="nil"/>
          <w:left w:val="nil"/>
          <w:bottom w:val="nil"/>
          <w:right w:val="nil"/>
          <w:between w:val="nil"/>
        </w:pBdr>
        <w:spacing w:line="240" w:lineRule="auto"/>
        <w:rPr>
          <w:sz w:val="20"/>
          <w:szCs w:val="20"/>
        </w:rPr>
      </w:pPr>
    </w:p>
    <w:p w:rsidRPr="001C416C" w:rsidR="00084319" w:rsidP="001C416C" w:rsidRDefault="001B3F57" w14:paraId="000001EC" w14:textId="77777777">
      <w:pPr>
        <w:pStyle w:val="Normal0"/>
        <w:pBdr>
          <w:top w:val="nil"/>
          <w:left w:val="nil"/>
          <w:bottom w:val="nil"/>
          <w:right w:val="nil"/>
          <w:between w:val="nil"/>
        </w:pBdr>
        <w:spacing w:line="240" w:lineRule="auto"/>
        <w:rPr>
          <w:sz w:val="20"/>
          <w:szCs w:val="20"/>
        </w:rPr>
      </w:pPr>
      <w:r w:rsidRPr="001C416C">
        <w:rPr>
          <w:sz w:val="20"/>
          <w:szCs w:val="20"/>
        </w:rPr>
        <w:t xml:space="preserve">Instrumentos de aplicación obligatoria en cada consulta: </w:t>
      </w:r>
    </w:p>
    <w:p w:rsidRPr="001C416C" w:rsidR="00084319" w:rsidP="001C416C" w:rsidRDefault="001B3F57" w14:paraId="000001ED" w14:textId="77777777">
      <w:pPr>
        <w:pStyle w:val="Normal0"/>
        <w:numPr>
          <w:ilvl w:val="0"/>
          <w:numId w:val="19"/>
        </w:numPr>
        <w:pBdr>
          <w:top w:val="nil"/>
          <w:left w:val="nil"/>
          <w:bottom w:val="nil"/>
          <w:right w:val="nil"/>
          <w:between w:val="nil"/>
        </w:pBdr>
        <w:spacing w:line="240" w:lineRule="auto"/>
        <w:ind w:left="0" w:firstLine="0"/>
        <w:rPr>
          <w:color w:val="000000"/>
          <w:sz w:val="20"/>
          <w:szCs w:val="20"/>
        </w:rPr>
      </w:pPr>
      <w:r w:rsidRPr="001C416C">
        <w:rPr>
          <w:color w:val="000000"/>
          <w:sz w:val="20"/>
          <w:szCs w:val="20"/>
        </w:rPr>
        <w:t>Tablas y gráficas de los patrones de referencia para clasificación nutricional</w:t>
      </w:r>
    </w:p>
    <w:p w:rsidRPr="001C416C" w:rsidR="00084319" w:rsidP="001C416C" w:rsidRDefault="001B3F57" w14:paraId="000001EE" w14:textId="77777777">
      <w:pPr>
        <w:pStyle w:val="Normal0"/>
        <w:numPr>
          <w:ilvl w:val="0"/>
          <w:numId w:val="19"/>
        </w:numPr>
        <w:pBdr>
          <w:top w:val="nil"/>
          <w:left w:val="nil"/>
          <w:bottom w:val="nil"/>
          <w:right w:val="nil"/>
          <w:between w:val="nil"/>
        </w:pBdr>
        <w:spacing w:line="240" w:lineRule="auto"/>
        <w:ind w:left="0" w:firstLine="0"/>
        <w:rPr>
          <w:color w:val="000000"/>
          <w:sz w:val="20"/>
          <w:szCs w:val="20"/>
        </w:rPr>
      </w:pPr>
      <w:r w:rsidRPr="001C416C">
        <w:rPr>
          <w:color w:val="000000"/>
          <w:sz w:val="20"/>
          <w:szCs w:val="20"/>
        </w:rPr>
        <w:t>Cuestionario VALE</w:t>
      </w:r>
    </w:p>
    <w:p w:rsidRPr="001C416C" w:rsidR="00084319" w:rsidP="001C416C" w:rsidRDefault="001B3F57" w14:paraId="000001EF" w14:textId="77777777">
      <w:pPr>
        <w:pStyle w:val="Normal0"/>
        <w:numPr>
          <w:ilvl w:val="0"/>
          <w:numId w:val="19"/>
        </w:numPr>
        <w:pBdr>
          <w:top w:val="nil"/>
          <w:left w:val="nil"/>
          <w:bottom w:val="nil"/>
          <w:right w:val="nil"/>
          <w:between w:val="nil"/>
        </w:pBdr>
        <w:spacing w:line="240" w:lineRule="auto"/>
        <w:ind w:left="0" w:firstLine="0"/>
        <w:rPr>
          <w:color w:val="000000"/>
          <w:sz w:val="20"/>
          <w:szCs w:val="20"/>
        </w:rPr>
      </w:pPr>
      <w:r w:rsidRPr="001C416C">
        <w:rPr>
          <w:color w:val="000000"/>
          <w:sz w:val="20"/>
          <w:szCs w:val="20"/>
        </w:rPr>
        <w:t>APGAR familiar</w:t>
      </w:r>
    </w:p>
    <w:p w:rsidRPr="001C416C" w:rsidR="00084319" w:rsidP="001C416C" w:rsidRDefault="00084319" w14:paraId="000001F0" w14:textId="77777777">
      <w:pPr>
        <w:pStyle w:val="Normal0"/>
        <w:pBdr>
          <w:top w:val="nil"/>
          <w:left w:val="nil"/>
          <w:bottom w:val="nil"/>
          <w:right w:val="nil"/>
          <w:between w:val="nil"/>
        </w:pBdr>
        <w:spacing w:line="240" w:lineRule="auto"/>
        <w:rPr>
          <w:b/>
          <w:sz w:val="20"/>
          <w:szCs w:val="20"/>
        </w:rPr>
      </w:pPr>
    </w:p>
    <w:p w:rsidRPr="001C416C" w:rsidR="00084319" w:rsidP="001C416C" w:rsidRDefault="00084319" w14:paraId="000001F1" w14:textId="77777777">
      <w:pPr>
        <w:pStyle w:val="Normal0"/>
        <w:pBdr>
          <w:top w:val="nil"/>
          <w:left w:val="nil"/>
          <w:bottom w:val="nil"/>
          <w:right w:val="nil"/>
          <w:between w:val="nil"/>
        </w:pBdr>
        <w:spacing w:line="240" w:lineRule="auto"/>
        <w:rPr>
          <w:b/>
          <w:sz w:val="20"/>
          <w:szCs w:val="20"/>
        </w:rPr>
      </w:pPr>
    </w:p>
    <w:p w:rsidRPr="001C416C" w:rsidR="00084319" w:rsidP="001C416C" w:rsidRDefault="00084319" w14:paraId="000001F2" w14:textId="77777777">
      <w:pPr>
        <w:pStyle w:val="Normal0"/>
        <w:pBdr>
          <w:top w:val="nil"/>
          <w:left w:val="nil"/>
          <w:bottom w:val="nil"/>
          <w:right w:val="nil"/>
          <w:between w:val="nil"/>
        </w:pBdr>
        <w:spacing w:line="240" w:lineRule="auto"/>
        <w:rPr>
          <w:b/>
          <w:sz w:val="20"/>
          <w:szCs w:val="20"/>
        </w:rPr>
      </w:pPr>
    </w:p>
    <w:p w:rsidRPr="001C416C" w:rsidR="00084319" w:rsidP="001C416C" w:rsidRDefault="00084319" w14:paraId="000001F3" w14:textId="77777777">
      <w:pPr>
        <w:pStyle w:val="Normal0"/>
        <w:pBdr>
          <w:top w:val="nil"/>
          <w:left w:val="nil"/>
          <w:bottom w:val="nil"/>
          <w:right w:val="nil"/>
          <w:between w:val="nil"/>
        </w:pBdr>
        <w:spacing w:line="240" w:lineRule="auto"/>
        <w:rPr>
          <w:sz w:val="20"/>
          <w:szCs w:val="20"/>
        </w:rPr>
      </w:pPr>
    </w:p>
    <w:p w:rsidRPr="001C416C" w:rsidR="00084319" w:rsidP="001C416C" w:rsidRDefault="001B3F57" w14:paraId="000001F4" w14:textId="77777777">
      <w:pPr>
        <w:pStyle w:val="Normal0"/>
        <w:pBdr>
          <w:top w:val="nil"/>
          <w:left w:val="nil"/>
          <w:bottom w:val="nil"/>
          <w:right w:val="nil"/>
          <w:between w:val="nil"/>
        </w:pBdr>
        <w:spacing w:line="240" w:lineRule="auto"/>
        <w:rPr>
          <w:sz w:val="20"/>
          <w:szCs w:val="20"/>
        </w:rPr>
      </w:pPr>
      <w:r w:rsidRPr="001C416C">
        <w:rPr>
          <w:sz w:val="20"/>
          <w:szCs w:val="20"/>
        </w:rPr>
        <w:t>Se sugiere la aplicación de los demás instrumentos relacionados en el procedimiento, como complemento a la valoración integral de las niñas y niños.</w:t>
      </w:r>
    </w:p>
    <w:p w:rsidRPr="001C416C" w:rsidR="00084319" w:rsidP="001C416C" w:rsidRDefault="00084319" w14:paraId="000001F5" w14:textId="77777777">
      <w:pPr>
        <w:pStyle w:val="Normal0"/>
        <w:pBdr>
          <w:top w:val="nil"/>
          <w:left w:val="nil"/>
          <w:bottom w:val="nil"/>
          <w:right w:val="nil"/>
          <w:between w:val="nil"/>
        </w:pBdr>
        <w:spacing w:line="240" w:lineRule="auto"/>
        <w:rPr>
          <w:b/>
          <w:sz w:val="20"/>
          <w:szCs w:val="20"/>
        </w:rPr>
      </w:pPr>
    </w:p>
    <w:p w:rsidR="008A2934" w:rsidP="001C416C" w:rsidRDefault="008A2934" w14:paraId="38E5A549" w14:textId="77777777">
      <w:pPr>
        <w:pStyle w:val="Normal0"/>
        <w:pBdr>
          <w:top w:val="nil"/>
          <w:left w:val="nil"/>
          <w:bottom w:val="nil"/>
          <w:right w:val="nil"/>
          <w:between w:val="nil"/>
        </w:pBdr>
        <w:spacing w:line="240" w:lineRule="auto"/>
        <w:rPr>
          <w:b/>
          <w:sz w:val="20"/>
          <w:szCs w:val="20"/>
        </w:rPr>
      </w:pPr>
    </w:p>
    <w:p w:rsidR="008A2934" w:rsidP="001C416C" w:rsidRDefault="008A2934" w14:paraId="4D3C45B2" w14:textId="77777777">
      <w:pPr>
        <w:pStyle w:val="Normal0"/>
        <w:pBdr>
          <w:top w:val="nil"/>
          <w:left w:val="nil"/>
          <w:bottom w:val="nil"/>
          <w:right w:val="nil"/>
          <w:between w:val="nil"/>
        </w:pBdr>
        <w:spacing w:line="240" w:lineRule="auto"/>
        <w:rPr>
          <w:b/>
          <w:sz w:val="20"/>
          <w:szCs w:val="20"/>
        </w:rPr>
      </w:pPr>
    </w:p>
    <w:p w:rsidRPr="001C416C" w:rsidR="00084319" w:rsidP="001C416C" w:rsidRDefault="001B3F57" w14:paraId="000001F6" w14:textId="5D02BDE8">
      <w:pPr>
        <w:pStyle w:val="Normal0"/>
        <w:pBdr>
          <w:top w:val="nil"/>
          <w:left w:val="nil"/>
          <w:bottom w:val="nil"/>
          <w:right w:val="nil"/>
          <w:between w:val="nil"/>
        </w:pBdr>
        <w:spacing w:line="240" w:lineRule="auto"/>
        <w:rPr>
          <w:b/>
          <w:sz w:val="20"/>
          <w:szCs w:val="20"/>
        </w:rPr>
      </w:pPr>
      <w:r w:rsidRPr="001C416C">
        <w:rPr>
          <w:b/>
          <w:sz w:val="20"/>
          <w:szCs w:val="20"/>
        </w:rPr>
        <w:t xml:space="preserve">2.3 Adolescencia y Juventud </w:t>
      </w:r>
    </w:p>
    <w:p w:rsidRPr="001C416C" w:rsidR="001C416C" w:rsidP="001C416C" w:rsidRDefault="001C416C" w14:paraId="5C0F7188" w14:textId="57835E0C">
      <w:pPr>
        <w:pStyle w:val="Normal0"/>
        <w:pBdr>
          <w:top w:val="nil"/>
          <w:left w:val="nil"/>
          <w:bottom w:val="nil"/>
          <w:right w:val="nil"/>
          <w:between w:val="nil"/>
        </w:pBdr>
        <w:spacing w:line="240" w:lineRule="auto"/>
        <w:jc w:val="both"/>
        <w:rPr>
          <w:sz w:val="20"/>
          <w:szCs w:val="20"/>
        </w:rPr>
      </w:pPr>
      <w:r w:rsidRPr="001C416C">
        <w:rPr>
          <w:sz w:val="20"/>
          <w:szCs w:val="20"/>
        </w:rPr>
        <w:lastRenderedPageBreak/>
        <w:t>El talento humano a cargo de diseñar, implementar, monitorear y evaluar acciones de educación para la salud en este grupo de edad, debe estar en capacidad de desarrollar las capacidades necesarias para enfrentar las demandas sociales que se presentan en este momento de la vida, particularmente, riesgos o alteraciones relacionados con el consumo de SPA, el inicio o mantenimiento de relaciones sexuales desligadas de sus propias necesidades, la vinculación a grupos o actividades asociadas a la violencia juvenil, la legitimación de la discriminación o violencia por razón de identidades no hegemónicas o de género, relaciones de pareja abusivas u otras prácticas deletéreas para la salud relacionadas con el consumo de alimentos o actividad física, a fin de potenciar su desarrollo e impactar su susceptibilidad al riesgo.</w:t>
      </w:r>
    </w:p>
    <w:p w:rsidRPr="001C416C" w:rsidR="001C416C" w:rsidP="001C416C" w:rsidRDefault="001C416C" w14:paraId="65BBE4EC" w14:textId="72B2CB4C">
      <w:pPr>
        <w:pStyle w:val="Normal0"/>
        <w:pBdr>
          <w:top w:val="nil"/>
          <w:left w:val="nil"/>
          <w:bottom w:val="nil"/>
          <w:right w:val="nil"/>
          <w:between w:val="nil"/>
        </w:pBdr>
        <w:spacing w:line="240" w:lineRule="auto"/>
        <w:jc w:val="both"/>
        <w:rPr>
          <w:sz w:val="20"/>
          <w:szCs w:val="20"/>
        </w:rPr>
      </w:pPr>
      <w:commentRangeStart w:id="64"/>
      <w:r w:rsidRPr="001C416C">
        <w:rPr>
          <w:noProof/>
          <w:sz w:val="20"/>
          <w:szCs w:val="20"/>
        </w:rPr>
        <w:drawing>
          <wp:inline distT="0" distB="0" distL="0" distR="0" wp14:anchorId="41B92923" wp14:editId="20DB3442">
            <wp:extent cx="2200275" cy="1466850"/>
            <wp:effectExtent l="0" t="0" r="9525" b="0"/>
            <wp:docPr id="112" name="Imagen 112" descr="Urologist Doctor giving consult for prostate problems to patient. Urologic oncologists specialize in treating cancer of the urinary tract and male reproductive organs. Mens health problem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Urologist Doctor giving consult for prostate problems to patient. Urologic oncologists specialize in treating cancer of the urinary tract and male reproductive organs. Mens health problem concep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201981" cy="1467987"/>
                    </a:xfrm>
                    <a:prstGeom prst="rect">
                      <a:avLst/>
                    </a:prstGeom>
                    <a:noFill/>
                    <a:ln>
                      <a:noFill/>
                    </a:ln>
                  </pic:spPr>
                </pic:pic>
              </a:graphicData>
            </a:graphic>
          </wp:inline>
        </w:drawing>
      </w:r>
      <w:commentRangeEnd w:id="64"/>
      <w:r w:rsidRPr="001C416C">
        <w:rPr>
          <w:rStyle w:val="Refdecomentario"/>
          <w:sz w:val="20"/>
          <w:szCs w:val="20"/>
        </w:rPr>
        <w:commentReference w:id="64"/>
      </w:r>
    </w:p>
    <w:p w:rsidR="001C416C" w:rsidP="001C416C" w:rsidRDefault="001C416C" w14:paraId="5BDB07D6" w14:textId="1A4DC27F">
      <w:pPr>
        <w:pStyle w:val="Normal0"/>
        <w:pBdr>
          <w:top w:val="nil"/>
          <w:left w:val="nil"/>
          <w:bottom w:val="nil"/>
          <w:right w:val="nil"/>
          <w:between w:val="nil"/>
        </w:pBdr>
        <w:spacing w:line="240" w:lineRule="auto"/>
        <w:jc w:val="both"/>
        <w:rPr>
          <w:b/>
          <w:sz w:val="20"/>
          <w:szCs w:val="20"/>
        </w:rPr>
      </w:pPr>
    </w:p>
    <w:p w:rsidRPr="001C416C" w:rsidR="001C416C" w:rsidP="001C416C" w:rsidRDefault="001C416C" w14:paraId="342B45A6" w14:textId="21D5254B">
      <w:pPr>
        <w:pStyle w:val="Normal0"/>
        <w:pBdr>
          <w:top w:val="nil"/>
          <w:left w:val="nil"/>
          <w:bottom w:val="nil"/>
          <w:right w:val="nil"/>
          <w:between w:val="nil"/>
        </w:pBdr>
        <w:spacing w:line="240" w:lineRule="auto"/>
        <w:jc w:val="center"/>
        <w:rPr>
          <w:b/>
          <w:sz w:val="20"/>
          <w:szCs w:val="20"/>
        </w:rPr>
      </w:pPr>
      <w:r>
        <w:rPr>
          <w:b/>
          <w:sz w:val="20"/>
          <w:szCs w:val="20"/>
        </w:rPr>
        <w:t>Tabla 4</w:t>
      </w:r>
    </w:p>
    <w:p w:rsidRPr="001C416C" w:rsidR="00084319" w:rsidP="001C416C" w:rsidRDefault="001B3F57" w14:paraId="000001F8" w14:textId="0F3BD45F">
      <w:pPr>
        <w:pStyle w:val="Normal0"/>
        <w:pBdr>
          <w:top w:val="nil"/>
          <w:left w:val="nil"/>
          <w:bottom w:val="nil"/>
          <w:right w:val="nil"/>
          <w:between w:val="nil"/>
        </w:pBdr>
        <w:spacing w:line="240" w:lineRule="auto"/>
        <w:jc w:val="center"/>
        <w:rPr>
          <w:bCs/>
          <w:i/>
          <w:iCs/>
          <w:sz w:val="20"/>
          <w:szCs w:val="20"/>
        </w:rPr>
      </w:pPr>
      <w:r w:rsidRPr="001C416C">
        <w:rPr>
          <w:bCs/>
          <w:i/>
          <w:iCs/>
          <w:sz w:val="20"/>
          <w:szCs w:val="20"/>
        </w:rPr>
        <w:t>Temas clave</w:t>
      </w:r>
      <w:r w:rsidRPr="001C416C" w:rsidR="001C416C">
        <w:rPr>
          <w:bCs/>
          <w:i/>
          <w:iCs/>
          <w:sz w:val="20"/>
          <w:szCs w:val="20"/>
        </w:rPr>
        <w:t xml:space="preserve"> en las valoraciones integrales de adolescencia y juventud</w:t>
      </w:r>
    </w:p>
    <w:tbl>
      <w:tblPr>
        <w:tblStyle w:val="Tablaconcuadrcula"/>
        <w:tblW w:w="0" w:type="auto"/>
        <w:tblLook w:val="04A0" w:firstRow="1" w:lastRow="0" w:firstColumn="1" w:lastColumn="0" w:noHBand="0" w:noVBand="1"/>
      </w:tblPr>
      <w:tblGrid>
        <w:gridCol w:w="4981"/>
        <w:gridCol w:w="4981"/>
      </w:tblGrid>
      <w:tr w:rsidRPr="001C416C" w:rsidR="001C416C" w:rsidTr="001C416C" w14:paraId="00FB0CB1" w14:textId="77777777">
        <w:tc>
          <w:tcPr>
            <w:tcW w:w="4981" w:type="dxa"/>
            <w:shd w:val="clear" w:color="auto" w:fill="D6E3BC" w:themeFill="accent3" w:themeFillTint="66"/>
          </w:tcPr>
          <w:p w:rsidRPr="001C416C" w:rsidR="001C416C" w:rsidP="001C416C" w:rsidRDefault="001C416C" w14:paraId="6BA6A32C" w14:textId="57BAF2F7">
            <w:pPr>
              <w:pStyle w:val="Normal0"/>
              <w:jc w:val="center"/>
              <w:rPr>
                <w:b/>
                <w:bCs/>
                <w:sz w:val="20"/>
                <w:szCs w:val="20"/>
              </w:rPr>
            </w:pPr>
            <w:r w:rsidRPr="001C416C">
              <w:rPr>
                <w:b/>
                <w:bCs/>
                <w:sz w:val="20"/>
                <w:szCs w:val="20"/>
              </w:rPr>
              <w:t>Adolescencia</w:t>
            </w:r>
          </w:p>
        </w:tc>
        <w:tc>
          <w:tcPr>
            <w:tcW w:w="4981" w:type="dxa"/>
            <w:shd w:val="clear" w:color="auto" w:fill="D6E3BC" w:themeFill="accent3" w:themeFillTint="66"/>
          </w:tcPr>
          <w:p w:rsidRPr="001C416C" w:rsidR="001C416C" w:rsidP="001C416C" w:rsidRDefault="001C416C" w14:paraId="72CEC225" w14:textId="4359388C">
            <w:pPr>
              <w:pStyle w:val="Normal0"/>
              <w:jc w:val="center"/>
              <w:rPr>
                <w:b/>
                <w:bCs/>
                <w:sz w:val="20"/>
                <w:szCs w:val="20"/>
              </w:rPr>
            </w:pPr>
            <w:r w:rsidRPr="001C416C">
              <w:rPr>
                <w:b/>
                <w:bCs/>
                <w:sz w:val="20"/>
                <w:szCs w:val="20"/>
              </w:rPr>
              <w:t>Juventud</w:t>
            </w:r>
          </w:p>
        </w:tc>
      </w:tr>
      <w:tr w:rsidRPr="001C416C" w:rsidR="001C416C" w:rsidTr="001C416C" w14:paraId="7EC8283C" w14:textId="77777777">
        <w:tc>
          <w:tcPr>
            <w:tcW w:w="4981" w:type="dxa"/>
            <w:shd w:val="clear" w:color="auto" w:fill="B8CCE4" w:themeFill="accent1" w:themeFillTint="66"/>
          </w:tcPr>
          <w:p w:rsidRPr="001C416C" w:rsidR="001C416C" w:rsidP="001C416C" w:rsidRDefault="001C416C" w14:paraId="3A229088" w14:textId="7C25AEF6">
            <w:pPr>
              <w:pStyle w:val="Normal0"/>
              <w:jc w:val="both"/>
              <w:rPr>
                <w:sz w:val="20"/>
                <w:szCs w:val="20"/>
              </w:rPr>
            </w:pPr>
            <w:r w:rsidRPr="001C416C">
              <w:rPr>
                <w:color w:val="000000"/>
                <w:sz w:val="20"/>
                <w:szCs w:val="20"/>
              </w:rPr>
              <w:t xml:space="preserve">Derechos humanos, derechos sexuales y reproductivos, enfoque de curso de vida, habilidades para la vida, estrategias de afrontamiento de sucesos vitales, promoción de la salud mental, prevención del consumo de sustancias psicoactivas, conocimiento sobre las guías alimentarias para la población mayor de 2 años, patrones de crecimiento vigentes para el país, habilidades para la </w:t>
            </w:r>
            <w:r w:rsidRPr="001C416C">
              <w:rPr>
                <w:sz w:val="20"/>
                <w:szCs w:val="20"/>
              </w:rPr>
              <w:t>vida promoción</w:t>
            </w:r>
            <w:r w:rsidRPr="001C416C">
              <w:rPr>
                <w:color w:val="000000"/>
                <w:sz w:val="20"/>
                <w:szCs w:val="20"/>
              </w:rPr>
              <w:t xml:space="preserve"> de estilos de vida saludables, promoción de la participación social, conocer sobre los signos y síntomas de los trastornos alimentarios y el efecto del consumo de bebidas energizantes.</w:t>
            </w:r>
          </w:p>
        </w:tc>
        <w:tc>
          <w:tcPr>
            <w:tcW w:w="4981" w:type="dxa"/>
            <w:shd w:val="clear" w:color="auto" w:fill="CCC0D9" w:themeFill="accent4" w:themeFillTint="66"/>
          </w:tcPr>
          <w:p w:rsidRPr="001C416C" w:rsidR="001C416C" w:rsidP="001C416C" w:rsidRDefault="001C416C" w14:paraId="03EE63F7" w14:textId="77777777">
            <w:pPr>
              <w:pStyle w:val="Normal0"/>
              <w:pBdr>
                <w:top w:val="nil"/>
                <w:left w:val="nil"/>
                <w:bottom w:val="nil"/>
                <w:right w:val="nil"/>
                <w:between w:val="nil"/>
              </w:pBdr>
              <w:jc w:val="both"/>
              <w:rPr>
                <w:color w:val="000000"/>
                <w:sz w:val="20"/>
                <w:szCs w:val="20"/>
              </w:rPr>
            </w:pPr>
            <w:r w:rsidRPr="001C416C">
              <w:rPr>
                <w:color w:val="000000"/>
                <w:sz w:val="20"/>
                <w:szCs w:val="20"/>
              </w:rPr>
              <w:t>Derechos humanos, sexualidad, derechos sexuales, derechos reproductivos, anticoncepción, ITS-VIH-SIDA, maltrato y abuso, salud mental, prevención del suicidio, prevención del consumo de alcohol, tabaco y drogas, aspectos bioéticos y legales en la atención de jóvenes, capacidades para el fortalecimiento del liderazgo y la participación juvenil, guías alimentarias para la población mayor de 2 años, patrones de crecimiento vigentes para el país, signos y síntomas de los trastornos alimentarios y el efecto del consumo de bebidas energizantes.</w:t>
            </w:r>
          </w:p>
          <w:p w:rsidRPr="001C416C" w:rsidR="001C416C" w:rsidP="001C416C" w:rsidRDefault="001C416C" w14:paraId="5B0F8E04" w14:textId="77777777">
            <w:pPr>
              <w:pStyle w:val="Normal0"/>
              <w:rPr>
                <w:sz w:val="20"/>
                <w:szCs w:val="20"/>
              </w:rPr>
            </w:pPr>
          </w:p>
        </w:tc>
      </w:tr>
    </w:tbl>
    <w:p w:rsidRPr="001C416C" w:rsidR="00084319" w:rsidP="001C416C" w:rsidRDefault="00084319" w14:paraId="000001FD" w14:textId="77777777">
      <w:pPr>
        <w:pStyle w:val="Normal0"/>
        <w:pBdr>
          <w:top w:val="nil"/>
          <w:left w:val="nil"/>
          <w:bottom w:val="nil"/>
          <w:right w:val="nil"/>
          <w:between w:val="nil"/>
        </w:pBdr>
        <w:spacing w:line="240" w:lineRule="auto"/>
        <w:jc w:val="both"/>
        <w:rPr>
          <w:b/>
          <w:sz w:val="20"/>
          <w:szCs w:val="20"/>
        </w:rPr>
      </w:pPr>
    </w:p>
    <w:p w:rsidRPr="001C416C" w:rsidR="00084319" w:rsidP="001C416C" w:rsidRDefault="00084319" w14:paraId="000001FF" w14:textId="77777777">
      <w:pPr>
        <w:pStyle w:val="Normal0"/>
        <w:pBdr>
          <w:top w:val="nil"/>
          <w:left w:val="nil"/>
          <w:bottom w:val="nil"/>
          <w:right w:val="nil"/>
          <w:between w:val="nil"/>
        </w:pBdr>
        <w:spacing w:line="240" w:lineRule="auto"/>
        <w:jc w:val="both"/>
        <w:rPr>
          <w:b/>
          <w:sz w:val="20"/>
          <w:szCs w:val="20"/>
        </w:rPr>
      </w:pPr>
    </w:p>
    <w:p w:rsidRPr="001C416C" w:rsidR="00084319" w:rsidP="001C416C" w:rsidRDefault="001B3F57" w14:paraId="00000200" w14:textId="77777777">
      <w:pPr>
        <w:pStyle w:val="Normal0"/>
        <w:pBdr>
          <w:top w:val="nil"/>
          <w:left w:val="nil"/>
          <w:bottom w:val="nil"/>
          <w:right w:val="nil"/>
          <w:between w:val="nil"/>
        </w:pBdr>
        <w:spacing w:line="240" w:lineRule="auto"/>
        <w:jc w:val="both"/>
        <w:rPr>
          <w:sz w:val="20"/>
          <w:szCs w:val="20"/>
        </w:rPr>
      </w:pPr>
      <w:r w:rsidRPr="001C416C">
        <w:rPr>
          <w:sz w:val="20"/>
          <w:szCs w:val="20"/>
        </w:rPr>
        <w:t xml:space="preserve">Como capacidades y desarrollos propios de la adolescencia y la juventud destacan los aspectos relacionados a continuación: </w:t>
      </w:r>
    </w:p>
    <w:p w:rsidRPr="001C416C" w:rsidR="00084319" w:rsidP="001C416C" w:rsidRDefault="001B3F57" w14:paraId="00000201" w14:textId="77777777">
      <w:pPr>
        <w:pStyle w:val="Normal0"/>
        <w:pBdr>
          <w:top w:val="nil"/>
          <w:left w:val="nil"/>
          <w:bottom w:val="nil"/>
          <w:right w:val="nil"/>
          <w:between w:val="nil"/>
        </w:pBdr>
        <w:spacing w:line="240" w:lineRule="auto"/>
        <w:rPr>
          <w:b/>
          <w:sz w:val="20"/>
          <w:szCs w:val="20"/>
        </w:rPr>
      </w:pPr>
      <w:r w:rsidRPr="001C416C">
        <w:rPr>
          <w:noProof/>
          <w:sz w:val="20"/>
          <w:szCs w:val="20"/>
        </w:rPr>
        <mc:AlternateContent>
          <mc:Choice Requires="wps">
            <w:drawing>
              <wp:anchor distT="0" distB="0" distL="114300" distR="114300" simplePos="0" relativeHeight="251693056" behindDoc="0" locked="0" layoutInCell="1" hidden="0" allowOverlap="1" wp14:anchorId="7C9B6803" wp14:editId="07777777">
                <wp:simplePos x="0" y="0"/>
                <wp:positionH relativeFrom="column">
                  <wp:posOffset>50801</wp:posOffset>
                </wp:positionH>
                <wp:positionV relativeFrom="paragraph">
                  <wp:posOffset>114300</wp:posOffset>
                </wp:positionV>
                <wp:extent cx="6306820" cy="889000"/>
                <wp:effectExtent l="0" t="0" r="0" b="0"/>
                <wp:wrapNone/>
                <wp:docPr id="126" name="Rectángulo 126"/>
                <wp:cNvGraphicFramePr/>
                <a:graphic xmlns:a="http://schemas.openxmlformats.org/drawingml/2006/main">
                  <a:graphicData uri="http://schemas.microsoft.com/office/word/2010/wordprocessingShape">
                    <wps:wsp>
                      <wps:cNvSpPr/>
                      <wps:spPr>
                        <a:xfrm>
                          <a:off x="2198940" y="3341850"/>
                          <a:ext cx="6294120" cy="87630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084319" w:rsidRDefault="001B3F57" w14:paraId="14B2F335" w14:textId="77777777">
                            <w:pPr>
                              <w:pStyle w:val="Normal0"/>
                              <w:spacing w:line="240" w:lineRule="auto"/>
                              <w:jc w:val="center"/>
                              <w:textDirection w:val="btLr"/>
                            </w:pPr>
                            <w:r>
                              <w:rPr>
                                <w:color w:val="FFFFFF"/>
                                <w:sz w:val="36"/>
                              </w:rPr>
                              <w:t>DI_CF01_2_3_Desarrollos en la adolescencia y juventud_Tarjetas</w:t>
                            </w:r>
                          </w:p>
                        </w:txbxContent>
                      </wps:txbx>
                      <wps:bodyPr spcFirstLastPara="1" wrap="square" lIns="91425" tIns="45700" rIns="91425" bIns="45700" anchor="ctr" anchorCtr="0">
                        <a:noAutofit/>
                      </wps:bodyPr>
                    </wps:wsp>
                  </a:graphicData>
                </a:graphic>
              </wp:anchor>
            </w:drawing>
          </mc:Choice>
          <mc:Fallback>
            <w:pict>
              <v:rect id="Rectángulo 126" style="position:absolute;margin-left:4pt;margin-top:9pt;width:496.6pt;height:70pt;z-index:251693056;visibility:visible;mso-wrap-style:square;mso-wrap-distance-left:9pt;mso-wrap-distance-top:0;mso-wrap-distance-right:9pt;mso-wrap-distance-bottom:0;mso-position-horizontal:absolute;mso-position-horizontal-relative:text;mso-position-vertical:absolute;mso-position-vertical-relative:text;v-text-anchor:middle" o:spid="_x0000_s1075" fillcolor="#ed7d31" strokecolor="#42719b" strokeweight="1pt" w14:anchorId="7C9B6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">
                <v:stroke miterlimit="5243f" startarrowwidth="narrow" startarrowlength="short" endarrowwidth="narrow" endarrowlength="short"/>
                <v:textbox inset="2.53958mm,1.2694mm,2.53958mm,1.2694mm">
                  <w:txbxContent>
                    <w:p w:rsidR="00084319" w:rsidRDefault="001B3F57" w14:paraId="14B2F335" w14:textId="77777777">
                      <w:pPr>
                        <w:pStyle w:val="Normal0"/>
                        <w:spacing w:line="240" w:lineRule="auto"/>
                        <w:jc w:val="center"/>
                        <w:textDirection w:val="btLr"/>
                      </w:pPr>
                      <w:r>
                        <w:rPr>
                          <w:color w:val="FFFFFF"/>
                          <w:sz w:val="36"/>
                        </w:rPr>
                        <w:t>DI_CF01_2_3_Desarrollos en la adolescencia y juventud_Tarjetas</w:t>
                      </w:r>
                    </w:p>
                  </w:txbxContent>
                </v:textbox>
              </v:rect>
            </w:pict>
          </mc:Fallback>
        </mc:AlternateContent>
      </w:r>
    </w:p>
    <w:p w:rsidRPr="001C416C" w:rsidR="00084319" w:rsidP="001C416C" w:rsidRDefault="00084319" w14:paraId="00000202" w14:textId="77777777">
      <w:pPr>
        <w:pStyle w:val="Normal0"/>
        <w:pBdr>
          <w:top w:val="nil"/>
          <w:left w:val="nil"/>
          <w:bottom w:val="nil"/>
          <w:right w:val="nil"/>
          <w:between w:val="nil"/>
        </w:pBdr>
        <w:spacing w:line="240" w:lineRule="auto"/>
        <w:rPr>
          <w:b/>
          <w:sz w:val="20"/>
          <w:szCs w:val="20"/>
        </w:rPr>
      </w:pPr>
    </w:p>
    <w:p w:rsidRPr="001C416C" w:rsidR="00084319" w:rsidP="001C416C" w:rsidRDefault="00084319" w14:paraId="00000203" w14:textId="77777777">
      <w:pPr>
        <w:pStyle w:val="Normal0"/>
        <w:pBdr>
          <w:top w:val="nil"/>
          <w:left w:val="nil"/>
          <w:bottom w:val="nil"/>
          <w:right w:val="nil"/>
          <w:between w:val="nil"/>
        </w:pBdr>
        <w:spacing w:line="240" w:lineRule="auto"/>
        <w:rPr>
          <w:b/>
          <w:sz w:val="20"/>
          <w:szCs w:val="20"/>
        </w:rPr>
      </w:pPr>
    </w:p>
    <w:p w:rsidRPr="001C416C" w:rsidR="00084319" w:rsidP="001C416C" w:rsidRDefault="00084319" w14:paraId="00000204" w14:textId="77777777">
      <w:pPr>
        <w:pStyle w:val="Normal0"/>
        <w:pBdr>
          <w:top w:val="nil"/>
          <w:left w:val="nil"/>
          <w:bottom w:val="nil"/>
          <w:right w:val="nil"/>
          <w:between w:val="nil"/>
        </w:pBdr>
        <w:spacing w:line="240" w:lineRule="auto"/>
        <w:rPr>
          <w:b/>
          <w:sz w:val="20"/>
          <w:szCs w:val="20"/>
        </w:rPr>
      </w:pPr>
    </w:p>
    <w:p w:rsidRPr="001C416C" w:rsidR="00084319" w:rsidP="001C416C" w:rsidRDefault="00084319" w14:paraId="00000205" w14:textId="77777777">
      <w:pPr>
        <w:pStyle w:val="Normal0"/>
        <w:pBdr>
          <w:top w:val="nil"/>
          <w:left w:val="nil"/>
          <w:bottom w:val="nil"/>
          <w:right w:val="nil"/>
          <w:between w:val="nil"/>
        </w:pBdr>
        <w:spacing w:line="240" w:lineRule="auto"/>
        <w:rPr>
          <w:b/>
          <w:sz w:val="20"/>
          <w:szCs w:val="20"/>
        </w:rPr>
      </w:pPr>
    </w:p>
    <w:p w:rsidRPr="001C416C" w:rsidR="00084319" w:rsidP="001C416C" w:rsidRDefault="00084319" w14:paraId="00000206" w14:textId="77777777">
      <w:pPr>
        <w:pStyle w:val="Normal0"/>
        <w:pBdr>
          <w:top w:val="nil"/>
          <w:left w:val="nil"/>
          <w:bottom w:val="nil"/>
          <w:right w:val="nil"/>
          <w:between w:val="nil"/>
        </w:pBdr>
        <w:spacing w:line="240" w:lineRule="auto"/>
        <w:rPr>
          <w:b/>
          <w:sz w:val="20"/>
          <w:szCs w:val="20"/>
        </w:rPr>
      </w:pPr>
    </w:p>
    <w:p w:rsidRPr="001C416C" w:rsidR="00084319" w:rsidP="001C416C" w:rsidRDefault="00084319" w14:paraId="00000207" w14:textId="77777777">
      <w:pPr>
        <w:pStyle w:val="Normal0"/>
        <w:pBdr>
          <w:top w:val="nil"/>
          <w:left w:val="nil"/>
          <w:bottom w:val="nil"/>
          <w:right w:val="nil"/>
          <w:between w:val="nil"/>
        </w:pBdr>
        <w:spacing w:line="240" w:lineRule="auto"/>
        <w:rPr>
          <w:b/>
          <w:sz w:val="20"/>
          <w:szCs w:val="20"/>
        </w:rPr>
      </w:pPr>
    </w:p>
    <w:p w:rsidR="008A2934" w:rsidP="001C416C" w:rsidRDefault="008A2934" w14:paraId="76916B4A" w14:textId="77777777">
      <w:pPr>
        <w:pStyle w:val="Normal0"/>
        <w:pBdr>
          <w:top w:val="nil"/>
          <w:left w:val="nil"/>
          <w:bottom w:val="nil"/>
          <w:right w:val="nil"/>
          <w:between w:val="nil"/>
        </w:pBdr>
        <w:spacing w:line="240" w:lineRule="auto"/>
        <w:rPr>
          <w:b/>
          <w:sz w:val="20"/>
          <w:szCs w:val="20"/>
        </w:rPr>
      </w:pPr>
    </w:p>
    <w:p w:rsidR="008A2934" w:rsidP="001C416C" w:rsidRDefault="008A2934" w14:paraId="4C97DC12" w14:textId="77777777">
      <w:pPr>
        <w:pStyle w:val="Normal0"/>
        <w:pBdr>
          <w:top w:val="nil"/>
          <w:left w:val="nil"/>
          <w:bottom w:val="nil"/>
          <w:right w:val="nil"/>
          <w:between w:val="nil"/>
        </w:pBdr>
        <w:spacing w:line="240" w:lineRule="auto"/>
        <w:rPr>
          <w:b/>
          <w:sz w:val="20"/>
          <w:szCs w:val="20"/>
        </w:rPr>
      </w:pPr>
    </w:p>
    <w:p w:rsidRPr="001C416C" w:rsidR="00084319" w:rsidP="001C416C" w:rsidRDefault="001B3F57" w14:paraId="00000208" w14:textId="43CDE35A">
      <w:pPr>
        <w:pStyle w:val="Normal0"/>
        <w:pBdr>
          <w:top w:val="nil"/>
          <w:left w:val="nil"/>
          <w:bottom w:val="nil"/>
          <w:right w:val="nil"/>
          <w:between w:val="nil"/>
        </w:pBdr>
        <w:spacing w:line="240" w:lineRule="auto"/>
        <w:rPr>
          <w:b/>
          <w:sz w:val="20"/>
          <w:szCs w:val="20"/>
        </w:rPr>
      </w:pPr>
      <w:r w:rsidRPr="001C416C">
        <w:rPr>
          <w:b/>
          <w:sz w:val="20"/>
          <w:szCs w:val="20"/>
        </w:rPr>
        <w:t xml:space="preserve">Instrumentos, insumos y dispositivos </w:t>
      </w:r>
    </w:p>
    <w:p w:rsidRPr="001C416C" w:rsidR="00084319" w:rsidP="001C416C" w:rsidRDefault="00084319" w14:paraId="00000209" w14:textId="77777777">
      <w:pPr>
        <w:pStyle w:val="Normal0"/>
        <w:pBdr>
          <w:top w:val="nil"/>
          <w:left w:val="nil"/>
          <w:bottom w:val="nil"/>
          <w:right w:val="nil"/>
          <w:between w:val="nil"/>
        </w:pBdr>
        <w:spacing w:line="240" w:lineRule="auto"/>
        <w:rPr>
          <w:sz w:val="20"/>
          <w:szCs w:val="20"/>
        </w:rPr>
      </w:pPr>
    </w:p>
    <w:p w:rsidRPr="001C416C" w:rsidR="00084319" w:rsidP="001C416C" w:rsidRDefault="001B3F57" w14:paraId="0000020A" w14:textId="77777777">
      <w:pPr>
        <w:pStyle w:val="Normal0"/>
        <w:pBdr>
          <w:top w:val="nil"/>
          <w:left w:val="nil"/>
          <w:bottom w:val="nil"/>
          <w:right w:val="nil"/>
          <w:between w:val="nil"/>
        </w:pBdr>
        <w:spacing w:line="240" w:lineRule="auto"/>
        <w:rPr>
          <w:sz w:val="20"/>
          <w:szCs w:val="20"/>
        </w:rPr>
      </w:pPr>
      <w:r w:rsidRPr="001C416C">
        <w:rPr>
          <w:sz w:val="20"/>
          <w:szCs w:val="20"/>
        </w:rPr>
        <w:t xml:space="preserve">Sin perjuicio del cumplimiento de los estándares de habilitación para la consulta de medicina general, medicina familiar o enfermería, se debe disponer de los siguientes elementos: </w:t>
      </w:r>
      <w:sdt>
        <w:sdtPr>
          <w:rPr>
            <w:sz w:val="20"/>
            <w:szCs w:val="20"/>
          </w:rPr>
          <w:tag w:val="goog_rdk_28"/>
          <w:id w:val="1494857185"/>
        </w:sdtPr>
        <w:sdtContent>
          <w:commentRangeStart w:id="65"/>
        </w:sdtContent>
      </w:sdt>
    </w:p>
    <w:p w:rsidRPr="001C416C" w:rsidR="00084319" w:rsidP="001C416C" w:rsidRDefault="001B3F57" w14:paraId="0000020B" w14:textId="77777777">
      <w:pPr>
        <w:pStyle w:val="Normal0"/>
        <w:pBdr>
          <w:top w:val="nil"/>
          <w:left w:val="nil"/>
          <w:bottom w:val="nil"/>
          <w:right w:val="nil"/>
          <w:between w:val="nil"/>
        </w:pBdr>
        <w:spacing w:line="240" w:lineRule="auto"/>
        <w:rPr>
          <w:sz w:val="20"/>
          <w:szCs w:val="20"/>
        </w:rPr>
      </w:pPr>
      <w:commentRangeEnd w:id="65"/>
      <w:r w:rsidRPr="001C416C">
        <w:rPr>
          <w:sz w:val="20"/>
          <w:szCs w:val="20"/>
        </w:rPr>
        <w:lastRenderedPageBreak/>
        <w:commentReference w:id="65"/>
      </w:r>
      <w:r w:rsidRPr="001C416C">
        <w:rPr>
          <w:noProof/>
          <w:sz w:val="20"/>
          <w:szCs w:val="20"/>
        </w:rPr>
        <w:drawing>
          <wp:anchor distT="0" distB="0" distL="114300" distR="114300" simplePos="0" relativeHeight="251694080" behindDoc="0" locked="0" layoutInCell="1" hidden="0" allowOverlap="1" wp14:anchorId="3AEA000F" wp14:editId="07777777">
            <wp:simplePos x="0" y="0"/>
            <wp:positionH relativeFrom="column">
              <wp:posOffset>4749165</wp:posOffset>
            </wp:positionH>
            <wp:positionV relativeFrom="paragraph">
              <wp:posOffset>182245</wp:posOffset>
            </wp:positionV>
            <wp:extent cx="1755775" cy="1170305"/>
            <wp:effectExtent l="0" t="0" r="0" b="0"/>
            <wp:wrapSquare wrapText="bothSides" distT="0" distB="0" distL="114300" distR="114300"/>
            <wp:docPr id="174" name="image4.jpg" descr="Healthcare business medical concept. Virtual charts and diagrams on the background of the doctors hands with a stethoscope, clip board and laptop"/>
            <wp:cNvGraphicFramePr/>
            <a:graphic xmlns:a="http://schemas.openxmlformats.org/drawingml/2006/main">
              <a:graphicData uri="http://schemas.openxmlformats.org/drawingml/2006/picture">
                <pic:pic xmlns:pic="http://schemas.openxmlformats.org/drawingml/2006/picture">
                  <pic:nvPicPr>
                    <pic:cNvPr id="0" name="image4.jpg" descr="Healthcare business medical concept. Virtual charts and diagrams on the background of the doctors hands with a stethoscope, clip board and laptop"/>
                    <pic:cNvPicPr preferRelativeResize="0"/>
                  </pic:nvPicPr>
                  <pic:blipFill>
                    <a:blip r:embed="rId34"/>
                    <a:srcRect/>
                    <a:stretch>
                      <a:fillRect/>
                    </a:stretch>
                  </pic:blipFill>
                  <pic:spPr>
                    <a:xfrm>
                      <a:off x="0" y="0"/>
                      <a:ext cx="1755775" cy="1170305"/>
                    </a:xfrm>
                    <a:prstGeom prst="rect">
                      <a:avLst/>
                    </a:prstGeom>
                    <a:ln/>
                  </pic:spPr>
                </pic:pic>
              </a:graphicData>
            </a:graphic>
          </wp:anchor>
        </w:drawing>
      </w:r>
    </w:p>
    <w:p w:rsidRPr="001C416C" w:rsidR="00084319" w:rsidP="001C416C" w:rsidRDefault="001B3F57" w14:paraId="0000020C" w14:textId="77777777">
      <w:pPr>
        <w:pStyle w:val="Normal0"/>
        <w:numPr>
          <w:ilvl w:val="0"/>
          <w:numId w:val="13"/>
        </w:numPr>
        <w:pBdr>
          <w:top w:val="nil"/>
          <w:left w:val="nil"/>
          <w:bottom w:val="nil"/>
          <w:right w:val="nil"/>
          <w:between w:val="nil"/>
        </w:pBdr>
        <w:spacing w:line="240" w:lineRule="auto"/>
        <w:ind w:left="0" w:firstLine="0"/>
        <w:rPr>
          <w:color w:val="000000"/>
          <w:sz w:val="20"/>
          <w:szCs w:val="20"/>
        </w:rPr>
      </w:pPr>
      <w:r w:rsidRPr="001C416C">
        <w:rPr>
          <w:color w:val="000000"/>
          <w:sz w:val="20"/>
          <w:szCs w:val="20"/>
        </w:rPr>
        <w:t xml:space="preserve">Cuestionarios AUDIT, ASSIST, preguntas Whooley, GAD-2, escala Zarit, </w:t>
      </w:r>
      <w:r w:rsidRPr="001C416C">
        <w:rPr>
          <w:sz w:val="20"/>
          <w:szCs w:val="20"/>
        </w:rPr>
        <w:t>Finnish Risk</w:t>
      </w:r>
      <w:r w:rsidRPr="001C416C">
        <w:rPr>
          <w:color w:val="000000"/>
          <w:sz w:val="20"/>
          <w:szCs w:val="20"/>
        </w:rPr>
        <w:t xml:space="preserve"> Score</w:t>
      </w:r>
    </w:p>
    <w:p w:rsidRPr="001C416C" w:rsidR="00084319" w:rsidP="001C416C" w:rsidRDefault="001B3F57" w14:paraId="0000020D" w14:textId="77777777">
      <w:pPr>
        <w:pStyle w:val="Normal0"/>
        <w:numPr>
          <w:ilvl w:val="0"/>
          <w:numId w:val="13"/>
        </w:numPr>
        <w:pBdr>
          <w:top w:val="nil"/>
          <w:left w:val="nil"/>
          <w:bottom w:val="nil"/>
          <w:right w:val="nil"/>
          <w:between w:val="nil"/>
        </w:pBdr>
        <w:spacing w:line="240" w:lineRule="auto"/>
        <w:ind w:left="0" w:firstLine="0"/>
        <w:rPr>
          <w:color w:val="000000"/>
          <w:sz w:val="20"/>
          <w:szCs w:val="20"/>
        </w:rPr>
      </w:pPr>
      <w:r w:rsidRPr="001C416C">
        <w:rPr>
          <w:color w:val="000000"/>
          <w:sz w:val="20"/>
          <w:szCs w:val="20"/>
        </w:rPr>
        <w:t>Tablas de estratificación de la OMS</w:t>
      </w:r>
    </w:p>
    <w:p w:rsidRPr="001C416C" w:rsidR="00084319" w:rsidP="001C416C" w:rsidRDefault="001B3F57" w14:paraId="0000020E" w14:textId="77777777">
      <w:pPr>
        <w:pStyle w:val="Normal0"/>
        <w:numPr>
          <w:ilvl w:val="0"/>
          <w:numId w:val="13"/>
        </w:numPr>
        <w:pBdr>
          <w:top w:val="nil"/>
          <w:left w:val="nil"/>
          <w:bottom w:val="nil"/>
          <w:right w:val="nil"/>
          <w:between w:val="nil"/>
        </w:pBdr>
        <w:spacing w:line="240" w:lineRule="auto"/>
        <w:ind w:left="0" w:firstLine="0"/>
        <w:rPr>
          <w:color w:val="000000"/>
          <w:sz w:val="20"/>
          <w:szCs w:val="20"/>
        </w:rPr>
      </w:pPr>
      <w:r w:rsidRPr="001C416C">
        <w:rPr>
          <w:color w:val="000000"/>
          <w:sz w:val="20"/>
          <w:szCs w:val="20"/>
        </w:rPr>
        <w:t>Lista de chequeo de factores de riesgo para la salud auditiva</w:t>
      </w:r>
    </w:p>
    <w:p w:rsidRPr="001C416C" w:rsidR="00084319" w:rsidP="001C416C" w:rsidRDefault="001B3F57" w14:paraId="0000020F" w14:textId="77777777">
      <w:pPr>
        <w:pStyle w:val="Normal0"/>
        <w:numPr>
          <w:ilvl w:val="0"/>
          <w:numId w:val="13"/>
        </w:numPr>
        <w:pBdr>
          <w:top w:val="nil"/>
          <w:left w:val="nil"/>
          <w:bottom w:val="nil"/>
          <w:right w:val="nil"/>
          <w:between w:val="nil"/>
        </w:pBdr>
        <w:spacing w:line="240" w:lineRule="auto"/>
        <w:ind w:left="0" w:firstLine="0"/>
        <w:rPr>
          <w:color w:val="000000"/>
          <w:sz w:val="20"/>
          <w:szCs w:val="20"/>
        </w:rPr>
      </w:pPr>
      <w:r w:rsidRPr="001C416C">
        <w:rPr>
          <w:color w:val="000000"/>
          <w:sz w:val="20"/>
          <w:szCs w:val="20"/>
        </w:rPr>
        <w:t>Familiograma</w:t>
      </w:r>
    </w:p>
    <w:p w:rsidRPr="001C416C" w:rsidR="00084319" w:rsidP="001C416C" w:rsidRDefault="001B3F57" w14:paraId="00000210" w14:textId="77777777">
      <w:pPr>
        <w:pStyle w:val="Normal0"/>
        <w:numPr>
          <w:ilvl w:val="0"/>
          <w:numId w:val="13"/>
        </w:numPr>
        <w:pBdr>
          <w:top w:val="nil"/>
          <w:left w:val="nil"/>
          <w:bottom w:val="nil"/>
          <w:right w:val="nil"/>
          <w:between w:val="nil"/>
        </w:pBdr>
        <w:spacing w:line="240" w:lineRule="auto"/>
        <w:ind w:left="0" w:firstLine="0"/>
        <w:rPr>
          <w:color w:val="000000"/>
          <w:sz w:val="20"/>
          <w:szCs w:val="20"/>
        </w:rPr>
      </w:pPr>
      <w:r w:rsidRPr="001C416C">
        <w:rPr>
          <w:color w:val="000000"/>
          <w:sz w:val="20"/>
          <w:szCs w:val="20"/>
        </w:rPr>
        <w:t>APGAR familiar</w:t>
      </w:r>
    </w:p>
    <w:p w:rsidRPr="001C416C" w:rsidR="00084319" w:rsidP="001C416C" w:rsidRDefault="001B3F57" w14:paraId="00000211" w14:textId="77777777">
      <w:pPr>
        <w:pStyle w:val="Normal0"/>
        <w:numPr>
          <w:ilvl w:val="0"/>
          <w:numId w:val="13"/>
        </w:numPr>
        <w:pBdr>
          <w:top w:val="nil"/>
          <w:left w:val="nil"/>
          <w:bottom w:val="nil"/>
          <w:right w:val="nil"/>
          <w:between w:val="nil"/>
        </w:pBdr>
        <w:spacing w:line="240" w:lineRule="auto"/>
        <w:ind w:left="0" w:firstLine="0"/>
        <w:rPr>
          <w:color w:val="000000"/>
          <w:sz w:val="20"/>
          <w:szCs w:val="20"/>
        </w:rPr>
      </w:pPr>
      <w:r w:rsidRPr="001C416C">
        <w:rPr>
          <w:color w:val="000000"/>
          <w:sz w:val="20"/>
          <w:szCs w:val="20"/>
        </w:rPr>
        <w:t>Ecomapa</w:t>
      </w:r>
    </w:p>
    <w:p w:rsidRPr="001C416C" w:rsidR="00084319" w:rsidP="001C416C" w:rsidRDefault="001B3F57" w14:paraId="00000212" w14:textId="77777777">
      <w:pPr>
        <w:pStyle w:val="Normal0"/>
        <w:numPr>
          <w:ilvl w:val="0"/>
          <w:numId w:val="10"/>
        </w:numPr>
        <w:pBdr>
          <w:top w:val="nil"/>
          <w:left w:val="nil"/>
          <w:bottom w:val="nil"/>
          <w:right w:val="nil"/>
          <w:between w:val="nil"/>
        </w:pBdr>
        <w:spacing w:line="240" w:lineRule="auto"/>
        <w:ind w:left="0" w:firstLine="0"/>
        <w:rPr>
          <w:color w:val="000000"/>
          <w:sz w:val="20"/>
          <w:szCs w:val="20"/>
        </w:rPr>
      </w:pPr>
      <w:r w:rsidRPr="001C416C">
        <w:rPr>
          <w:color w:val="000000"/>
          <w:sz w:val="20"/>
          <w:szCs w:val="20"/>
        </w:rPr>
        <w:t>Materiales para examen físico (</w:t>
      </w:r>
      <w:r w:rsidRPr="001C416C">
        <w:rPr>
          <w:sz w:val="20"/>
          <w:szCs w:val="20"/>
        </w:rPr>
        <w:t>fonendoscopio, equipo</w:t>
      </w:r>
      <w:r w:rsidRPr="001C416C">
        <w:rPr>
          <w:color w:val="000000"/>
          <w:sz w:val="20"/>
          <w:szCs w:val="20"/>
        </w:rPr>
        <w:t xml:space="preserve"> de órganos, tensiómetro, cinta métrica, </w:t>
      </w:r>
      <w:r w:rsidRPr="001C416C">
        <w:rPr>
          <w:sz w:val="20"/>
          <w:szCs w:val="20"/>
        </w:rPr>
        <w:t>pulsioxímetro</w:t>
      </w:r>
      <w:r w:rsidRPr="001C416C">
        <w:rPr>
          <w:color w:val="000000"/>
          <w:sz w:val="20"/>
          <w:szCs w:val="20"/>
        </w:rPr>
        <w:t>, optotipos morfoscópicos o angulares para agudeza visual, balanza y tallímetro, etc.)</w:t>
      </w:r>
    </w:p>
    <w:p w:rsidRPr="001C416C" w:rsidR="00084319" w:rsidP="001C416C" w:rsidRDefault="00000000" w14:paraId="00000213" w14:textId="77777777">
      <w:pPr>
        <w:pStyle w:val="Normal0"/>
        <w:spacing w:line="240" w:lineRule="auto"/>
        <w:rPr>
          <w:sz w:val="20"/>
          <w:szCs w:val="20"/>
        </w:rPr>
      </w:pPr>
      <w:sdt>
        <w:sdtPr>
          <w:rPr>
            <w:sz w:val="20"/>
            <w:szCs w:val="20"/>
          </w:rPr>
          <w:tag w:val="goog_rdk_29"/>
          <w:id w:val="1837926423"/>
        </w:sdtPr>
        <w:sdtContent>
          <w:commentRangeStart w:id="66"/>
        </w:sdtContent>
      </w:sdt>
    </w:p>
    <w:p w:rsidRPr="001C416C" w:rsidR="00084319" w:rsidP="001C416C" w:rsidRDefault="001B3F57" w14:paraId="00000214" w14:textId="77777777">
      <w:pPr>
        <w:pStyle w:val="Normal0"/>
        <w:spacing w:line="240" w:lineRule="auto"/>
        <w:rPr>
          <w:sz w:val="20"/>
          <w:szCs w:val="20"/>
        </w:rPr>
      </w:pPr>
      <w:commentRangeEnd w:id="66"/>
      <w:r w:rsidRPr="001C416C">
        <w:rPr>
          <w:sz w:val="20"/>
          <w:szCs w:val="20"/>
        </w:rPr>
        <w:commentReference w:id="66"/>
      </w:r>
      <w:r w:rsidRPr="001C416C">
        <w:rPr>
          <w:noProof/>
          <w:sz w:val="20"/>
          <w:szCs w:val="20"/>
        </w:rPr>
        <w:drawing>
          <wp:anchor distT="0" distB="0" distL="0" distR="0" simplePos="0" relativeHeight="251695104" behindDoc="1" locked="0" layoutInCell="1" hidden="0" allowOverlap="1" wp14:anchorId="2EFF3B6D" wp14:editId="07777777">
            <wp:simplePos x="0" y="0"/>
            <wp:positionH relativeFrom="column">
              <wp:posOffset>0</wp:posOffset>
            </wp:positionH>
            <wp:positionV relativeFrom="paragraph">
              <wp:posOffset>0</wp:posOffset>
            </wp:positionV>
            <wp:extent cx="6323217" cy="2066974"/>
            <wp:effectExtent l="0" t="0" r="0" b="0"/>
            <wp:wrapNone/>
            <wp:docPr id="156" name="image2.jpg" descr="String On Person's Finger"/>
            <wp:cNvGraphicFramePr/>
            <a:graphic xmlns:a="http://schemas.openxmlformats.org/drawingml/2006/main">
              <a:graphicData uri="http://schemas.openxmlformats.org/drawingml/2006/picture">
                <pic:pic xmlns:pic="http://schemas.openxmlformats.org/drawingml/2006/picture">
                  <pic:nvPicPr>
                    <pic:cNvPr id="0" name="image2.jpg" descr="String On Person's Finger"/>
                    <pic:cNvPicPr preferRelativeResize="0"/>
                  </pic:nvPicPr>
                  <pic:blipFill>
                    <a:blip r:embed="rId31"/>
                    <a:srcRect/>
                    <a:stretch>
                      <a:fillRect/>
                    </a:stretch>
                  </pic:blipFill>
                  <pic:spPr>
                    <a:xfrm>
                      <a:off x="0" y="0"/>
                      <a:ext cx="6323217" cy="2066974"/>
                    </a:xfrm>
                    <a:prstGeom prst="rect">
                      <a:avLst/>
                    </a:prstGeom>
                    <a:ln/>
                  </pic:spPr>
                </pic:pic>
              </a:graphicData>
            </a:graphic>
          </wp:anchor>
        </w:drawing>
      </w:r>
    </w:p>
    <w:p w:rsidRPr="001C416C" w:rsidR="00084319" w:rsidP="001C416C" w:rsidRDefault="001B3F57" w14:paraId="00000215" w14:textId="77777777">
      <w:pPr>
        <w:pStyle w:val="Normal0"/>
        <w:spacing w:line="240" w:lineRule="auto"/>
        <w:rPr>
          <w:sz w:val="20"/>
          <w:szCs w:val="20"/>
        </w:rPr>
      </w:pPr>
      <w:r w:rsidRPr="001C416C">
        <w:rPr>
          <w:sz w:val="20"/>
          <w:szCs w:val="20"/>
        </w:rPr>
        <w:t xml:space="preserve">Los instrumentos que deben ser aplicados de manera obligatoria en cada consulta son las tablas y gráficas de los patrones de referencia para clasificación nutricional, el APGAR familiar e instrumentos para la valoración del riesgo cardiovascular. </w:t>
      </w:r>
    </w:p>
    <w:p w:rsidRPr="001C416C" w:rsidR="00084319" w:rsidP="001C416C" w:rsidRDefault="00084319" w14:paraId="00000216" w14:textId="77777777">
      <w:pPr>
        <w:pStyle w:val="Normal0"/>
        <w:spacing w:line="240" w:lineRule="auto"/>
        <w:rPr>
          <w:sz w:val="20"/>
          <w:szCs w:val="20"/>
        </w:rPr>
      </w:pPr>
    </w:p>
    <w:p w:rsidRPr="001C416C" w:rsidR="00084319" w:rsidP="001C416C" w:rsidRDefault="00084319" w14:paraId="00000217" w14:textId="77777777">
      <w:pPr>
        <w:pStyle w:val="Normal0"/>
        <w:pBdr>
          <w:top w:val="nil"/>
          <w:left w:val="nil"/>
          <w:bottom w:val="nil"/>
          <w:right w:val="nil"/>
          <w:between w:val="nil"/>
        </w:pBdr>
        <w:spacing w:line="240" w:lineRule="auto"/>
        <w:rPr>
          <w:sz w:val="20"/>
          <w:szCs w:val="20"/>
        </w:rPr>
      </w:pPr>
    </w:p>
    <w:p w:rsidRPr="001C416C" w:rsidR="00084319" w:rsidP="001C416C" w:rsidRDefault="00084319" w14:paraId="00000218" w14:textId="77777777">
      <w:pPr>
        <w:pStyle w:val="Normal0"/>
        <w:pBdr>
          <w:top w:val="nil"/>
          <w:left w:val="nil"/>
          <w:bottom w:val="nil"/>
          <w:right w:val="nil"/>
          <w:between w:val="nil"/>
        </w:pBdr>
        <w:spacing w:line="240" w:lineRule="auto"/>
        <w:rPr>
          <w:sz w:val="20"/>
          <w:szCs w:val="20"/>
        </w:rPr>
      </w:pPr>
    </w:p>
    <w:p w:rsidRPr="001C416C" w:rsidR="00084319" w:rsidP="001C416C" w:rsidRDefault="00084319" w14:paraId="00000219" w14:textId="77777777">
      <w:pPr>
        <w:pStyle w:val="Normal0"/>
        <w:pBdr>
          <w:top w:val="nil"/>
          <w:left w:val="nil"/>
          <w:bottom w:val="nil"/>
          <w:right w:val="nil"/>
          <w:between w:val="nil"/>
        </w:pBdr>
        <w:spacing w:line="240" w:lineRule="auto"/>
        <w:rPr>
          <w:sz w:val="20"/>
          <w:szCs w:val="20"/>
        </w:rPr>
      </w:pPr>
    </w:p>
    <w:p w:rsidRPr="001C416C" w:rsidR="00084319" w:rsidP="001C416C" w:rsidRDefault="00084319" w14:paraId="0000021A" w14:textId="77777777">
      <w:pPr>
        <w:pStyle w:val="Normal0"/>
        <w:pBdr>
          <w:top w:val="nil"/>
          <w:left w:val="nil"/>
          <w:bottom w:val="nil"/>
          <w:right w:val="nil"/>
          <w:between w:val="nil"/>
        </w:pBdr>
        <w:spacing w:line="240" w:lineRule="auto"/>
        <w:rPr>
          <w:sz w:val="20"/>
          <w:szCs w:val="20"/>
        </w:rPr>
      </w:pPr>
    </w:p>
    <w:p w:rsidRPr="001C416C" w:rsidR="00084319" w:rsidP="001C416C" w:rsidRDefault="00084319" w14:paraId="0000021B" w14:textId="77777777">
      <w:pPr>
        <w:pStyle w:val="Normal0"/>
        <w:pBdr>
          <w:top w:val="nil"/>
          <w:left w:val="nil"/>
          <w:bottom w:val="nil"/>
          <w:right w:val="nil"/>
          <w:between w:val="nil"/>
        </w:pBdr>
        <w:spacing w:line="240" w:lineRule="auto"/>
        <w:rPr>
          <w:sz w:val="20"/>
          <w:szCs w:val="20"/>
        </w:rPr>
      </w:pPr>
    </w:p>
    <w:p w:rsidRPr="001C416C" w:rsidR="00084319" w:rsidP="001C416C" w:rsidRDefault="001B3F57" w14:paraId="0000021C" w14:textId="77777777">
      <w:pPr>
        <w:pStyle w:val="Normal0"/>
        <w:pBdr>
          <w:top w:val="nil"/>
          <w:left w:val="nil"/>
          <w:bottom w:val="nil"/>
          <w:right w:val="nil"/>
          <w:between w:val="nil"/>
        </w:pBdr>
        <w:spacing w:line="240" w:lineRule="auto"/>
        <w:rPr>
          <w:b/>
          <w:sz w:val="20"/>
          <w:szCs w:val="20"/>
        </w:rPr>
      </w:pPr>
      <w:r w:rsidRPr="001C416C">
        <w:rPr>
          <w:sz w:val="20"/>
          <w:szCs w:val="20"/>
        </w:rPr>
        <w:t>Se sugiere la aplicación de los demás instrumentos relacionados en el procedimiento, como complemento a la valoración integral de los jóvenes.</w:t>
      </w:r>
    </w:p>
    <w:p w:rsidRPr="001C416C" w:rsidR="00084319" w:rsidP="001C416C" w:rsidRDefault="00084319" w14:paraId="0000021D" w14:textId="77777777">
      <w:pPr>
        <w:pStyle w:val="Normal0"/>
        <w:pBdr>
          <w:top w:val="nil"/>
          <w:left w:val="nil"/>
          <w:bottom w:val="nil"/>
          <w:right w:val="nil"/>
          <w:between w:val="nil"/>
        </w:pBdr>
        <w:spacing w:line="240" w:lineRule="auto"/>
        <w:rPr>
          <w:b/>
          <w:sz w:val="20"/>
          <w:szCs w:val="20"/>
        </w:rPr>
      </w:pPr>
    </w:p>
    <w:p w:rsidR="008A2934" w:rsidP="001C416C" w:rsidRDefault="008A2934" w14:paraId="2356513B" w14:textId="77777777">
      <w:pPr>
        <w:pStyle w:val="Normal0"/>
        <w:pBdr>
          <w:top w:val="nil"/>
          <w:left w:val="nil"/>
          <w:bottom w:val="nil"/>
          <w:right w:val="nil"/>
          <w:between w:val="nil"/>
        </w:pBdr>
        <w:spacing w:line="240" w:lineRule="auto"/>
        <w:rPr>
          <w:b/>
          <w:sz w:val="20"/>
          <w:szCs w:val="20"/>
        </w:rPr>
      </w:pPr>
    </w:p>
    <w:p w:rsidR="008A2934" w:rsidP="001C416C" w:rsidRDefault="008A2934" w14:paraId="0F7B5001" w14:textId="77777777">
      <w:pPr>
        <w:pStyle w:val="Normal0"/>
        <w:pBdr>
          <w:top w:val="nil"/>
          <w:left w:val="nil"/>
          <w:bottom w:val="nil"/>
          <w:right w:val="nil"/>
          <w:between w:val="nil"/>
        </w:pBdr>
        <w:spacing w:line="240" w:lineRule="auto"/>
        <w:rPr>
          <w:b/>
          <w:sz w:val="20"/>
          <w:szCs w:val="20"/>
        </w:rPr>
      </w:pPr>
    </w:p>
    <w:p w:rsidR="008A2934" w:rsidP="001C416C" w:rsidRDefault="008A2934" w14:paraId="3AD858CB" w14:textId="77777777">
      <w:pPr>
        <w:pStyle w:val="Normal0"/>
        <w:pBdr>
          <w:top w:val="nil"/>
          <w:left w:val="nil"/>
          <w:bottom w:val="nil"/>
          <w:right w:val="nil"/>
          <w:between w:val="nil"/>
        </w:pBdr>
        <w:spacing w:line="240" w:lineRule="auto"/>
        <w:rPr>
          <w:b/>
          <w:sz w:val="20"/>
          <w:szCs w:val="20"/>
        </w:rPr>
      </w:pPr>
    </w:p>
    <w:p w:rsidR="00084319" w:rsidP="001C416C" w:rsidRDefault="001B3F57" w14:paraId="0000021E" w14:textId="18D33319">
      <w:pPr>
        <w:pStyle w:val="Normal0"/>
        <w:pBdr>
          <w:top w:val="nil"/>
          <w:left w:val="nil"/>
          <w:bottom w:val="nil"/>
          <w:right w:val="nil"/>
          <w:between w:val="nil"/>
        </w:pBdr>
        <w:spacing w:line="240" w:lineRule="auto"/>
        <w:rPr>
          <w:b/>
          <w:sz w:val="20"/>
          <w:szCs w:val="20"/>
        </w:rPr>
      </w:pPr>
      <w:r w:rsidRPr="001C416C">
        <w:rPr>
          <w:b/>
          <w:sz w:val="20"/>
          <w:szCs w:val="20"/>
        </w:rPr>
        <w:t xml:space="preserve">2.4 Adultez </w:t>
      </w:r>
    </w:p>
    <w:p w:rsidR="008A2934" w:rsidP="001C416C" w:rsidRDefault="008A2934" w14:paraId="795C0744" w14:textId="5A8FBCF4">
      <w:pPr>
        <w:pStyle w:val="Normal0"/>
        <w:pBdr>
          <w:top w:val="nil"/>
          <w:left w:val="nil"/>
          <w:bottom w:val="nil"/>
          <w:right w:val="nil"/>
          <w:between w:val="nil"/>
        </w:pBdr>
        <w:spacing w:line="240" w:lineRule="auto"/>
        <w:rPr>
          <w:b/>
          <w:sz w:val="20"/>
          <w:szCs w:val="20"/>
        </w:rPr>
      </w:pPr>
    </w:p>
    <w:p w:rsidRPr="001C416C" w:rsidR="008A2934" w:rsidP="008A2934" w:rsidRDefault="008A2934" w14:paraId="30A0D7EB" w14:textId="77777777">
      <w:pPr>
        <w:pStyle w:val="Normal0"/>
        <w:pBdr>
          <w:top w:val="nil"/>
          <w:left w:val="nil"/>
          <w:bottom w:val="nil"/>
          <w:right w:val="nil"/>
          <w:between w:val="nil"/>
        </w:pBdr>
        <w:spacing w:line="240" w:lineRule="auto"/>
        <w:rPr>
          <w:sz w:val="20"/>
          <w:szCs w:val="20"/>
        </w:rPr>
      </w:pPr>
      <w:r w:rsidRPr="001C416C">
        <w:rPr>
          <w:sz w:val="20"/>
          <w:szCs w:val="20"/>
        </w:rPr>
        <w:t>Como características propias de la adultez podemos destacar entre otras, las siguientes:</w:t>
      </w:r>
    </w:p>
    <w:p w:rsidRPr="001C416C" w:rsidR="008A2934" w:rsidP="008A2934" w:rsidRDefault="008A2934" w14:paraId="2588155C" w14:textId="77777777">
      <w:pPr>
        <w:pStyle w:val="Normal0"/>
        <w:pBdr>
          <w:top w:val="nil"/>
          <w:left w:val="nil"/>
          <w:bottom w:val="nil"/>
          <w:right w:val="nil"/>
          <w:between w:val="nil"/>
        </w:pBdr>
        <w:spacing w:line="240" w:lineRule="auto"/>
        <w:rPr>
          <w:sz w:val="20"/>
          <w:szCs w:val="20"/>
        </w:rPr>
      </w:pPr>
    </w:p>
    <w:p w:rsidRPr="001C416C" w:rsidR="008A2934" w:rsidP="008A2934" w:rsidRDefault="008A2934" w14:paraId="70A82CBB" w14:textId="77777777">
      <w:pPr>
        <w:pStyle w:val="Normal0"/>
        <w:numPr>
          <w:ilvl w:val="0"/>
          <w:numId w:val="20"/>
        </w:numPr>
        <w:pBdr>
          <w:top w:val="nil"/>
          <w:left w:val="nil"/>
          <w:bottom w:val="nil"/>
          <w:right w:val="nil"/>
          <w:between w:val="nil"/>
        </w:pBdr>
        <w:spacing w:line="240" w:lineRule="auto"/>
        <w:ind w:left="0" w:firstLine="0"/>
        <w:jc w:val="both"/>
        <w:rPr>
          <w:color w:val="000000"/>
          <w:sz w:val="20"/>
          <w:szCs w:val="20"/>
        </w:rPr>
      </w:pPr>
      <w:r w:rsidRPr="001C416C">
        <w:rPr>
          <w:color w:val="000000"/>
          <w:sz w:val="20"/>
          <w:szCs w:val="20"/>
        </w:rPr>
        <w:t xml:space="preserve">Los adultos están interesados en aprender y poder aplicar lo que aprenden a la vida cotidiana, tienen un pensamiento dialéctico. </w:t>
      </w:r>
    </w:p>
    <w:p w:rsidRPr="001C416C" w:rsidR="008A2934" w:rsidP="008A2934" w:rsidRDefault="008A2934" w14:paraId="7EC8F89E" w14:textId="77777777">
      <w:pPr>
        <w:pStyle w:val="Normal0"/>
        <w:numPr>
          <w:ilvl w:val="0"/>
          <w:numId w:val="20"/>
        </w:numPr>
        <w:pBdr>
          <w:top w:val="nil"/>
          <w:left w:val="nil"/>
          <w:bottom w:val="nil"/>
          <w:right w:val="nil"/>
          <w:between w:val="nil"/>
        </w:pBdr>
        <w:spacing w:line="240" w:lineRule="auto"/>
        <w:ind w:left="0" w:firstLine="0"/>
        <w:jc w:val="both"/>
        <w:rPr>
          <w:color w:val="000000"/>
          <w:sz w:val="20"/>
          <w:szCs w:val="20"/>
        </w:rPr>
      </w:pPr>
      <w:r w:rsidRPr="001C416C">
        <w:rPr>
          <w:color w:val="000000"/>
          <w:sz w:val="20"/>
          <w:szCs w:val="20"/>
        </w:rPr>
        <w:t xml:space="preserve">Comprenden el conocimiento como una transformación activa de la realidad, posterior o concomitante a un proceso de problematización de la misma, desde las características del pensamiento crítico. </w:t>
      </w:r>
    </w:p>
    <w:p w:rsidRPr="001C416C" w:rsidR="008A2934" w:rsidP="008A2934" w:rsidRDefault="008A2934" w14:paraId="7EF6BACF" w14:textId="77777777">
      <w:pPr>
        <w:pStyle w:val="Normal0"/>
        <w:numPr>
          <w:ilvl w:val="0"/>
          <w:numId w:val="20"/>
        </w:numPr>
        <w:pBdr>
          <w:top w:val="nil"/>
          <w:left w:val="nil"/>
          <w:bottom w:val="nil"/>
          <w:right w:val="nil"/>
          <w:between w:val="nil"/>
        </w:pBdr>
        <w:spacing w:line="240" w:lineRule="auto"/>
        <w:ind w:left="0" w:firstLine="0"/>
        <w:jc w:val="both"/>
        <w:rPr>
          <w:color w:val="000000"/>
          <w:sz w:val="20"/>
          <w:szCs w:val="20"/>
        </w:rPr>
      </w:pPr>
      <w:r w:rsidRPr="001C416C">
        <w:rPr>
          <w:color w:val="000000"/>
          <w:sz w:val="20"/>
          <w:szCs w:val="20"/>
        </w:rPr>
        <w:t xml:space="preserve">Tienen la capacidad para: 1) comprender puntos de vista diferentes y realizar una síntesis entre realismo e idealismo, y 2) </w:t>
      </w:r>
      <w:r w:rsidRPr="001C416C">
        <w:rPr>
          <w:sz w:val="20"/>
          <w:szCs w:val="20"/>
        </w:rPr>
        <w:t>reevaluar</w:t>
      </w:r>
      <w:r w:rsidRPr="001C416C">
        <w:rPr>
          <w:color w:val="000000"/>
          <w:sz w:val="20"/>
          <w:szCs w:val="20"/>
        </w:rPr>
        <w:t xml:space="preserve"> las decisiones y tomar nuevas decisiones vitales. </w:t>
      </w:r>
    </w:p>
    <w:p w:rsidR="008A2934" w:rsidP="008A2934" w:rsidRDefault="008A2934" w14:paraId="5750C337" w14:textId="1DC5B47B">
      <w:pPr>
        <w:pStyle w:val="Normal0"/>
        <w:pBdr>
          <w:top w:val="nil"/>
          <w:left w:val="nil"/>
          <w:bottom w:val="nil"/>
          <w:right w:val="nil"/>
          <w:between w:val="nil"/>
        </w:pBdr>
        <w:spacing w:line="240" w:lineRule="auto"/>
        <w:rPr>
          <w:color w:val="000000"/>
          <w:sz w:val="20"/>
          <w:szCs w:val="20"/>
        </w:rPr>
      </w:pPr>
      <w:r w:rsidRPr="001C416C">
        <w:rPr>
          <w:color w:val="000000"/>
          <w:sz w:val="20"/>
          <w:szCs w:val="20"/>
        </w:rPr>
        <w:t>Incremento de la capacidad narrativa y del establecimiento de relaciones asertivas, basadas en sentimientos claramente expresados.</w:t>
      </w:r>
    </w:p>
    <w:p w:rsidR="008A2934" w:rsidP="008A2934" w:rsidRDefault="008A2934" w14:paraId="44A9942C" w14:textId="38A62C62">
      <w:pPr>
        <w:pStyle w:val="Normal0"/>
        <w:pBdr>
          <w:top w:val="nil"/>
          <w:left w:val="nil"/>
          <w:bottom w:val="nil"/>
          <w:right w:val="nil"/>
          <w:between w:val="nil"/>
        </w:pBdr>
        <w:spacing w:line="240" w:lineRule="auto"/>
        <w:rPr>
          <w:color w:val="000000"/>
          <w:sz w:val="20"/>
          <w:szCs w:val="20"/>
        </w:rPr>
      </w:pPr>
    </w:p>
    <w:p w:rsidRPr="001C416C" w:rsidR="008A2934" w:rsidP="008A2934" w:rsidRDefault="008A2934" w14:paraId="5A01819E" w14:textId="77777777">
      <w:pPr>
        <w:pStyle w:val="Normal0"/>
        <w:pBdr>
          <w:top w:val="nil"/>
          <w:left w:val="nil"/>
          <w:bottom w:val="nil"/>
          <w:right w:val="nil"/>
          <w:between w:val="nil"/>
        </w:pBdr>
        <w:spacing w:line="240" w:lineRule="auto"/>
        <w:rPr>
          <w:b/>
          <w:sz w:val="20"/>
          <w:szCs w:val="20"/>
        </w:rPr>
      </w:pPr>
    </w:p>
    <w:p w:rsidRPr="001C416C" w:rsidR="008A2934" w:rsidP="008A2934" w:rsidRDefault="008A2934" w14:paraId="4F534DD8" w14:textId="6A7887FE">
      <w:pPr>
        <w:pStyle w:val="Normal0"/>
        <w:pBdr>
          <w:top w:val="nil"/>
          <w:left w:val="nil"/>
          <w:bottom w:val="nil"/>
          <w:right w:val="nil"/>
          <w:between w:val="nil"/>
        </w:pBdr>
        <w:spacing w:line="240" w:lineRule="auto"/>
        <w:rPr>
          <w:sz w:val="20"/>
          <w:szCs w:val="20"/>
        </w:rPr>
      </w:pPr>
      <w:commentRangeStart w:id="67"/>
      <w:r w:rsidRPr="001C416C">
        <w:rPr>
          <w:b/>
          <w:sz w:val="20"/>
          <w:szCs w:val="20"/>
        </w:rPr>
        <w:t>Temas clave</w:t>
      </w:r>
    </w:p>
    <w:p w:rsidRPr="001C416C" w:rsidR="008A2934" w:rsidP="008A2934" w:rsidRDefault="008A2934" w14:paraId="49DE2685" w14:textId="77777777">
      <w:pPr>
        <w:pStyle w:val="Normal0"/>
        <w:pBdr>
          <w:top w:val="nil"/>
          <w:left w:val="nil"/>
          <w:bottom w:val="nil"/>
          <w:right w:val="nil"/>
          <w:between w:val="nil"/>
        </w:pBdr>
        <w:spacing w:line="240" w:lineRule="auto"/>
        <w:jc w:val="both"/>
        <w:rPr>
          <w:sz w:val="20"/>
          <w:szCs w:val="20"/>
        </w:rPr>
      </w:pPr>
      <w:r w:rsidRPr="001C416C">
        <w:rPr>
          <w:sz w:val="20"/>
          <w:szCs w:val="20"/>
        </w:rPr>
        <w:t>Efectos acumulativos (positivos y negativos) para la salud a lo largo de la vida, influencia de los sucesos vitales sobre el estado de salud, importancia de las vidas interconectadas en el desarrollo de los adultos, detección temprana de factores de riesgo, prevención de enfermedades crónicas y uso de sustancias psicoactivas, derechos humanos, derechos sexuales y reproductivos, envejecimiento saludable y activo, alimentación y nutrición saludable y segura, seguridad laboral, salud mental, habilidades para la vida, promoción  del cuidado de sí, de los otros y de la naturaleza, participación social y redes de apoyo social y comunitario, guías alimentarias para la población mayor de 2 años y peso saludable.</w:t>
      </w:r>
      <w:commentRangeEnd w:id="67"/>
      <w:r>
        <w:rPr>
          <w:rStyle w:val="Refdecomentario"/>
        </w:rPr>
        <w:commentReference w:id="67"/>
      </w:r>
    </w:p>
    <w:p w:rsidRPr="001C416C" w:rsidR="00084319" w:rsidP="001C416C" w:rsidRDefault="00084319" w14:paraId="0000021F" w14:textId="3444E94D">
      <w:pPr>
        <w:pStyle w:val="Normal0"/>
        <w:pBdr>
          <w:top w:val="nil"/>
          <w:left w:val="nil"/>
          <w:bottom w:val="nil"/>
          <w:right w:val="nil"/>
          <w:between w:val="nil"/>
        </w:pBdr>
        <w:spacing w:line="240" w:lineRule="auto"/>
        <w:rPr>
          <w:b/>
          <w:sz w:val="20"/>
          <w:szCs w:val="20"/>
        </w:rPr>
      </w:pPr>
    </w:p>
    <w:p w:rsidRPr="001C416C" w:rsidR="00084319" w:rsidP="001C416C" w:rsidRDefault="00084319" w14:paraId="00000223" w14:textId="77777777">
      <w:pPr>
        <w:pStyle w:val="Normal0"/>
        <w:pBdr>
          <w:top w:val="nil"/>
          <w:left w:val="nil"/>
          <w:bottom w:val="nil"/>
          <w:right w:val="nil"/>
          <w:between w:val="nil"/>
        </w:pBdr>
        <w:spacing w:line="240" w:lineRule="auto"/>
        <w:rPr>
          <w:sz w:val="20"/>
          <w:szCs w:val="20"/>
        </w:rPr>
      </w:pPr>
    </w:p>
    <w:p w:rsidR="008A2934" w:rsidP="008A2934" w:rsidRDefault="008A2934" w14:paraId="61965DF5" w14:textId="77777777">
      <w:pPr>
        <w:pStyle w:val="Normal0"/>
        <w:pBdr>
          <w:top w:val="nil"/>
          <w:left w:val="nil"/>
          <w:bottom w:val="nil"/>
          <w:right w:val="nil"/>
          <w:between w:val="nil"/>
        </w:pBdr>
        <w:spacing w:line="240" w:lineRule="auto"/>
        <w:jc w:val="both"/>
        <w:rPr>
          <w:color w:val="000000"/>
          <w:sz w:val="20"/>
          <w:szCs w:val="20"/>
        </w:rPr>
      </w:pPr>
    </w:p>
    <w:p w:rsidR="008A2934" w:rsidP="008A2934" w:rsidRDefault="008A2934" w14:paraId="5CF8BD1F" w14:textId="77777777">
      <w:pPr>
        <w:pStyle w:val="Normal0"/>
        <w:pBdr>
          <w:top w:val="nil"/>
          <w:left w:val="nil"/>
          <w:bottom w:val="nil"/>
          <w:right w:val="nil"/>
          <w:between w:val="nil"/>
        </w:pBdr>
        <w:spacing w:line="240" w:lineRule="auto"/>
        <w:jc w:val="both"/>
        <w:rPr>
          <w:color w:val="000000"/>
          <w:sz w:val="20"/>
          <w:szCs w:val="20"/>
        </w:rPr>
      </w:pPr>
    </w:p>
    <w:p w:rsidR="008A2934" w:rsidP="008A2934" w:rsidRDefault="008A2934" w14:paraId="30FE2964" w14:textId="77777777">
      <w:pPr>
        <w:pStyle w:val="Normal0"/>
        <w:pBdr>
          <w:top w:val="nil"/>
          <w:left w:val="nil"/>
          <w:bottom w:val="nil"/>
          <w:right w:val="nil"/>
          <w:between w:val="nil"/>
        </w:pBdr>
        <w:spacing w:line="240" w:lineRule="auto"/>
        <w:jc w:val="both"/>
        <w:rPr>
          <w:color w:val="000000"/>
          <w:sz w:val="20"/>
          <w:szCs w:val="20"/>
        </w:rPr>
      </w:pPr>
    </w:p>
    <w:p w:rsidR="008A2934" w:rsidP="008A2934" w:rsidRDefault="008A2934" w14:paraId="4870F62C" w14:textId="77777777">
      <w:pPr>
        <w:pStyle w:val="Normal0"/>
        <w:pBdr>
          <w:top w:val="nil"/>
          <w:left w:val="nil"/>
          <w:bottom w:val="nil"/>
          <w:right w:val="nil"/>
          <w:between w:val="nil"/>
        </w:pBdr>
        <w:spacing w:line="240" w:lineRule="auto"/>
        <w:jc w:val="both"/>
        <w:rPr>
          <w:color w:val="000000"/>
          <w:sz w:val="20"/>
          <w:szCs w:val="20"/>
        </w:rPr>
      </w:pPr>
    </w:p>
    <w:p w:rsidRPr="001C416C" w:rsidR="00084319" w:rsidP="008A2934" w:rsidRDefault="001B3F57" w14:paraId="00000229" w14:textId="2186B8EC">
      <w:pPr>
        <w:pStyle w:val="Normal0"/>
        <w:pBdr>
          <w:top w:val="nil"/>
          <w:left w:val="nil"/>
          <w:bottom w:val="nil"/>
          <w:right w:val="nil"/>
          <w:between w:val="nil"/>
        </w:pBdr>
        <w:spacing w:line="240" w:lineRule="auto"/>
        <w:jc w:val="both"/>
        <w:rPr>
          <w:color w:val="000000"/>
          <w:sz w:val="20"/>
          <w:szCs w:val="20"/>
        </w:rPr>
      </w:pPr>
      <w:r w:rsidRPr="001C416C">
        <w:rPr>
          <w:color w:val="000000"/>
          <w:sz w:val="20"/>
          <w:szCs w:val="20"/>
        </w:rPr>
        <w:lastRenderedPageBreak/>
        <w:t xml:space="preserve"> </w:t>
      </w:r>
    </w:p>
    <w:p w:rsidRPr="001C416C" w:rsidR="00084319" w:rsidP="001C416C" w:rsidRDefault="00084319" w14:paraId="0000022A" w14:textId="77777777">
      <w:pPr>
        <w:pStyle w:val="Normal0"/>
        <w:pBdr>
          <w:top w:val="nil"/>
          <w:left w:val="nil"/>
          <w:bottom w:val="nil"/>
          <w:right w:val="nil"/>
          <w:between w:val="nil"/>
        </w:pBdr>
        <w:spacing w:line="240" w:lineRule="auto"/>
        <w:jc w:val="both"/>
        <w:rPr>
          <w:sz w:val="20"/>
          <w:szCs w:val="20"/>
        </w:rPr>
      </w:pPr>
    </w:p>
    <w:p w:rsidRPr="001C416C" w:rsidR="00084319" w:rsidP="001C416C" w:rsidRDefault="001B3F57" w14:paraId="0000022B" w14:textId="77777777">
      <w:pPr>
        <w:pStyle w:val="Normal0"/>
        <w:pBdr>
          <w:top w:val="nil"/>
          <w:left w:val="nil"/>
          <w:bottom w:val="nil"/>
          <w:right w:val="nil"/>
          <w:between w:val="nil"/>
        </w:pBdr>
        <w:spacing w:line="240" w:lineRule="auto"/>
        <w:jc w:val="both"/>
        <w:rPr>
          <w:sz w:val="20"/>
          <w:szCs w:val="20"/>
        </w:rPr>
      </w:pPr>
      <w:r w:rsidRPr="001C416C">
        <w:rPr>
          <w:sz w:val="20"/>
          <w:szCs w:val="20"/>
        </w:rPr>
        <w:t xml:space="preserve">Algunas recomendaciones para el desarrollo de estrategias de educación en salud para la población adulta: </w:t>
      </w:r>
    </w:p>
    <w:p w:rsidR="00084319" w:rsidP="001C416C" w:rsidRDefault="00084319" w14:paraId="0000022C" w14:textId="7751E16C">
      <w:pPr>
        <w:pStyle w:val="Normal0"/>
        <w:pBdr>
          <w:top w:val="nil"/>
          <w:left w:val="nil"/>
          <w:bottom w:val="nil"/>
          <w:right w:val="nil"/>
          <w:between w:val="nil"/>
        </w:pBdr>
        <w:spacing w:line="240" w:lineRule="auto"/>
        <w:jc w:val="both"/>
        <w:rPr>
          <w:sz w:val="20"/>
          <w:szCs w:val="20"/>
        </w:rPr>
      </w:pPr>
    </w:p>
    <w:tbl>
      <w:tblPr>
        <w:tblStyle w:val="Tablaconcuadrcula"/>
        <w:tblW w:w="0" w:type="auto"/>
        <w:tblLook w:val="04A0" w:firstRow="1" w:lastRow="0" w:firstColumn="1" w:lastColumn="0" w:noHBand="0" w:noVBand="1"/>
      </w:tblPr>
      <w:tblGrid>
        <w:gridCol w:w="3320"/>
        <w:gridCol w:w="3321"/>
        <w:gridCol w:w="3321"/>
      </w:tblGrid>
      <w:tr w:rsidR="008A2934" w:rsidTr="008A2934" w14:paraId="72F20849" w14:textId="77777777">
        <w:tc>
          <w:tcPr>
            <w:tcW w:w="3320" w:type="dxa"/>
            <w:shd w:val="clear" w:color="auto" w:fill="CCC0D9" w:themeFill="accent4" w:themeFillTint="66"/>
          </w:tcPr>
          <w:p w:rsidRPr="008A2934" w:rsidR="008A2934" w:rsidP="008A2934" w:rsidRDefault="008A2934" w14:paraId="2306DFE3" w14:textId="34188817">
            <w:pPr>
              <w:pStyle w:val="Normal0"/>
              <w:pBdr>
                <w:top w:val="nil"/>
                <w:left w:val="nil"/>
                <w:bottom w:val="nil"/>
                <w:right w:val="nil"/>
                <w:between w:val="nil"/>
              </w:pBdr>
              <w:jc w:val="center"/>
              <w:rPr>
                <w:b/>
                <w:bCs/>
                <w:color w:val="000000"/>
                <w:sz w:val="20"/>
                <w:szCs w:val="20"/>
              </w:rPr>
            </w:pPr>
            <w:commentRangeStart w:id="68"/>
            <w:r w:rsidRPr="008A2934">
              <w:rPr>
                <w:b/>
                <w:bCs/>
                <w:color w:val="000000"/>
                <w:sz w:val="20"/>
                <w:szCs w:val="20"/>
              </w:rPr>
              <w:t>Desaprender</w:t>
            </w:r>
          </w:p>
          <w:p w:rsidR="008A2934" w:rsidP="008A2934" w:rsidRDefault="008A2934" w14:paraId="62B10F4D" w14:textId="77777777">
            <w:pPr>
              <w:pStyle w:val="Normal0"/>
              <w:pBdr>
                <w:top w:val="nil"/>
                <w:left w:val="nil"/>
                <w:bottom w:val="nil"/>
                <w:right w:val="nil"/>
                <w:between w:val="nil"/>
              </w:pBdr>
              <w:jc w:val="both"/>
              <w:rPr>
                <w:color w:val="000000"/>
                <w:sz w:val="20"/>
                <w:szCs w:val="20"/>
              </w:rPr>
            </w:pPr>
          </w:p>
          <w:p w:rsidRPr="008A2934" w:rsidR="008A2934" w:rsidP="008A2934" w:rsidRDefault="008A2934" w14:paraId="7A19BEF4" w14:textId="7DE08FC3">
            <w:pPr>
              <w:pStyle w:val="Normal0"/>
              <w:pBdr>
                <w:top w:val="nil"/>
                <w:left w:val="nil"/>
                <w:bottom w:val="nil"/>
                <w:right w:val="nil"/>
                <w:between w:val="nil"/>
              </w:pBdr>
              <w:jc w:val="both"/>
              <w:rPr>
                <w:color w:val="000000"/>
                <w:sz w:val="20"/>
                <w:szCs w:val="20"/>
              </w:rPr>
            </w:pPr>
            <w:r w:rsidRPr="001C416C">
              <w:rPr>
                <w:color w:val="000000"/>
                <w:sz w:val="20"/>
                <w:szCs w:val="20"/>
              </w:rPr>
              <w:t xml:space="preserve">Ayudarle a desaprender, a establecer nuevas estrategias de aprendizaje, a combinar la práctica con la teoría y lo abstracto con lo concreto-cotidiano, a aplicar lo que aprende a aquello en lo que trabaja, a sentirse comprendido y en un ambiente de confianza que le permita participar, valorando sus avances y estimulando a superar obstáculos. </w:t>
            </w:r>
          </w:p>
        </w:tc>
        <w:tc>
          <w:tcPr>
            <w:tcW w:w="3321" w:type="dxa"/>
            <w:shd w:val="clear" w:color="auto" w:fill="FFC000"/>
          </w:tcPr>
          <w:p w:rsidRPr="008A2934" w:rsidR="008A2934" w:rsidP="008A2934" w:rsidRDefault="008A2934" w14:paraId="52E50286" w14:textId="18C177DF">
            <w:pPr>
              <w:pStyle w:val="Normal0"/>
              <w:pBdr>
                <w:top w:val="nil"/>
                <w:left w:val="nil"/>
                <w:bottom w:val="nil"/>
                <w:right w:val="nil"/>
                <w:between w:val="nil"/>
              </w:pBdr>
              <w:jc w:val="center"/>
              <w:rPr>
                <w:b/>
                <w:bCs/>
                <w:color w:val="000000"/>
                <w:sz w:val="20"/>
                <w:szCs w:val="20"/>
              </w:rPr>
            </w:pPr>
            <w:r w:rsidRPr="008A2934">
              <w:rPr>
                <w:b/>
                <w:bCs/>
                <w:color w:val="000000"/>
                <w:sz w:val="20"/>
                <w:szCs w:val="20"/>
              </w:rPr>
              <w:t>Significatividad de experiencias</w:t>
            </w:r>
          </w:p>
          <w:p w:rsidR="008A2934" w:rsidP="008A2934" w:rsidRDefault="008A2934" w14:paraId="7E5DB760" w14:textId="77777777">
            <w:pPr>
              <w:pStyle w:val="Normal0"/>
              <w:pBdr>
                <w:top w:val="nil"/>
                <w:left w:val="nil"/>
                <w:bottom w:val="nil"/>
                <w:right w:val="nil"/>
                <w:between w:val="nil"/>
              </w:pBdr>
              <w:jc w:val="both"/>
              <w:rPr>
                <w:color w:val="000000"/>
                <w:sz w:val="20"/>
                <w:szCs w:val="20"/>
              </w:rPr>
            </w:pPr>
          </w:p>
          <w:p w:rsidRPr="001C416C" w:rsidR="008A2934" w:rsidP="008A2934" w:rsidRDefault="008A2934" w14:paraId="50E84E95" w14:textId="369E9F9A">
            <w:pPr>
              <w:pStyle w:val="Normal0"/>
              <w:pBdr>
                <w:top w:val="nil"/>
                <w:left w:val="nil"/>
                <w:bottom w:val="nil"/>
                <w:right w:val="nil"/>
                <w:between w:val="nil"/>
              </w:pBdr>
              <w:jc w:val="both"/>
              <w:rPr>
                <w:color w:val="000000"/>
                <w:sz w:val="20"/>
                <w:szCs w:val="20"/>
              </w:rPr>
            </w:pPr>
            <w:r w:rsidRPr="001C416C">
              <w:rPr>
                <w:color w:val="000000"/>
                <w:sz w:val="20"/>
                <w:szCs w:val="20"/>
              </w:rPr>
              <w:t xml:space="preserve">Conectar las experiencias previas que hayan tenido con los nuevos conceptos y prácticas, motivándolos hacia una mayor satisfacción personal, construcción de auto seguridad y confianza, y teniéndolos en cuenta al momento de planificar la organización de su aprendizaje. </w:t>
            </w:r>
          </w:p>
          <w:p w:rsidR="008A2934" w:rsidP="001C416C" w:rsidRDefault="008A2934" w14:paraId="48BF8AA1" w14:textId="77777777">
            <w:pPr>
              <w:pStyle w:val="Normal0"/>
              <w:jc w:val="both"/>
              <w:rPr>
                <w:sz w:val="20"/>
                <w:szCs w:val="20"/>
              </w:rPr>
            </w:pPr>
          </w:p>
        </w:tc>
        <w:tc>
          <w:tcPr>
            <w:tcW w:w="3321" w:type="dxa"/>
            <w:shd w:val="clear" w:color="auto" w:fill="D6E3BC" w:themeFill="accent3" w:themeFillTint="66"/>
          </w:tcPr>
          <w:p w:rsidRPr="008A2934" w:rsidR="008A2934" w:rsidP="008A2934" w:rsidRDefault="008A2934" w14:paraId="637FE646" w14:textId="30CE8567">
            <w:pPr>
              <w:pStyle w:val="Normal0"/>
              <w:pBdr>
                <w:top w:val="nil"/>
                <w:left w:val="nil"/>
                <w:bottom w:val="nil"/>
                <w:right w:val="nil"/>
                <w:between w:val="nil"/>
              </w:pBdr>
              <w:jc w:val="center"/>
              <w:rPr>
                <w:b/>
                <w:bCs/>
                <w:color w:val="000000"/>
                <w:sz w:val="20"/>
                <w:szCs w:val="20"/>
              </w:rPr>
            </w:pPr>
            <w:r w:rsidRPr="008A2934">
              <w:rPr>
                <w:b/>
                <w:bCs/>
                <w:color w:val="000000"/>
                <w:sz w:val="20"/>
                <w:szCs w:val="20"/>
              </w:rPr>
              <w:t>Pedagogía diferenciada</w:t>
            </w:r>
          </w:p>
          <w:p w:rsidR="008A2934" w:rsidP="008A2934" w:rsidRDefault="008A2934" w14:paraId="14D6FEA4" w14:textId="77777777">
            <w:pPr>
              <w:pStyle w:val="Normal0"/>
              <w:pBdr>
                <w:top w:val="nil"/>
                <w:left w:val="nil"/>
                <w:bottom w:val="nil"/>
                <w:right w:val="nil"/>
                <w:between w:val="nil"/>
              </w:pBdr>
              <w:jc w:val="both"/>
              <w:rPr>
                <w:color w:val="000000"/>
                <w:sz w:val="20"/>
                <w:szCs w:val="20"/>
              </w:rPr>
            </w:pPr>
          </w:p>
          <w:p w:rsidRPr="001C416C" w:rsidR="008A2934" w:rsidP="008A2934" w:rsidRDefault="008A2934" w14:paraId="67E506CF" w14:textId="3CB20783">
            <w:pPr>
              <w:pStyle w:val="Normal0"/>
              <w:pBdr>
                <w:top w:val="nil"/>
                <w:left w:val="nil"/>
                <w:bottom w:val="nil"/>
                <w:right w:val="nil"/>
                <w:between w:val="nil"/>
              </w:pBdr>
              <w:jc w:val="both"/>
              <w:rPr>
                <w:color w:val="000000"/>
                <w:sz w:val="20"/>
                <w:szCs w:val="20"/>
              </w:rPr>
            </w:pPr>
            <w:r w:rsidRPr="001C416C">
              <w:rPr>
                <w:color w:val="000000"/>
                <w:sz w:val="20"/>
                <w:szCs w:val="20"/>
              </w:rPr>
              <w:t>Utilizar: ejemplos, preguntas, recordatorio de conceptos clave, organizadores gráficos conceptuales, procedimientos, entre otros.</w:t>
            </w:r>
            <w:commentRangeEnd w:id="68"/>
            <w:r>
              <w:rPr>
                <w:rStyle w:val="Refdecomentario"/>
              </w:rPr>
              <w:commentReference w:id="68"/>
            </w:r>
          </w:p>
          <w:p w:rsidR="008A2934" w:rsidP="001C416C" w:rsidRDefault="008A2934" w14:paraId="77362338" w14:textId="77777777">
            <w:pPr>
              <w:pStyle w:val="Normal0"/>
              <w:jc w:val="both"/>
              <w:rPr>
                <w:sz w:val="20"/>
                <w:szCs w:val="20"/>
              </w:rPr>
            </w:pPr>
          </w:p>
        </w:tc>
      </w:tr>
    </w:tbl>
    <w:p w:rsidR="008A2934" w:rsidP="001C416C" w:rsidRDefault="008A2934" w14:paraId="1B41E2A0" w14:textId="499FC74D">
      <w:pPr>
        <w:pStyle w:val="Normal0"/>
        <w:pBdr>
          <w:top w:val="nil"/>
          <w:left w:val="nil"/>
          <w:bottom w:val="nil"/>
          <w:right w:val="nil"/>
          <w:between w:val="nil"/>
        </w:pBdr>
        <w:spacing w:line="240" w:lineRule="auto"/>
        <w:jc w:val="both"/>
        <w:rPr>
          <w:sz w:val="20"/>
          <w:szCs w:val="20"/>
        </w:rPr>
      </w:pPr>
    </w:p>
    <w:p w:rsidRPr="001C416C" w:rsidR="00084319" w:rsidP="001C416C" w:rsidRDefault="00084319" w14:paraId="00000230" w14:textId="77777777">
      <w:pPr>
        <w:pStyle w:val="Normal0"/>
        <w:pBdr>
          <w:top w:val="nil"/>
          <w:left w:val="nil"/>
          <w:bottom w:val="nil"/>
          <w:right w:val="nil"/>
          <w:between w:val="nil"/>
        </w:pBdr>
        <w:spacing w:line="240" w:lineRule="auto"/>
        <w:jc w:val="both"/>
        <w:rPr>
          <w:sz w:val="20"/>
          <w:szCs w:val="20"/>
        </w:rPr>
      </w:pPr>
    </w:p>
    <w:p w:rsidRPr="001C416C" w:rsidR="00084319" w:rsidP="001C416C" w:rsidRDefault="001B3F57" w14:paraId="00000231" w14:textId="77777777">
      <w:pPr>
        <w:pStyle w:val="Normal0"/>
        <w:pBdr>
          <w:top w:val="nil"/>
          <w:left w:val="nil"/>
          <w:bottom w:val="nil"/>
          <w:right w:val="nil"/>
          <w:between w:val="nil"/>
        </w:pBdr>
        <w:spacing w:line="240" w:lineRule="auto"/>
        <w:jc w:val="both"/>
        <w:rPr>
          <w:b/>
          <w:sz w:val="20"/>
          <w:szCs w:val="20"/>
        </w:rPr>
      </w:pPr>
      <w:r w:rsidRPr="001C416C">
        <w:rPr>
          <w:b/>
          <w:sz w:val="20"/>
          <w:szCs w:val="20"/>
        </w:rPr>
        <w:t>Instrumentos, insumos y dispositivos</w:t>
      </w:r>
    </w:p>
    <w:p w:rsidRPr="001C416C" w:rsidR="00084319" w:rsidP="001C416C" w:rsidRDefault="00084319" w14:paraId="00000232" w14:textId="77777777">
      <w:pPr>
        <w:pStyle w:val="Normal0"/>
        <w:pBdr>
          <w:top w:val="nil"/>
          <w:left w:val="nil"/>
          <w:bottom w:val="nil"/>
          <w:right w:val="nil"/>
          <w:between w:val="nil"/>
        </w:pBdr>
        <w:spacing w:line="240" w:lineRule="auto"/>
        <w:jc w:val="both"/>
        <w:rPr>
          <w:sz w:val="20"/>
          <w:szCs w:val="20"/>
        </w:rPr>
      </w:pPr>
    </w:p>
    <w:p w:rsidRPr="001C416C" w:rsidR="00084319" w:rsidP="001C416C" w:rsidRDefault="001B3F57" w14:paraId="00000233" w14:textId="77777777">
      <w:pPr>
        <w:pStyle w:val="Normal0"/>
        <w:pBdr>
          <w:top w:val="nil"/>
          <w:left w:val="nil"/>
          <w:bottom w:val="nil"/>
          <w:right w:val="nil"/>
          <w:between w:val="nil"/>
        </w:pBdr>
        <w:spacing w:line="240" w:lineRule="auto"/>
        <w:jc w:val="both"/>
        <w:rPr>
          <w:sz w:val="20"/>
          <w:szCs w:val="20"/>
        </w:rPr>
      </w:pPr>
      <w:r w:rsidRPr="001C416C">
        <w:rPr>
          <w:sz w:val="20"/>
          <w:szCs w:val="20"/>
        </w:rPr>
        <w:t xml:space="preserve">Sin perjuicio del cumplimiento de los estándares de habilitación para la consulta de medicina general o medicina familiar, se debe contar con los siguientes elementos: </w:t>
      </w:r>
      <w:r w:rsidRPr="001C416C">
        <w:rPr>
          <w:noProof/>
          <w:sz w:val="20"/>
          <w:szCs w:val="20"/>
        </w:rPr>
        <w:drawing>
          <wp:anchor distT="0" distB="0" distL="114300" distR="114300" simplePos="0" relativeHeight="251697152" behindDoc="0" locked="0" layoutInCell="1" hidden="0" allowOverlap="1" wp14:anchorId="17FF6042" wp14:editId="07777777">
            <wp:simplePos x="0" y="0"/>
            <wp:positionH relativeFrom="column">
              <wp:posOffset>3629025</wp:posOffset>
            </wp:positionH>
            <wp:positionV relativeFrom="paragraph">
              <wp:posOffset>380944</wp:posOffset>
            </wp:positionV>
            <wp:extent cx="2484120" cy="1662450"/>
            <wp:effectExtent l="0" t="0" r="0" b="0"/>
            <wp:wrapSquare wrapText="bothSides" distT="0" distB="0" distL="114300" distR="114300"/>
            <wp:docPr id="150" name="image4.jpg" descr="Healthcare business medical concept. Virtual charts and diagrams on the background of the doctors hands with a stethoscope, clip board and laptop"/>
            <wp:cNvGraphicFramePr/>
            <a:graphic xmlns:a="http://schemas.openxmlformats.org/drawingml/2006/main">
              <a:graphicData uri="http://schemas.openxmlformats.org/drawingml/2006/picture">
                <pic:pic xmlns:pic="http://schemas.openxmlformats.org/drawingml/2006/picture">
                  <pic:nvPicPr>
                    <pic:cNvPr id="0" name="image4.jpg" descr="Healthcare business medical concept. Virtual charts and diagrams on the background of the doctors hands with a stethoscope, clip board and laptop"/>
                    <pic:cNvPicPr preferRelativeResize="0"/>
                  </pic:nvPicPr>
                  <pic:blipFill>
                    <a:blip r:embed="rId34"/>
                    <a:srcRect l="3065" t="18285" r="-3065" b="-18285"/>
                    <a:stretch>
                      <a:fillRect/>
                    </a:stretch>
                  </pic:blipFill>
                  <pic:spPr>
                    <a:xfrm>
                      <a:off x="0" y="0"/>
                      <a:ext cx="2484120" cy="1662450"/>
                    </a:xfrm>
                    <a:prstGeom prst="rect">
                      <a:avLst/>
                    </a:prstGeom>
                    <a:ln/>
                  </pic:spPr>
                </pic:pic>
              </a:graphicData>
            </a:graphic>
          </wp:anchor>
        </w:drawing>
      </w:r>
    </w:p>
    <w:p w:rsidRPr="001C416C" w:rsidR="00084319" w:rsidP="001C416C" w:rsidRDefault="00000000" w14:paraId="00000234" w14:textId="77777777">
      <w:pPr>
        <w:pStyle w:val="Normal0"/>
        <w:pBdr>
          <w:top w:val="nil"/>
          <w:left w:val="nil"/>
          <w:bottom w:val="nil"/>
          <w:right w:val="nil"/>
          <w:between w:val="nil"/>
        </w:pBdr>
        <w:spacing w:line="240" w:lineRule="auto"/>
        <w:rPr>
          <w:sz w:val="20"/>
          <w:szCs w:val="20"/>
        </w:rPr>
      </w:pPr>
      <w:sdt>
        <w:sdtPr>
          <w:rPr>
            <w:sz w:val="20"/>
            <w:szCs w:val="20"/>
          </w:rPr>
          <w:tag w:val="goog_rdk_30"/>
          <w:id w:val="1151572489"/>
        </w:sdtPr>
        <w:sdtContent>
          <w:commentRangeStart w:id="69"/>
        </w:sdtContent>
      </w:sdt>
    </w:p>
    <w:p w:rsidRPr="001C416C" w:rsidR="00084319" w:rsidP="001C416C" w:rsidRDefault="001B3F57" w14:paraId="00000235" w14:textId="77777777">
      <w:pPr>
        <w:pStyle w:val="Normal0"/>
        <w:numPr>
          <w:ilvl w:val="0"/>
          <w:numId w:val="21"/>
        </w:numPr>
        <w:pBdr>
          <w:top w:val="nil"/>
          <w:left w:val="nil"/>
          <w:bottom w:val="nil"/>
          <w:right w:val="nil"/>
          <w:between w:val="nil"/>
        </w:pBdr>
        <w:spacing w:line="240" w:lineRule="auto"/>
        <w:ind w:left="0" w:firstLine="0"/>
        <w:rPr>
          <w:color w:val="000000"/>
          <w:sz w:val="20"/>
          <w:szCs w:val="20"/>
        </w:rPr>
      </w:pPr>
      <w:commentRangeEnd w:id="69"/>
      <w:r w:rsidRPr="001C416C">
        <w:rPr>
          <w:sz w:val="20"/>
          <w:szCs w:val="20"/>
        </w:rPr>
        <w:commentReference w:id="69"/>
      </w:r>
      <w:r w:rsidRPr="001C416C">
        <w:rPr>
          <w:color w:val="000000"/>
          <w:sz w:val="20"/>
          <w:szCs w:val="20"/>
        </w:rPr>
        <w:t>Cuestionarios AUDIT, ASSIST, preguntas Whooley, cuestionario GAD-2, escala Zarit, Finnish Risk Score, tablas de Framighan.</w:t>
      </w:r>
    </w:p>
    <w:p w:rsidRPr="001C416C" w:rsidR="00084319" w:rsidP="001C416C" w:rsidRDefault="001B3F57" w14:paraId="00000236" w14:textId="77777777">
      <w:pPr>
        <w:pStyle w:val="Normal0"/>
        <w:numPr>
          <w:ilvl w:val="0"/>
          <w:numId w:val="21"/>
        </w:numPr>
        <w:pBdr>
          <w:top w:val="nil"/>
          <w:left w:val="nil"/>
          <w:bottom w:val="nil"/>
          <w:right w:val="nil"/>
          <w:between w:val="nil"/>
        </w:pBdr>
        <w:spacing w:line="240" w:lineRule="auto"/>
        <w:ind w:left="0" w:firstLine="0"/>
        <w:rPr>
          <w:color w:val="000000"/>
          <w:sz w:val="20"/>
          <w:szCs w:val="20"/>
        </w:rPr>
      </w:pPr>
      <w:r w:rsidRPr="001C416C">
        <w:rPr>
          <w:color w:val="000000"/>
          <w:sz w:val="20"/>
          <w:szCs w:val="20"/>
        </w:rPr>
        <w:t>Tablas de estratificación de la OMS</w:t>
      </w:r>
    </w:p>
    <w:p w:rsidRPr="001C416C" w:rsidR="00084319" w:rsidP="001C416C" w:rsidRDefault="001B3F57" w14:paraId="00000237" w14:textId="77777777">
      <w:pPr>
        <w:pStyle w:val="Normal0"/>
        <w:numPr>
          <w:ilvl w:val="0"/>
          <w:numId w:val="21"/>
        </w:numPr>
        <w:pBdr>
          <w:top w:val="nil"/>
          <w:left w:val="nil"/>
          <w:bottom w:val="nil"/>
          <w:right w:val="nil"/>
          <w:between w:val="nil"/>
        </w:pBdr>
        <w:spacing w:line="240" w:lineRule="auto"/>
        <w:ind w:left="0" w:firstLine="0"/>
        <w:rPr>
          <w:color w:val="000000"/>
          <w:sz w:val="20"/>
          <w:szCs w:val="20"/>
        </w:rPr>
      </w:pPr>
      <w:r w:rsidRPr="001C416C">
        <w:rPr>
          <w:color w:val="000000"/>
          <w:sz w:val="20"/>
          <w:szCs w:val="20"/>
        </w:rPr>
        <w:t>Lista de chequeo de factores de riesgo de enfermedades del oído, alteraciones auditivas, vestibulares y de la comunicación</w:t>
      </w:r>
    </w:p>
    <w:p w:rsidRPr="001C416C" w:rsidR="00084319" w:rsidP="001C416C" w:rsidRDefault="001B3F57" w14:paraId="00000238" w14:textId="77777777">
      <w:pPr>
        <w:pStyle w:val="Normal0"/>
        <w:numPr>
          <w:ilvl w:val="0"/>
          <w:numId w:val="21"/>
        </w:numPr>
        <w:pBdr>
          <w:top w:val="nil"/>
          <w:left w:val="nil"/>
          <w:bottom w:val="nil"/>
          <w:right w:val="nil"/>
          <w:between w:val="nil"/>
        </w:pBdr>
        <w:spacing w:line="240" w:lineRule="auto"/>
        <w:ind w:left="0" w:firstLine="0"/>
        <w:rPr>
          <w:color w:val="000000"/>
          <w:sz w:val="20"/>
          <w:szCs w:val="20"/>
        </w:rPr>
      </w:pPr>
      <w:r w:rsidRPr="001C416C">
        <w:rPr>
          <w:color w:val="000000"/>
          <w:sz w:val="20"/>
          <w:szCs w:val="20"/>
        </w:rPr>
        <w:t>Cuestionario de EPOC</w:t>
      </w:r>
    </w:p>
    <w:p w:rsidRPr="001C416C" w:rsidR="00084319" w:rsidP="001C416C" w:rsidRDefault="001B3F57" w14:paraId="00000239" w14:textId="77777777">
      <w:pPr>
        <w:pStyle w:val="Normal0"/>
        <w:numPr>
          <w:ilvl w:val="0"/>
          <w:numId w:val="21"/>
        </w:numPr>
        <w:pBdr>
          <w:top w:val="nil"/>
          <w:left w:val="nil"/>
          <w:bottom w:val="nil"/>
          <w:right w:val="nil"/>
          <w:between w:val="nil"/>
        </w:pBdr>
        <w:spacing w:line="240" w:lineRule="auto"/>
        <w:ind w:left="0" w:firstLine="0"/>
        <w:rPr>
          <w:color w:val="000000"/>
          <w:sz w:val="20"/>
          <w:szCs w:val="20"/>
        </w:rPr>
      </w:pPr>
      <w:r w:rsidRPr="001C416C">
        <w:rPr>
          <w:color w:val="000000"/>
          <w:sz w:val="20"/>
          <w:szCs w:val="20"/>
        </w:rPr>
        <w:t>Familiograma</w:t>
      </w:r>
    </w:p>
    <w:p w:rsidRPr="001C416C" w:rsidR="00084319" w:rsidP="001C416C" w:rsidRDefault="001B3F57" w14:paraId="0000023A" w14:textId="77777777">
      <w:pPr>
        <w:pStyle w:val="Normal0"/>
        <w:numPr>
          <w:ilvl w:val="0"/>
          <w:numId w:val="21"/>
        </w:numPr>
        <w:pBdr>
          <w:top w:val="nil"/>
          <w:left w:val="nil"/>
          <w:bottom w:val="nil"/>
          <w:right w:val="nil"/>
          <w:between w:val="nil"/>
        </w:pBdr>
        <w:spacing w:line="240" w:lineRule="auto"/>
        <w:ind w:left="0" w:firstLine="0"/>
        <w:rPr>
          <w:color w:val="000000"/>
          <w:sz w:val="20"/>
          <w:szCs w:val="20"/>
        </w:rPr>
      </w:pPr>
      <w:r w:rsidRPr="001C416C">
        <w:rPr>
          <w:color w:val="000000"/>
          <w:sz w:val="20"/>
          <w:szCs w:val="20"/>
        </w:rPr>
        <w:t>APGAR familiar</w:t>
      </w:r>
    </w:p>
    <w:p w:rsidRPr="001C416C" w:rsidR="00084319" w:rsidP="001C416C" w:rsidRDefault="001B3F57" w14:paraId="0000023B" w14:textId="77777777">
      <w:pPr>
        <w:pStyle w:val="Normal0"/>
        <w:numPr>
          <w:ilvl w:val="0"/>
          <w:numId w:val="21"/>
        </w:numPr>
        <w:pBdr>
          <w:top w:val="nil"/>
          <w:left w:val="nil"/>
          <w:bottom w:val="nil"/>
          <w:right w:val="nil"/>
          <w:between w:val="nil"/>
        </w:pBdr>
        <w:spacing w:line="240" w:lineRule="auto"/>
        <w:ind w:left="0" w:firstLine="0"/>
        <w:rPr>
          <w:color w:val="000000"/>
          <w:sz w:val="20"/>
          <w:szCs w:val="20"/>
        </w:rPr>
      </w:pPr>
      <w:r w:rsidRPr="001C416C">
        <w:rPr>
          <w:color w:val="000000"/>
          <w:sz w:val="20"/>
          <w:szCs w:val="20"/>
        </w:rPr>
        <w:t>Ecomapa</w:t>
      </w:r>
    </w:p>
    <w:p w:rsidRPr="001C416C" w:rsidR="00084319" w:rsidP="001C416C" w:rsidRDefault="001B3F57" w14:paraId="0000023C" w14:textId="77777777">
      <w:pPr>
        <w:pStyle w:val="Normal0"/>
        <w:numPr>
          <w:ilvl w:val="0"/>
          <w:numId w:val="21"/>
        </w:numPr>
        <w:pBdr>
          <w:top w:val="nil"/>
          <w:left w:val="nil"/>
          <w:bottom w:val="nil"/>
          <w:right w:val="nil"/>
          <w:between w:val="nil"/>
        </w:pBdr>
        <w:spacing w:line="240" w:lineRule="auto"/>
        <w:ind w:left="0" w:firstLine="0"/>
        <w:rPr>
          <w:color w:val="000000"/>
          <w:sz w:val="20"/>
          <w:szCs w:val="20"/>
        </w:rPr>
      </w:pPr>
      <w:r w:rsidRPr="001C416C">
        <w:rPr>
          <w:color w:val="000000"/>
          <w:sz w:val="20"/>
          <w:szCs w:val="20"/>
        </w:rPr>
        <w:t>Materiales para examen físico (</w:t>
      </w:r>
      <w:r w:rsidRPr="001C416C">
        <w:rPr>
          <w:sz w:val="20"/>
          <w:szCs w:val="20"/>
        </w:rPr>
        <w:t>fonendoscopio, equipo</w:t>
      </w:r>
      <w:r w:rsidRPr="001C416C">
        <w:rPr>
          <w:color w:val="000000"/>
          <w:sz w:val="20"/>
          <w:szCs w:val="20"/>
        </w:rPr>
        <w:t xml:space="preserve"> de órganos, tensiómetro, cinta métrica, </w:t>
      </w:r>
      <w:r w:rsidRPr="001C416C">
        <w:rPr>
          <w:sz w:val="20"/>
          <w:szCs w:val="20"/>
        </w:rPr>
        <w:t>pulsioxímetro</w:t>
      </w:r>
      <w:r w:rsidRPr="001C416C">
        <w:rPr>
          <w:color w:val="000000"/>
          <w:sz w:val="20"/>
          <w:szCs w:val="20"/>
        </w:rPr>
        <w:t>, báscula, tallímetro, cinta métrica, optotipos morfoscópicos o angulares para agudeza visual, etc.)</w:t>
      </w:r>
    </w:p>
    <w:p w:rsidR="00084319" w:rsidP="001C416C" w:rsidRDefault="00084319" w14:paraId="0000023D" w14:textId="5176F3EF">
      <w:pPr>
        <w:pStyle w:val="Normal0"/>
        <w:pBdr>
          <w:top w:val="nil"/>
          <w:left w:val="nil"/>
          <w:bottom w:val="nil"/>
          <w:right w:val="nil"/>
          <w:between w:val="nil"/>
        </w:pBdr>
        <w:spacing w:line="240" w:lineRule="auto"/>
        <w:rPr>
          <w:sz w:val="20"/>
          <w:szCs w:val="20"/>
        </w:rPr>
      </w:pPr>
    </w:p>
    <w:p w:rsidRPr="001C416C" w:rsidR="008A2934" w:rsidP="001C416C" w:rsidRDefault="008A2934" w14:paraId="5B78F3D6" w14:textId="77777777">
      <w:pPr>
        <w:pStyle w:val="Normal0"/>
        <w:pBdr>
          <w:top w:val="nil"/>
          <w:left w:val="nil"/>
          <w:bottom w:val="nil"/>
          <w:right w:val="nil"/>
          <w:between w:val="nil"/>
        </w:pBdr>
        <w:spacing w:line="240" w:lineRule="auto"/>
        <w:rPr>
          <w:sz w:val="20"/>
          <w:szCs w:val="20"/>
        </w:rPr>
      </w:pPr>
    </w:p>
    <w:p w:rsidRPr="001C416C" w:rsidR="00084319" w:rsidP="001C416C" w:rsidRDefault="001B3F57" w14:paraId="0000023E" w14:textId="77777777">
      <w:pPr>
        <w:pStyle w:val="Normal0"/>
        <w:pBdr>
          <w:top w:val="nil"/>
          <w:left w:val="nil"/>
          <w:bottom w:val="nil"/>
          <w:right w:val="nil"/>
          <w:between w:val="nil"/>
        </w:pBdr>
        <w:spacing w:line="240" w:lineRule="auto"/>
        <w:rPr>
          <w:b/>
          <w:sz w:val="20"/>
          <w:szCs w:val="20"/>
        </w:rPr>
      </w:pPr>
      <w:r w:rsidRPr="001C416C">
        <w:rPr>
          <w:b/>
          <w:sz w:val="20"/>
          <w:szCs w:val="20"/>
        </w:rPr>
        <w:t xml:space="preserve">2.5 Vejez </w:t>
      </w:r>
    </w:p>
    <w:p w:rsidR="008A2934" w:rsidP="001C416C" w:rsidRDefault="008A2934" w14:paraId="7CEE1BAC" w14:textId="77777777">
      <w:pPr>
        <w:pStyle w:val="Normal0"/>
        <w:pBdr>
          <w:top w:val="nil"/>
          <w:left w:val="nil"/>
          <w:bottom w:val="nil"/>
          <w:right w:val="nil"/>
          <w:between w:val="nil"/>
        </w:pBdr>
        <w:spacing w:line="240" w:lineRule="auto"/>
        <w:rPr>
          <w:sz w:val="20"/>
          <w:szCs w:val="20"/>
        </w:rPr>
      </w:pPr>
    </w:p>
    <w:p w:rsidRPr="001C416C" w:rsidR="008A2934" w:rsidP="008A2934" w:rsidRDefault="008A2934" w14:paraId="55A88653" w14:textId="77777777">
      <w:pPr>
        <w:pStyle w:val="Normal0"/>
        <w:spacing w:line="240" w:lineRule="auto"/>
        <w:jc w:val="both"/>
        <w:rPr>
          <w:sz w:val="20"/>
          <w:szCs w:val="20"/>
        </w:rPr>
      </w:pPr>
      <w:r w:rsidRPr="001C416C">
        <w:rPr>
          <w:sz w:val="20"/>
          <w:szCs w:val="20"/>
        </w:rPr>
        <w:t>Es importante promover estrategias de participación activa de los adultos mayores, relacionada con saberes que le aporten a su cotidianidad, les permitan estar en contacto con otros adultos de similar edad y compartir su sabiduría. Los escenarios narrativos en donde pueden comunicar sus experiencias de vida son ideales para extraer saldos pedagógicos de las áreas en que han tenido experiencia.</w:t>
      </w:r>
    </w:p>
    <w:p w:rsidR="008A2934" w:rsidP="001C416C" w:rsidRDefault="008A2934" w14:paraId="5DA7F837" w14:textId="500045CD">
      <w:pPr>
        <w:pStyle w:val="Normal0"/>
        <w:pBdr>
          <w:top w:val="nil"/>
          <w:left w:val="nil"/>
          <w:bottom w:val="nil"/>
          <w:right w:val="nil"/>
          <w:between w:val="nil"/>
        </w:pBdr>
        <w:spacing w:line="240" w:lineRule="auto"/>
        <w:rPr>
          <w:sz w:val="20"/>
          <w:szCs w:val="20"/>
        </w:rPr>
      </w:pPr>
      <w:commentRangeStart w:id="70"/>
      <w:r>
        <w:rPr>
          <w:noProof/>
        </w:rPr>
        <w:drawing>
          <wp:inline distT="0" distB="0" distL="0" distR="0" wp14:anchorId="0D37685F" wp14:editId="2D6CABC5">
            <wp:extent cx="2038350" cy="1358900"/>
            <wp:effectExtent l="0" t="0" r="0" b="0"/>
            <wp:docPr id="113" name="Imagen 113" descr="Counseling, senior couple and psychology consultation with therapist for advice, help or support. Back view, old man and elderly woman talking to psychologist, therapy service and marriage consul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ounseling, senior couple and psychology consultation with therapist for advice, help or support. Back view, old man and elderly woman talking to psychologist, therapy service and marriage consulti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038350" cy="1358900"/>
                    </a:xfrm>
                    <a:prstGeom prst="rect">
                      <a:avLst/>
                    </a:prstGeom>
                    <a:noFill/>
                    <a:ln>
                      <a:noFill/>
                    </a:ln>
                  </pic:spPr>
                </pic:pic>
              </a:graphicData>
            </a:graphic>
          </wp:inline>
        </w:drawing>
      </w:r>
      <w:commentRangeEnd w:id="70"/>
      <w:r>
        <w:rPr>
          <w:rStyle w:val="Refdecomentario"/>
        </w:rPr>
        <w:commentReference w:id="70"/>
      </w:r>
    </w:p>
    <w:p w:rsidR="008A2934" w:rsidP="001C416C" w:rsidRDefault="008A2934" w14:paraId="28FC7D26" w14:textId="3F97D884">
      <w:pPr>
        <w:pStyle w:val="Normal0"/>
        <w:pBdr>
          <w:top w:val="nil"/>
          <w:left w:val="nil"/>
          <w:bottom w:val="nil"/>
          <w:right w:val="nil"/>
          <w:between w:val="nil"/>
        </w:pBdr>
        <w:spacing w:line="240" w:lineRule="auto"/>
        <w:rPr>
          <w:sz w:val="20"/>
          <w:szCs w:val="20"/>
        </w:rPr>
      </w:pPr>
    </w:p>
    <w:p w:rsidRPr="001C416C" w:rsidR="00B12021" w:rsidP="00B12021" w:rsidRDefault="00B12021" w14:paraId="731AC177" w14:textId="24822B48">
      <w:pPr>
        <w:pStyle w:val="Normal0"/>
        <w:pBdr>
          <w:top w:val="nil"/>
          <w:left w:val="nil"/>
          <w:bottom w:val="nil"/>
          <w:right w:val="nil"/>
          <w:between w:val="nil"/>
        </w:pBdr>
        <w:spacing w:line="240" w:lineRule="auto"/>
        <w:rPr>
          <w:sz w:val="20"/>
          <w:szCs w:val="20"/>
        </w:rPr>
      </w:pPr>
      <w:commentRangeStart w:id="71"/>
      <w:r w:rsidRPr="001C416C">
        <w:rPr>
          <w:b/>
          <w:sz w:val="20"/>
          <w:szCs w:val="20"/>
        </w:rPr>
        <w:lastRenderedPageBreak/>
        <w:t>Temas clave</w:t>
      </w:r>
    </w:p>
    <w:p w:rsidRPr="001C416C" w:rsidR="00B12021" w:rsidP="00B12021" w:rsidRDefault="00B12021" w14:paraId="647CD848" w14:textId="77777777">
      <w:pPr>
        <w:pStyle w:val="Normal0"/>
        <w:pBdr>
          <w:top w:val="nil"/>
          <w:left w:val="nil"/>
          <w:bottom w:val="nil"/>
          <w:right w:val="nil"/>
          <w:between w:val="nil"/>
        </w:pBdr>
        <w:spacing w:line="240" w:lineRule="auto"/>
        <w:jc w:val="both"/>
        <w:rPr>
          <w:b/>
          <w:sz w:val="20"/>
          <w:szCs w:val="20"/>
        </w:rPr>
      </w:pPr>
      <w:r w:rsidRPr="001C416C">
        <w:rPr>
          <w:sz w:val="20"/>
          <w:szCs w:val="20"/>
        </w:rPr>
        <w:t>Diseño, planeación y ejecución de programas y estrategias de estimulación cognitiva y emocional para adultos mayores. derechos humanos y libertades fundamentales de las personas adultas mayores,  enfoque de curso de vida considerando los efectos acumulativos de las acciones en salud realizadas en momentos vitales anteriores y su impacto en la vejez, envejecimiento activo (optimización de las oportunidades en salud, entornos físicos, familiares, sociales, económicos y políticos  en pro de la independencia, participación y seguridad de las personas adultas mayores), mantenimiento de la funcionalidad y la calidad de vida de las personas adultas mayores.</w:t>
      </w:r>
      <w:commentRangeEnd w:id="71"/>
      <w:r>
        <w:rPr>
          <w:rStyle w:val="Refdecomentario"/>
        </w:rPr>
        <w:commentReference w:id="71"/>
      </w:r>
    </w:p>
    <w:p w:rsidR="00B12021" w:rsidP="001C416C" w:rsidRDefault="00B12021" w14:paraId="3F5A1BD1" w14:textId="77777777">
      <w:pPr>
        <w:pStyle w:val="Normal0"/>
        <w:pBdr>
          <w:top w:val="nil"/>
          <w:left w:val="nil"/>
          <w:bottom w:val="nil"/>
          <w:right w:val="nil"/>
          <w:between w:val="nil"/>
        </w:pBdr>
        <w:spacing w:line="240" w:lineRule="auto"/>
        <w:rPr>
          <w:sz w:val="20"/>
          <w:szCs w:val="20"/>
        </w:rPr>
      </w:pPr>
    </w:p>
    <w:p w:rsidRPr="001C416C" w:rsidR="00084319" w:rsidP="001C416C" w:rsidRDefault="00B12021" w14:paraId="00000246" w14:textId="7552D6D2">
      <w:pPr>
        <w:pStyle w:val="Normal0"/>
        <w:pBdr>
          <w:top w:val="nil"/>
          <w:left w:val="nil"/>
          <w:bottom w:val="nil"/>
          <w:right w:val="nil"/>
          <w:between w:val="nil"/>
        </w:pBdr>
        <w:spacing w:line="240" w:lineRule="auto"/>
        <w:rPr>
          <w:sz w:val="20"/>
          <w:szCs w:val="20"/>
        </w:rPr>
      </w:pPr>
      <w:r>
        <w:rPr>
          <w:sz w:val="20"/>
          <w:szCs w:val="20"/>
        </w:rPr>
        <w:t xml:space="preserve">Los siguientes son, en términos de capacidades, algunas </w:t>
      </w:r>
      <w:r w:rsidRPr="001C416C" w:rsidR="001B3F57">
        <w:rPr>
          <w:sz w:val="20"/>
          <w:szCs w:val="20"/>
        </w:rPr>
        <w:t>condiciones destacadas presentes en la etapa de la vejez:</w:t>
      </w:r>
    </w:p>
    <w:p w:rsidRPr="001C416C" w:rsidR="00084319" w:rsidP="001C416C" w:rsidRDefault="001B3F57" w14:paraId="00000247" w14:textId="77777777">
      <w:pPr>
        <w:pStyle w:val="Normal0"/>
        <w:pBdr>
          <w:top w:val="nil"/>
          <w:left w:val="nil"/>
          <w:bottom w:val="nil"/>
          <w:right w:val="nil"/>
          <w:between w:val="nil"/>
        </w:pBdr>
        <w:spacing w:line="240" w:lineRule="auto"/>
        <w:rPr>
          <w:sz w:val="20"/>
          <w:szCs w:val="20"/>
        </w:rPr>
      </w:pPr>
      <w:r w:rsidRPr="001C416C">
        <w:rPr>
          <w:noProof/>
          <w:sz w:val="20"/>
          <w:szCs w:val="20"/>
        </w:rPr>
        <mc:AlternateContent>
          <mc:Choice Requires="wps">
            <w:drawing>
              <wp:anchor distT="0" distB="0" distL="114300" distR="114300" simplePos="0" relativeHeight="251699200" behindDoc="0" locked="0" layoutInCell="1" hidden="0" allowOverlap="1" wp14:anchorId="525FAB53" wp14:editId="07777777">
                <wp:simplePos x="0" y="0"/>
                <wp:positionH relativeFrom="column">
                  <wp:posOffset>-50799</wp:posOffset>
                </wp:positionH>
                <wp:positionV relativeFrom="paragraph">
                  <wp:posOffset>228600</wp:posOffset>
                </wp:positionV>
                <wp:extent cx="6306820" cy="508000"/>
                <wp:effectExtent l="0" t="0" r="0" b="0"/>
                <wp:wrapNone/>
                <wp:docPr id="146" name="Rectángulo 146"/>
                <wp:cNvGraphicFramePr/>
                <a:graphic xmlns:a="http://schemas.openxmlformats.org/drawingml/2006/main">
                  <a:graphicData uri="http://schemas.microsoft.com/office/word/2010/wordprocessingShape">
                    <wps:wsp>
                      <wps:cNvSpPr/>
                      <wps:spPr>
                        <a:xfrm>
                          <a:off x="2198940" y="3532350"/>
                          <a:ext cx="6294120" cy="49530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084319" w:rsidRDefault="001B3F57" w14:paraId="37F1F58D" w14:textId="77777777">
                            <w:pPr>
                              <w:pStyle w:val="Normal0"/>
                              <w:spacing w:line="240" w:lineRule="auto"/>
                              <w:jc w:val="center"/>
                              <w:textDirection w:val="btLr"/>
                            </w:pPr>
                            <w:r>
                              <w:rPr>
                                <w:color w:val="FFFFFF"/>
                                <w:sz w:val="36"/>
                              </w:rPr>
                              <w:t>DI_CF01_2_5_Capacidades en la vejez_Tarjetas</w:t>
                            </w:r>
                          </w:p>
                        </w:txbxContent>
                      </wps:txbx>
                      <wps:bodyPr spcFirstLastPara="1" wrap="square" lIns="91425" tIns="45700" rIns="91425" bIns="45700" anchor="ctr" anchorCtr="0">
                        <a:noAutofit/>
                      </wps:bodyPr>
                    </wps:wsp>
                  </a:graphicData>
                </a:graphic>
              </wp:anchor>
            </w:drawing>
          </mc:Choice>
          <mc:Fallback>
            <w:pict>
              <v:rect id="Rectángulo 146" style="position:absolute;margin-left:-4pt;margin-top:18pt;width:496.6pt;height:40pt;z-index:251699200;visibility:visible;mso-wrap-style:square;mso-wrap-distance-left:9pt;mso-wrap-distance-top:0;mso-wrap-distance-right:9pt;mso-wrap-distance-bottom:0;mso-position-horizontal:absolute;mso-position-horizontal-relative:text;mso-position-vertical:absolute;mso-position-vertical-relative:text;v-text-anchor:middle" o:spid="_x0000_s1076" fillcolor="#ed7d31" strokecolor="#42719b" strokeweight="1pt" w14:anchorId="525FAB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">
                <v:stroke miterlimit="5243f" startarrowwidth="narrow" startarrowlength="short" endarrowwidth="narrow" endarrowlength="short"/>
                <v:textbox inset="2.53958mm,1.2694mm,2.53958mm,1.2694mm">
                  <w:txbxContent>
                    <w:p w:rsidR="00084319" w:rsidRDefault="001B3F57" w14:paraId="37F1F58D" w14:textId="77777777">
                      <w:pPr>
                        <w:pStyle w:val="Normal0"/>
                        <w:spacing w:line="240" w:lineRule="auto"/>
                        <w:jc w:val="center"/>
                        <w:textDirection w:val="btLr"/>
                      </w:pPr>
                      <w:r>
                        <w:rPr>
                          <w:color w:val="FFFFFF"/>
                          <w:sz w:val="36"/>
                        </w:rPr>
                        <w:t>DI_CF01_2_5_Capacidades en la vejez_Tarjetas</w:t>
                      </w:r>
                    </w:p>
                  </w:txbxContent>
                </v:textbox>
              </v:rect>
            </w:pict>
          </mc:Fallback>
        </mc:AlternateContent>
      </w:r>
    </w:p>
    <w:p w:rsidRPr="001C416C" w:rsidR="00084319" w:rsidP="001C416C" w:rsidRDefault="00084319" w14:paraId="00000248" w14:textId="77777777">
      <w:pPr>
        <w:pStyle w:val="Normal0"/>
        <w:pBdr>
          <w:top w:val="nil"/>
          <w:left w:val="nil"/>
          <w:bottom w:val="nil"/>
          <w:right w:val="nil"/>
          <w:between w:val="nil"/>
        </w:pBdr>
        <w:spacing w:line="240" w:lineRule="auto"/>
        <w:rPr>
          <w:sz w:val="20"/>
          <w:szCs w:val="20"/>
        </w:rPr>
      </w:pPr>
    </w:p>
    <w:p w:rsidRPr="001C416C" w:rsidR="00084319" w:rsidP="001C416C" w:rsidRDefault="00084319" w14:paraId="00000249" w14:textId="77777777">
      <w:pPr>
        <w:pStyle w:val="Normal0"/>
        <w:pBdr>
          <w:top w:val="nil"/>
          <w:left w:val="nil"/>
          <w:bottom w:val="nil"/>
          <w:right w:val="nil"/>
          <w:between w:val="nil"/>
        </w:pBdr>
        <w:spacing w:line="240" w:lineRule="auto"/>
        <w:rPr>
          <w:sz w:val="20"/>
          <w:szCs w:val="20"/>
        </w:rPr>
      </w:pPr>
    </w:p>
    <w:p w:rsidRPr="001C416C" w:rsidR="00084319" w:rsidP="001C416C" w:rsidRDefault="00084319" w14:paraId="0000024A" w14:textId="77777777">
      <w:pPr>
        <w:pStyle w:val="Normal0"/>
        <w:pBdr>
          <w:top w:val="nil"/>
          <w:left w:val="nil"/>
          <w:bottom w:val="nil"/>
          <w:right w:val="nil"/>
          <w:between w:val="nil"/>
        </w:pBdr>
        <w:spacing w:line="240" w:lineRule="auto"/>
        <w:rPr>
          <w:sz w:val="20"/>
          <w:szCs w:val="20"/>
        </w:rPr>
      </w:pPr>
    </w:p>
    <w:p w:rsidRPr="001C416C" w:rsidR="00084319" w:rsidP="001C416C" w:rsidRDefault="00084319" w14:paraId="0000024E" w14:textId="77777777">
      <w:pPr>
        <w:pStyle w:val="Normal0"/>
        <w:spacing w:line="240" w:lineRule="auto"/>
        <w:rPr>
          <w:b/>
          <w:i/>
          <w:sz w:val="20"/>
          <w:szCs w:val="20"/>
        </w:rPr>
      </w:pPr>
    </w:p>
    <w:p w:rsidR="00B12021" w:rsidP="001C416C" w:rsidRDefault="00B12021" w14:paraId="009FE9C6" w14:textId="6480C636">
      <w:pPr>
        <w:pStyle w:val="Normal0"/>
        <w:spacing w:line="240" w:lineRule="auto"/>
        <w:rPr>
          <w:b/>
          <w:sz w:val="20"/>
          <w:szCs w:val="20"/>
        </w:rPr>
      </w:pPr>
    </w:p>
    <w:p w:rsidR="00BE6D95" w:rsidP="001C416C" w:rsidRDefault="00BE6D95" w14:paraId="3B40E3A7" w14:textId="77777777">
      <w:pPr>
        <w:pStyle w:val="Normal0"/>
        <w:spacing w:line="240" w:lineRule="auto"/>
        <w:rPr>
          <w:b/>
          <w:sz w:val="20"/>
          <w:szCs w:val="20"/>
        </w:rPr>
      </w:pPr>
    </w:p>
    <w:p w:rsidRPr="001C416C" w:rsidR="00084319" w:rsidP="001C416C" w:rsidRDefault="001B3F57" w14:paraId="0000024F" w14:textId="06081F28">
      <w:pPr>
        <w:pStyle w:val="Normal0"/>
        <w:spacing w:line="240" w:lineRule="auto"/>
        <w:rPr>
          <w:sz w:val="20"/>
          <w:szCs w:val="20"/>
        </w:rPr>
      </w:pPr>
      <w:r w:rsidRPr="001C416C">
        <w:rPr>
          <w:b/>
          <w:sz w:val="20"/>
          <w:szCs w:val="20"/>
        </w:rPr>
        <w:t>Instrumentos, insumos y dispositivos</w:t>
      </w:r>
      <w:r w:rsidRPr="001C416C">
        <w:rPr>
          <w:sz w:val="20"/>
          <w:szCs w:val="20"/>
        </w:rPr>
        <w:t xml:space="preserve"> </w:t>
      </w:r>
    </w:p>
    <w:p w:rsidRPr="001C416C" w:rsidR="00084319" w:rsidP="001C416C" w:rsidRDefault="00084319" w14:paraId="00000250" w14:textId="77777777">
      <w:pPr>
        <w:pStyle w:val="Normal0"/>
        <w:spacing w:line="240" w:lineRule="auto"/>
        <w:rPr>
          <w:sz w:val="20"/>
          <w:szCs w:val="20"/>
        </w:rPr>
      </w:pPr>
    </w:p>
    <w:p w:rsidRPr="001C416C" w:rsidR="00084319" w:rsidP="001C416C" w:rsidRDefault="001B3F57" w14:paraId="00000251" w14:textId="77777777">
      <w:pPr>
        <w:pStyle w:val="Normal0"/>
        <w:spacing w:line="240" w:lineRule="auto"/>
        <w:rPr>
          <w:sz w:val="20"/>
          <w:szCs w:val="20"/>
        </w:rPr>
      </w:pPr>
      <w:r w:rsidRPr="001C416C">
        <w:rPr>
          <w:sz w:val="20"/>
          <w:szCs w:val="20"/>
        </w:rPr>
        <w:t xml:space="preserve">Sin perjuicio del cumplimiento de los estándares de habilitación para la consulta de medicina general, medicina familiar o enfermería, se debe contar con los siguientes elementos: </w:t>
      </w:r>
      <w:sdt>
        <w:sdtPr>
          <w:rPr>
            <w:sz w:val="20"/>
            <w:szCs w:val="20"/>
          </w:rPr>
          <w:tag w:val="goog_rdk_31"/>
          <w:id w:val="2012909530"/>
        </w:sdtPr>
        <w:sdtContent>
          <w:commentRangeStart w:id="72"/>
        </w:sdtContent>
      </w:sdt>
    </w:p>
    <w:p w:rsidRPr="001C416C" w:rsidR="00084319" w:rsidP="001C416C" w:rsidRDefault="001B3F57" w14:paraId="00000252" w14:textId="77777777">
      <w:pPr>
        <w:pStyle w:val="Normal0"/>
        <w:spacing w:line="240" w:lineRule="auto"/>
        <w:rPr>
          <w:sz w:val="20"/>
          <w:szCs w:val="20"/>
        </w:rPr>
      </w:pPr>
      <w:commentRangeEnd w:id="72"/>
      <w:r w:rsidRPr="001C416C">
        <w:rPr>
          <w:sz w:val="20"/>
          <w:szCs w:val="20"/>
        </w:rPr>
        <w:commentReference w:id="72"/>
      </w:r>
      <w:r w:rsidRPr="001C416C">
        <w:rPr>
          <w:noProof/>
          <w:sz w:val="20"/>
          <w:szCs w:val="20"/>
        </w:rPr>
        <w:drawing>
          <wp:anchor distT="0" distB="0" distL="114300" distR="114300" simplePos="0" relativeHeight="251700224" behindDoc="0" locked="0" layoutInCell="1" hidden="0" allowOverlap="1" wp14:anchorId="7083918E" wp14:editId="07777777">
            <wp:simplePos x="0" y="0"/>
            <wp:positionH relativeFrom="column">
              <wp:posOffset>3771900</wp:posOffset>
            </wp:positionH>
            <wp:positionV relativeFrom="paragraph">
              <wp:posOffset>167640</wp:posOffset>
            </wp:positionV>
            <wp:extent cx="2480310" cy="1653540"/>
            <wp:effectExtent l="0" t="0" r="0" b="0"/>
            <wp:wrapSquare wrapText="bothSides" distT="0" distB="0" distL="114300" distR="114300"/>
            <wp:docPr id="159" name="image4.jpg" descr="Healthcare business medical concept. Virtual charts and diagrams on the background of the doctors hands with a stethoscope, clip board and laptop"/>
            <wp:cNvGraphicFramePr/>
            <a:graphic xmlns:a="http://schemas.openxmlformats.org/drawingml/2006/main">
              <a:graphicData uri="http://schemas.openxmlformats.org/drawingml/2006/picture">
                <pic:pic xmlns:pic="http://schemas.openxmlformats.org/drawingml/2006/picture">
                  <pic:nvPicPr>
                    <pic:cNvPr id="0" name="image4.jpg" descr="Healthcare business medical concept. Virtual charts and diagrams on the background of the doctors hands with a stethoscope, clip board and laptop"/>
                    <pic:cNvPicPr preferRelativeResize="0"/>
                  </pic:nvPicPr>
                  <pic:blipFill>
                    <a:blip r:embed="rId34"/>
                    <a:srcRect/>
                    <a:stretch>
                      <a:fillRect/>
                    </a:stretch>
                  </pic:blipFill>
                  <pic:spPr>
                    <a:xfrm>
                      <a:off x="0" y="0"/>
                      <a:ext cx="2480310" cy="1653540"/>
                    </a:xfrm>
                    <a:prstGeom prst="rect">
                      <a:avLst/>
                    </a:prstGeom>
                    <a:ln/>
                  </pic:spPr>
                </pic:pic>
              </a:graphicData>
            </a:graphic>
          </wp:anchor>
        </w:drawing>
      </w:r>
    </w:p>
    <w:p w:rsidRPr="001C416C" w:rsidR="00084319" w:rsidP="001C416C" w:rsidRDefault="001B3F57" w14:paraId="00000253" w14:textId="77777777">
      <w:pPr>
        <w:pStyle w:val="Normal0"/>
        <w:numPr>
          <w:ilvl w:val="0"/>
          <w:numId w:val="22"/>
        </w:numPr>
        <w:pBdr>
          <w:top w:val="nil"/>
          <w:left w:val="nil"/>
          <w:bottom w:val="nil"/>
          <w:right w:val="nil"/>
          <w:between w:val="nil"/>
        </w:pBdr>
        <w:spacing w:line="240" w:lineRule="auto"/>
        <w:ind w:left="0" w:firstLine="0"/>
        <w:rPr>
          <w:color w:val="000000"/>
          <w:sz w:val="20"/>
          <w:szCs w:val="20"/>
        </w:rPr>
      </w:pPr>
      <w:r w:rsidRPr="001C416C">
        <w:rPr>
          <w:color w:val="000000"/>
          <w:sz w:val="20"/>
          <w:szCs w:val="20"/>
        </w:rPr>
        <w:t>Escala de Lawton-Brody</w:t>
      </w:r>
    </w:p>
    <w:p w:rsidRPr="001C416C" w:rsidR="00084319" w:rsidP="001C416C" w:rsidRDefault="001B3F57" w14:paraId="00000254" w14:textId="77777777">
      <w:pPr>
        <w:pStyle w:val="Normal0"/>
        <w:numPr>
          <w:ilvl w:val="0"/>
          <w:numId w:val="22"/>
        </w:numPr>
        <w:pBdr>
          <w:top w:val="nil"/>
          <w:left w:val="nil"/>
          <w:bottom w:val="nil"/>
          <w:right w:val="nil"/>
          <w:between w:val="nil"/>
        </w:pBdr>
        <w:spacing w:line="240" w:lineRule="auto"/>
        <w:ind w:left="0" w:firstLine="0"/>
        <w:rPr>
          <w:color w:val="000000"/>
          <w:sz w:val="20"/>
          <w:szCs w:val="20"/>
        </w:rPr>
      </w:pPr>
      <w:r w:rsidRPr="001C416C">
        <w:rPr>
          <w:color w:val="000000"/>
          <w:sz w:val="20"/>
          <w:szCs w:val="20"/>
        </w:rPr>
        <w:t>Test de Linda Fried</w:t>
      </w:r>
    </w:p>
    <w:p w:rsidRPr="001C416C" w:rsidR="00084319" w:rsidP="001C416C" w:rsidRDefault="001B3F57" w14:paraId="00000255" w14:textId="77777777">
      <w:pPr>
        <w:pStyle w:val="Normal0"/>
        <w:numPr>
          <w:ilvl w:val="0"/>
          <w:numId w:val="22"/>
        </w:numPr>
        <w:pBdr>
          <w:top w:val="nil"/>
          <w:left w:val="nil"/>
          <w:bottom w:val="nil"/>
          <w:right w:val="nil"/>
          <w:between w:val="nil"/>
        </w:pBdr>
        <w:spacing w:line="240" w:lineRule="auto"/>
        <w:ind w:left="0" w:firstLine="0"/>
        <w:rPr>
          <w:color w:val="000000"/>
          <w:sz w:val="20"/>
          <w:szCs w:val="20"/>
        </w:rPr>
      </w:pPr>
      <w:r w:rsidRPr="001C416C">
        <w:rPr>
          <w:color w:val="000000"/>
          <w:sz w:val="20"/>
          <w:szCs w:val="20"/>
        </w:rPr>
        <w:t>Escala de Barthel</w:t>
      </w:r>
    </w:p>
    <w:p w:rsidRPr="001C416C" w:rsidR="00084319" w:rsidP="001C416C" w:rsidRDefault="001B3F57" w14:paraId="00000256" w14:textId="77777777">
      <w:pPr>
        <w:pStyle w:val="Normal0"/>
        <w:numPr>
          <w:ilvl w:val="0"/>
          <w:numId w:val="22"/>
        </w:numPr>
        <w:pBdr>
          <w:top w:val="nil"/>
          <w:left w:val="nil"/>
          <w:bottom w:val="nil"/>
          <w:right w:val="nil"/>
          <w:between w:val="nil"/>
        </w:pBdr>
        <w:spacing w:line="240" w:lineRule="auto"/>
        <w:ind w:left="0" w:firstLine="0"/>
        <w:rPr>
          <w:color w:val="000000"/>
          <w:sz w:val="20"/>
          <w:szCs w:val="20"/>
        </w:rPr>
      </w:pPr>
      <w:r w:rsidRPr="001C416C">
        <w:rPr>
          <w:color w:val="000000"/>
          <w:sz w:val="20"/>
          <w:szCs w:val="20"/>
        </w:rPr>
        <w:t>Minimental</w:t>
      </w:r>
    </w:p>
    <w:p w:rsidRPr="001C416C" w:rsidR="00084319" w:rsidP="001C416C" w:rsidRDefault="001B3F57" w14:paraId="00000257" w14:textId="77777777">
      <w:pPr>
        <w:pStyle w:val="Normal0"/>
        <w:numPr>
          <w:ilvl w:val="0"/>
          <w:numId w:val="22"/>
        </w:numPr>
        <w:pBdr>
          <w:top w:val="nil"/>
          <w:left w:val="nil"/>
          <w:bottom w:val="nil"/>
          <w:right w:val="nil"/>
          <w:between w:val="nil"/>
        </w:pBdr>
        <w:spacing w:line="240" w:lineRule="auto"/>
        <w:ind w:left="0" w:firstLine="0"/>
        <w:rPr>
          <w:color w:val="000000"/>
          <w:sz w:val="20"/>
          <w:szCs w:val="20"/>
        </w:rPr>
      </w:pPr>
      <w:r w:rsidRPr="001C416C">
        <w:rPr>
          <w:color w:val="000000"/>
          <w:sz w:val="20"/>
          <w:szCs w:val="20"/>
        </w:rPr>
        <w:t>Cuestionarios AUDIT, ASSIST, preguntas Whooley, cuestionario GAD-2, escala Zarit, Finnish Risk Score</w:t>
      </w:r>
    </w:p>
    <w:p w:rsidRPr="001C416C" w:rsidR="00084319" w:rsidP="001C416C" w:rsidRDefault="001B3F57" w14:paraId="00000258" w14:textId="77777777">
      <w:pPr>
        <w:pStyle w:val="Normal0"/>
        <w:numPr>
          <w:ilvl w:val="0"/>
          <w:numId w:val="22"/>
        </w:numPr>
        <w:pBdr>
          <w:top w:val="nil"/>
          <w:left w:val="nil"/>
          <w:bottom w:val="nil"/>
          <w:right w:val="nil"/>
          <w:between w:val="nil"/>
        </w:pBdr>
        <w:spacing w:line="240" w:lineRule="auto"/>
        <w:ind w:left="0" w:firstLine="0"/>
        <w:rPr>
          <w:color w:val="000000"/>
          <w:sz w:val="20"/>
          <w:szCs w:val="20"/>
        </w:rPr>
      </w:pPr>
      <w:r w:rsidRPr="001C416C">
        <w:rPr>
          <w:color w:val="000000"/>
          <w:sz w:val="20"/>
          <w:szCs w:val="20"/>
        </w:rPr>
        <w:t>Tablas de Framighan, tablas de estratificación de la OMS</w:t>
      </w:r>
    </w:p>
    <w:p w:rsidRPr="001C416C" w:rsidR="00084319" w:rsidP="001C416C" w:rsidRDefault="001B3F57" w14:paraId="00000259" w14:textId="77777777">
      <w:pPr>
        <w:pStyle w:val="Normal0"/>
        <w:numPr>
          <w:ilvl w:val="0"/>
          <w:numId w:val="22"/>
        </w:numPr>
        <w:pBdr>
          <w:top w:val="nil"/>
          <w:left w:val="nil"/>
          <w:bottom w:val="nil"/>
          <w:right w:val="nil"/>
          <w:between w:val="nil"/>
        </w:pBdr>
        <w:spacing w:line="240" w:lineRule="auto"/>
        <w:ind w:left="0" w:firstLine="0"/>
        <w:rPr>
          <w:color w:val="000000"/>
          <w:sz w:val="20"/>
          <w:szCs w:val="20"/>
        </w:rPr>
      </w:pPr>
      <w:r w:rsidRPr="001C416C">
        <w:rPr>
          <w:color w:val="000000"/>
          <w:sz w:val="20"/>
          <w:szCs w:val="20"/>
        </w:rPr>
        <w:t>Kista de chequeo de factores de riesgo de enfermedades del oído, alteraciones auditivas, vestibulares y de la comunicación</w:t>
      </w:r>
    </w:p>
    <w:p w:rsidRPr="001C416C" w:rsidR="00084319" w:rsidP="001C416C" w:rsidRDefault="001B3F57" w14:paraId="0000025A" w14:textId="77777777">
      <w:pPr>
        <w:pStyle w:val="Normal0"/>
        <w:numPr>
          <w:ilvl w:val="0"/>
          <w:numId w:val="22"/>
        </w:numPr>
        <w:pBdr>
          <w:top w:val="nil"/>
          <w:left w:val="nil"/>
          <w:bottom w:val="nil"/>
          <w:right w:val="nil"/>
          <w:between w:val="nil"/>
        </w:pBdr>
        <w:spacing w:line="240" w:lineRule="auto"/>
        <w:ind w:left="0" w:firstLine="0"/>
        <w:rPr>
          <w:color w:val="000000"/>
          <w:sz w:val="20"/>
          <w:szCs w:val="20"/>
        </w:rPr>
      </w:pPr>
      <w:r w:rsidRPr="001C416C">
        <w:rPr>
          <w:color w:val="000000"/>
          <w:sz w:val="20"/>
          <w:szCs w:val="20"/>
        </w:rPr>
        <w:t>Cuestionario de EPOC</w:t>
      </w:r>
    </w:p>
    <w:p w:rsidRPr="001C416C" w:rsidR="00084319" w:rsidP="001C416C" w:rsidRDefault="001B3F57" w14:paraId="0000025B" w14:textId="77777777">
      <w:pPr>
        <w:pStyle w:val="Normal0"/>
        <w:numPr>
          <w:ilvl w:val="0"/>
          <w:numId w:val="22"/>
        </w:numPr>
        <w:pBdr>
          <w:top w:val="nil"/>
          <w:left w:val="nil"/>
          <w:bottom w:val="nil"/>
          <w:right w:val="nil"/>
          <w:between w:val="nil"/>
        </w:pBdr>
        <w:spacing w:line="240" w:lineRule="auto"/>
        <w:ind w:left="0" w:firstLine="0"/>
        <w:rPr>
          <w:color w:val="000000"/>
          <w:sz w:val="20"/>
          <w:szCs w:val="20"/>
        </w:rPr>
      </w:pPr>
      <w:r w:rsidRPr="001C416C">
        <w:rPr>
          <w:color w:val="000000"/>
          <w:sz w:val="20"/>
          <w:szCs w:val="20"/>
        </w:rPr>
        <w:t>Familiograma</w:t>
      </w:r>
    </w:p>
    <w:p w:rsidRPr="001C416C" w:rsidR="00084319" w:rsidP="001C416C" w:rsidRDefault="001B3F57" w14:paraId="0000025C" w14:textId="77777777">
      <w:pPr>
        <w:pStyle w:val="Normal0"/>
        <w:numPr>
          <w:ilvl w:val="0"/>
          <w:numId w:val="22"/>
        </w:numPr>
        <w:pBdr>
          <w:top w:val="nil"/>
          <w:left w:val="nil"/>
          <w:bottom w:val="nil"/>
          <w:right w:val="nil"/>
          <w:between w:val="nil"/>
        </w:pBdr>
        <w:spacing w:line="240" w:lineRule="auto"/>
        <w:ind w:left="0" w:firstLine="0"/>
        <w:rPr>
          <w:color w:val="000000"/>
          <w:sz w:val="20"/>
          <w:szCs w:val="20"/>
        </w:rPr>
      </w:pPr>
      <w:r w:rsidRPr="001C416C">
        <w:rPr>
          <w:color w:val="000000"/>
          <w:sz w:val="20"/>
          <w:szCs w:val="20"/>
        </w:rPr>
        <w:t>APGAR familiar</w:t>
      </w:r>
    </w:p>
    <w:p w:rsidRPr="001C416C" w:rsidR="00084319" w:rsidP="001C416C" w:rsidRDefault="001B3F57" w14:paraId="0000025D" w14:textId="77777777">
      <w:pPr>
        <w:pStyle w:val="Normal0"/>
        <w:numPr>
          <w:ilvl w:val="0"/>
          <w:numId w:val="22"/>
        </w:numPr>
        <w:pBdr>
          <w:top w:val="nil"/>
          <w:left w:val="nil"/>
          <w:bottom w:val="nil"/>
          <w:right w:val="nil"/>
          <w:between w:val="nil"/>
        </w:pBdr>
        <w:spacing w:line="240" w:lineRule="auto"/>
        <w:ind w:left="0" w:firstLine="0"/>
        <w:rPr>
          <w:color w:val="000000"/>
          <w:sz w:val="20"/>
          <w:szCs w:val="20"/>
        </w:rPr>
      </w:pPr>
      <w:r w:rsidRPr="001C416C">
        <w:rPr>
          <w:color w:val="000000"/>
          <w:sz w:val="20"/>
          <w:szCs w:val="20"/>
        </w:rPr>
        <w:t>Ecomapa</w:t>
      </w:r>
    </w:p>
    <w:p w:rsidR="00084319" w:rsidP="001C416C" w:rsidRDefault="00084319" w14:paraId="0000025E" w14:textId="4FB37043">
      <w:pPr>
        <w:pStyle w:val="Normal0"/>
        <w:spacing w:line="240" w:lineRule="auto"/>
        <w:rPr>
          <w:sz w:val="20"/>
          <w:szCs w:val="20"/>
        </w:rPr>
      </w:pPr>
    </w:p>
    <w:p w:rsidR="00BE6D95" w:rsidP="001C416C" w:rsidRDefault="00BE6D95" w14:paraId="31E69993" w14:textId="436A55EF">
      <w:pPr>
        <w:pStyle w:val="Normal0"/>
        <w:spacing w:line="240" w:lineRule="auto"/>
        <w:rPr>
          <w:sz w:val="20"/>
          <w:szCs w:val="20"/>
        </w:rPr>
      </w:pPr>
    </w:p>
    <w:p w:rsidRPr="001C416C" w:rsidR="00BE6D95" w:rsidP="00BE6D95" w:rsidRDefault="00BE6D95" w14:paraId="0F258C3E" w14:textId="77777777">
      <w:pPr>
        <w:spacing w:line="240" w:lineRule="auto"/>
        <w:jc w:val="both"/>
        <w:rPr>
          <w:sz w:val="20"/>
          <w:szCs w:val="20"/>
        </w:rPr>
      </w:pPr>
    </w:p>
    <w:tbl>
      <w:tblPr>
        <w:tblStyle w:val="Tablaconcuadrcula"/>
        <w:tblW w:w="0" w:type="auto"/>
        <w:jc w:val="center"/>
        <w:shd w:val="clear" w:color="auto" w:fill="C2D69B" w:themeFill="accent3" w:themeFillTint="99"/>
        <w:tblLook w:val="04A0" w:firstRow="1" w:lastRow="0" w:firstColumn="1" w:lastColumn="0" w:noHBand="0" w:noVBand="1"/>
      </w:tblPr>
      <w:tblGrid>
        <w:gridCol w:w="2941"/>
      </w:tblGrid>
      <w:tr w:rsidRPr="001C416C" w:rsidR="00BE6D95" w:rsidTr="0050288A" w14:paraId="6B0AF352" w14:textId="77777777">
        <w:trPr>
          <w:trHeight w:val="733"/>
          <w:jc w:val="center"/>
        </w:trPr>
        <w:tc>
          <w:tcPr>
            <w:tcW w:w="2941" w:type="dxa"/>
            <w:shd w:val="clear" w:color="auto" w:fill="C2D69B" w:themeFill="accent3" w:themeFillTint="99"/>
          </w:tcPr>
          <w:p w:rsidRPr="001C416C" w:rsidR="00BE6D95" w:rsidP="0050288A" w:rsidRDefault="00BE6D95" w14:paraId="2E81ECE2" w14:textId="77777777">
            <w:pPr>
              <w:jc w:val="both"/>
              <w:rPr>
                <w:sz w:val="20"/>
                <w:szCs w:val="20"/>
              </w:rPr>
            </w:pPr>
            <w:commentRangeStart w:id="73"/>
          </w:p>
          <w:p w:rsidRPr="001C416C" w:rsidR="00BE6D95" w:rsidP="0050288A" w:rsidRDefault="00BE6D95" w14:paraId="49696315" w14:textId="6FFF7361">
            <w:pPr>
              <w:jc w:val="center"/>
              <w:rPr>
                <w:sz w:val="20"/>
                <w:szCs w:val="20"/>
              </w:rPr>
            </w:pPr>
            <w:r w:rsidRPr="001C416C">
              <w:rPr>
                <w:noProof/>
                <w:color w:val="0070C0"/>
                <w:sz w:val="20"/>
                <w:szCs w:val="20"/>
              </w:rPr>
              <w:drawing>
                <wp:anchor distT="0" distB="0" distL="114300" distR="114300" simplePos="0" relativeHeight="251718656" behindDoc="0" locked="0" layoutInCell="1" allowOverlap="1" wp14:anchorId="3854A36E" wp14:editId="220E792C">
                  <wp:simplePos x="0" y="0"/>
                  <wp:positionH relativeFrom="margin">
                    <wp:posOffset>1480820</wp:posOffset>
                  </wp:positionH>
                  <wp:positionV relativeFrom="paragraph">
                    <wp:posOffset>131445</wp:posOffset>
                  </wp:positionV>
                  <wp:extent cx="333375" cy="375272"/>
                  <wp:effectExtent l="0" t="0" r="0" b="6350"/>
                  <wp:wrapNone/>
                  <wp:docPr id="114" name="Picture 2" descr="Dedo Índice, Señalando, Puntero, Mano">
                    <a:extLst xmlns:a="http://schemas.openxmlformats.org/drawingml/2006/main">
                      <a:ext uri="{FF2B5EF4-FFF2-40B4-BE49-F238E27FC236}">
                        <a16:creationId xmlns:a16="http://schemas.microsoft.com/office/drawing/2014/main" id="{1ED8B523-DA0D-4675-A9EE-3798D0E2EF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 descr="Dedo Índice, Señalando, Puntero, Mano">
                            <a:extLst>
                              <a:ext uri="{FF2B5EF4-FFF2-40B4-BE49-F238E27FC236}">
                                <a16:creationId xmlns:a16="http://schemas.microsoft.com/office/drawing/2014/main" id="{1ED8B523-DA0D-4675-A9EE-3798D0E2EFCE}"/>
                              </a:ext>
                            </a:extLst>
                          </pic:cNvPr>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33375" cy="375272"/>
                          </a:xfrm>
                          <a:prstGeom prst="rect">
                            <a:avLst/>
                          </a:prstGeom>
                          <a:noFill/>
                        </pic:spPr>
                      </pic:pic>
                    </a:graphicData>
                  </a:graphic>
                  <wp14:sizeRelH relativeFrom="margin">
                    <wp14:pctWidth>0</wp14:pctWidth>
                  </wp14:sizeRelH>
                  <wp14:sizeRelV relativeFrom="margin">
                    <wp14:pctHeight>0</wp14:pctHeight>
                  </wp14:sizeRelV>
                </wp:anchor>
              </w:drawing>
            </w:r>
            <w:r w:rsidRPr="001C416C">
              <w:rPr>
                <w:b/>
                <w:color w:val="0070C0"/>
                <w:sz w:val="20"/>
                <w:szCs w:val="20"/>
              </w:rPr>
              <w:t>¡</w:t>
            </w:r>
            <w:r>
              <w:rPr>
                <w:b/>
                <w:color w:val="0070C0"/>
                <w:sz w:val="20"/>
                <w:szCs w:val="20"/>
              </w:rPr>
              <w:t>Nota</w:t>
            </w:r>
            <w:r w:rsidRPr="001C416C">
              <w:rPr>
                <w:b/>
                <w:color w:val="0070C0"/>
                <w:sz w:val="20"/>
                <w:szCs w:val="20"/>
              </w:rPr>
              <w:t>!</w:t>
            </w:r>
            <w:commentRangeEnd w:id="73"/>
            <w:r w:rsidRPr="001C416C">
              <w:rPr>
                <w:rStyle w:val="Refdecomentario"/>
                <w:sz w:val="20"/>
                <w:szCs w:val="20"/>
              </w:rPr>
              <w:commentReference w:id="73"/>
            </w:r>
          </w:p>
        </w:tc>
      </w:tr>
    </w:tbl>
    <w:p w:rsidRPr="001C416C" w:rsidR="00BE6D95" w:rsidP="00BE6D95" w:rsidRDefault="00BE6D95" w14:paraId="1E2570B3" w14:textId="77777777">
      <w:pPr>
        <w:tabs>
          <w:tab w:val="left" w:pos="9498"/>
          <w:tab w:val="left" w:pos="9639"/>
        </w:tabs>
        <w:spacing w:line="240" w:lineRule="auto"/>
        <w:jc w:val="both"/>
        <w:rPr>
          <w:sz w:val="20"/>
          <w:szCs w:val="20"/>
        </w:rPr>
      </w:pPr>
    </w:p>
    <w:p w:rsidR="00BE6D95" w:rsidP="001C416C" w:rsidRDefault="00BE6D95" w14:paraId="11312436" w14:textId="77777777">
      <w:pPr>
        <w:pStyle w:val="Normal0"/>
        <w:spacing w:line="240" w:lineRule="auto"/>
        <w:rPr>
          <w:sz w:val="20"/>
          <w:szCs w:val="20"/>
        </w:rPr>
      </w:pPr>
    </w:p>
    <w:p w:rsidRPr="001C416C" w:rsidR="00084319" w:rsidP="001C416C" w:rsidRDefault="001B3F57" w14:paraId="0000025F" w14:textId="2E9E7D14">
      <w:pPr>
        <w:pStyle w:val="Normal0"/>
        <w:spacing w:line="240" w:lineRule="auto"/>
        <w:rPr>
          <w:sz w:val="20"/>
          <w:szCs w:val="20"/>
        </w:rPr>
      </w:pPr>
      <w:r w:rsidRPr="001C416C">
        <w:rPr>
          <w:sz w:val="20"/>
          <w:szCs w:val="20"/>
        </w:rPr>
        <w:br w:type="page"/>
      </w:r>
      <w:sdt>
        <w:sdtPr>
          <w:rPr>
            <w:sz w:val="20"/>
            <w:szCs w:val="20"/>
          </w:rPr>
          <w:tag w:val="goog_rdk_32"/>
          <w:id w:val="1538555210"/>
        </w:sdtPr>
        <w:sdtContent>
          <w:commentRangeStart w:id="74"/>
        </w:sdtContent>
      </w:sdt>
    </w:p>
    <w:p w:rsidRPr="001C416C" w:rsidR="00084319" w:rsidP="001C416C" w:rsidRDefault="00BE6D95" w14:paraId="00000260" w14:textId="414D2DA2">
      <w:pPr>
        <w:pStyle w:val="Normal0"/>
        <w:spacing w:line="240" w:lineRule="auto"/>
        <w:rPr>
          <w:sz w:val="20"/>
          <w:szCs w:val="20"/>
        </w:rPr>
      </w:pPr>
      <w:r w:rsidRPr="001C416C">
        <w:rPr>
          <w:noProof/>
          <w:sz w:val="20"/>
          <w:szCs w:val="20"/>
        </w:rPr>
        <w:lastRenderedPageBreak/>
        <w:drawing>
          <wp:anchor distT="0" distB="0" distL="0" distR="0" simplePos="0" relativeHeight="251701248" behindDoc="1" locked="0" layoutInCell="1" hidden="0" allowOverlap="1" wp14:anchorId="55B2310F" wp14:editId="48DC8A53">
            <wp:simplePos x="0" y="0"/>
            <wp:positionH relativeFrom="margin">
              <wp:align>left</wp:align>
            </wp:positionH>
            <wp:positionV relativeFrom="paragraph">
              <wp:posOffset>-3810</wp:posOffset>
            </wp:positionV>
            <wp:extent cx="6378462" cy="2069465"/>
            <wp:effectExtent l="0" t="0" r="3810" b="6985"/>
            <wp:wrapNone/>
            <wp:docPr id="154" name="image2.jpg" descr="String On Person's Finger"/>
            <wp:cNvGraphicFramePr/>
            <a:graphic xmlns:a="http://schemas.openxmlformats.org/drawingml/2006/main">
              <a:graphicData uri="http://schemas.openxmlformats.org/drawingml/2006/picture">
                <pic:pic xmlns:pic="http://schemas.openxmlformats.org/drawingml/2006/picture">
                  <pic:nvPicPr>
                    <pic:cNvPr id="0" name="image2.jpg" descr="String On Person's Finger"/>
                    <pic:cNvPicPr preferRelativeResize="0"/>
                  </pic:nvPicPr>
                  <pic:blipFill>
                    <a:blip r:embed="rId31"/>
                    <a:srcRect/>
                    <a:stretch>
                      <a:fillRect/>
                    </a:stretch>
                  </pic:blipFill>
                  <pic:spPr>
                    <a:xfrm>
                      <a:off x="0" y="0"/>
                      <a:ext cx="6378462" cy="2069465"/>
                    </a:xfrm>
                    <a:prstGeom prst="rect">
                      <a:avLst/>
                    </a:prstGeom>
                    <a:ln/>
                  </pic:spPr>
                </pic:pic>
              </a:graphicData>
            </a:graphic>
            <wp14:sizeRelH relativeFrom="margin">
              <wp14:pctWidth>0</wp14:pctWidth>
            </wp14:sizeRelH>
          </wp:anchor>
        </w:drawing>
      </w:r>
      <w:commentRangeEnd w:id="74"/>
      <w:r w:rsidRPr="001C416C" w:rsidR="001B3F57">
        <w:rPr>
          <w:sz w:val="20"/>
          <w:szCs w:val="20"/>
        </w:rPr>
        <w:commentReference w:id="74"/>
      </w:r>
    </w:p>
    <w:p w:rsidRPr="001C416C" w:rsidR="00084319" w:rsidP="001C416C" w:rsidRDefault="00084319" w14:paraId="00000261" w14:textId="77777777">
      <w:pPr>
        <w:pStyle w:val="Normal0"/>
        <w:spacing w:line="240" w:lineRule="auto"/>
        <w:rPr>
          <w:sz w:val="20"/>
          <w:szCs w:val="20"/>
        </w:rPr>
      </w:pPr>
    </w:p>
    <w:p w:rsidRPr="001C416C" w:rsidR="00084319" w:rsidP="001C416C" w:rsidRDefault="001B3F57" w14:paraId="00000262" w14:textId="77777777">
      <w:pPr>
        <w:pStyle w:val="Normal0"/>
        <w:spacing w:line="240" w:lineRule="auto"/>
        <w:rPr>
          <w:sz w:val="20"/>
          <w:szCs w:val="20"/>
        </w:rPr>
      </w:pPr>
      <w:r w:rsidRPr="001C416C">
        <w:rPr>
          <w:sz w:val="20"/>
          <w:szCs w:val="20"/>
        </w:rPr>
        <w:t xml:space="preserve">Los instrumentos que deben ser aplicados de manera obligatoria en cada consulta son: tablas y gráficas de los patrones de referencia para clasificación nutricional, Escala de Lawton-Brody; Test de linda Fried, Escala de Barthel, Minimental, tablas e instrumentos para clasificación de riesgo cardiovascular y metabólico y APGAR familiar. </w:t>
      </w:r>
    </w:p>
    <w:p w:rsidRPr="001C416C" w:rsidR="00084319" w:rsidP="001C416C" w:rsidRDefault="00084319" w14:paraId="00000263" w14:textId="77777777">
      <w:pPr>
        <w:pStyle w:val="Normal0"/>
        <w:spacing w:line="240" w:lineRule="auto"/>
        <w:rPr>
          <w:sz w:val="20"/>
          <w:szCs w:val="20"/>
        </w:rPr>
      </w:pPr>
    </w:p>
    <w:p w:rsidRPr="001C416C" w:rsidR="00084319" w:rsidP="001C416C" w:rsidRDefault="00084319" w14:paraId="00000264" w14:textId="77777777">
      <w:pPr>
        <w:pStyle w:val="Normal0"/>
        <w:spacing w:line="240" w:lineRule="auto"/>
        <w:rPr>
          <w:sz w:val="20"/>
          <w:szCs w:val="20"/>
        </w:rPr>
      </w:pPr>
    </w:p>
    <w:p w:rsidRPr="001C416C" w:rsidR="00084319" w:rsidP="001C416C" w:rsidRDefault="00084319" w14:paraId="00000265" w14:textId="77777777">
      <w:pPr>
        <w:pStyle w:val="Normal0"/>
        <w:spacing w:line="240" w:lineRule="auto"/>
        <w:rPr>
          <w:sz w:val="20"/>
          <w:szCs w:val="20"/>
        </w:rPr>
      </w:pPr>
    </w:p>
    <w:p w:rsidRPr="001C416C" w:rsidR="00084319" w:rsidP="001C416C" w:rsidRDefault="001B3F57" w14:paraId="00000266" w14:textId="77777777">
      <w:pPr>
        <w:pStyle w:val="Normal0"/>
        <w:spacing w:line="240" w:lineRule="auto"/>
        <w:rPr>
          <w:sz w:val="20"/>
          <w:szCs w:val="20"/>
        </w:rPr>
      </w:pPr>
      <w:r w:rsidRPr="001C416C">
        <w:rPr>
          <w:sz w:val="20"/>
          <w:szCs w:val="20"/>
        </w:rPr>
        <w:t>Se sugiere la aplicación de los demás instrumentos relacionados en el procedimiento, como complemento a la valoración integral de las personas mayores.</w:t>
      </w:r>
    </w:p>
    <w:p w:rsidR="00084319" w:rsidP="001C416C" w:rsidRDefault="00084319" w14:paraId="00000267" w14:textId="2546EB15">
      <w:pPr>
        <w:pStyle w:val="Normal0"/>
        <w:spacing w:line="240" w:lineRule="auto"/>
        <w:rPr>
          <w:sz w:val="20"/>
          <w:szCs w:val="20"/>
        </w:rPr>
      </w:pPr>
    </w:p>
    <w:p w:rsidR="00BE6D95" w:rsidP="001C416C" w:rsidRDefault="00BE6D95" w14:paraId="2CB558B3" w14:textId="44189D39">
      <w:pPr>
        <w:pStyle w:val="Normal0"/>
        <w:spacing w:line="240" w:lineRule="auto"/>
        <w:rPr>
          <w:sz w:val="20"/>
          <w:szCs w:val="20"/>
        </w:rPr>
      </w:pPr>
    </w:p>
    <w:p w:rsidR="00BE6D95" w:rsidP="001C416C" w:rsidRDefault="00BE6D95" w14:paraId="7F547782" w14:textId="6679B454">
      <w:pPr>
        <w:pStyle w:val="Normal0"/>
        <w:spacing w:line="240" w:lineRule="auto"/>
        <w:rPr>
          <w:sz w:val="20"/>
          <w:szCs w:val="20"/>
        </w:rPr>
      </w:pPr>
    </w:p>
    <w:p w:rsidR="00BE6D95" w:rsidP="001C416C" w:rsidRDefault="00BE6D95" w14:paraId="6607EF54" w14:textId="59754A2C">
      <w:pPr>
        <w:pStyle w:val="Normal0"/>
        <w:spacing w:line="240" w:lineRule="auto"/>
        <w:rPr>
          <w:sz w:val="20"/>
          <w:szCs w:val="20"/>
        </w:rPr>
      </w:pPr>
    </w:p>
    <w:p w:rsidRPr="001C416C" w:rsidR="00BE6D95" w:rsidP="001C416C" w:rsidRDefault="00BE6D95" w14:paraId="03AB5FF7" w14:textId="77777777">
      <w:pPr>
        <w:pStyle w:val="Normal0"/>
        <w:spacing w:line="240" w:lineRule="auto"/>
        <w:rPr>
          <w:sz w:val="20"/>
          <w:szCs w:val="20"/>
        </w:rPr>
      </w:pPr>
    </w:p>
    <w:p w:rsidRPr="001C416C" w:rsidR="00084319" w:rsidP="001C416C" w:rsidRDefault="001B3F57" w14:paraId="00000268" w14:textId="77777777">
      <w:pPr>
        <w:pStyle w:val="Normal0"/>
        <w:numPr>
          <w:ilvl w:val="0"/>
          <w:numId w:val="15"/>
        </w:numPr>
        <w:pBdr>
          <w:top w:val="nil"/>
          <w:left w:val="nil"/>
          <w:bottom w:val="nil"/>
          <w:right w:val="nil"/>
          <w:between w:val="nil"/>
        </w:pBdr>
        <w:spacing w:line="240" w:lineRule="auto"/>
        <w:ind w:left="0" w:firstLine="0"/>
        <w:rPr>
          <w:b/>
          <w:color w:val="000000"/>
          <w:sz w:val="20"/>
          <w:szCs w:val="20"/>
        </w:rPr>
      </w:pPr>
      <w:r w:rsidRPr="001C416C">
        <w:rPr>
          <w:b/>
          <w:color w:val="000000"/>
          <w:sz w:val="20"/>
          <w:szCs w:val="20"/>
        </w:rPr>
        <w:t xml:space="preserve">SÍNTESIS </w:t>
      </w:r>
    </w:p>
    <w:p w:rsidRPr="001C416C" w:rsidR="00084319" w:rsidP="001C416C" w:rsidRDefault="00084319" w14:paraId="00000269" w14:textId="77777777">
      <w:pPr>
        <w:pStyle w:val="Normal0"/>
        <w:spacing w:line="240" w:lineRule="auto"/>
        <w:rPr>
          <w:color w:val="948A54"/>
          <w:sz w:val="20"/>
          <w:szCs w:val="20"/>
        </w:rPr>
      </w:pPr>
    </w:p>
    <w:p w:rsidR="00084319" w:rsidP="001C416C" w:rsidRDefault="00CF7D0B" w14:paraId="0000026A" w14:textId="1ADCE9A1">
      <w:pPr>
        <w:pStyle w:val="Normal0"/>
        <w:spacing w:line="240" w:lineRule="auto"/>
        <w:jc w:val="both"/>
        <w:rPr>
          <w:sz w:val="20"/>
          <w:szCs w:val="20"/>
        </w:rPr>
      </w:pPr>
      <w:r>
        <w:rPr>
          <w:sz w:val="20"/>
          <w:szCs w:val="20"/>
        </w:rPr>
        <w:t xml:space="preserve">Aquí finaliza el estudio de los temas de este componente formativo. </w:t>
      </w:r>
      <w:r w:rsidRPr="001C416C" w:rsidR="001B3F57">
        <w:rPr>
          <w:sz w:val="20"/>
          <w:szCs w:val="20"/>
        </w:rPr>
        <w:t xml:space="preserve">El siguiente </w:t>
      </w:r>
      <w:r w:rsidR="0012083F">
        <w:rPr>
          <w:sz w:val="20"/>
          <w:szCs w:val="20"/>
        </w:rPr>
        <w:t xml:space="preserve">esquema </w:t>
      </w:r>
      <w:r w:rsidRPr="001C416C" w:rsidR="001B3F57">
        <w:rPr>
          <w:sz w:val="20"/>
          <w:szCs w:val="20"/>
        </w:rPr>
        <w:t>articula las temáticas desarrolladas en el</w:t>
      </w:r>
      <w:r>
        <w:rPr>
          <w:sz w:val="20"/>
          <w:szCs w:val="20"/>
        </w:rPr>
        <w:t xml:space="preserve"> mismo</w:t>
      </w:r>
      <w:r w:rsidRPr="001C416C" w:rsidR="001B3F57">
        <w:rPr>
          <w:sz w:val="20"/>
          <w:szCs w:val="20"/>
        </w:rPr>
        <w:t>, destacando la importancia de los instrumentos de valoración integral en salud dentro del marco normativo y su aplicación según etapa del ciclo de vida</w:t>
      </w:r>
      <w:r>
        <w:rPr>
          <w:sz w:val="20"/>
          <w:szCs w:val="20"/>
        </w:rPr>
        <w:t>:</w:t>
      </w:r>
    </w:p>
    <w:p w:rsidRPr="001C416C" w:rsidR="0012083F" w:rsidP="001C416C" w:rsidRDefault="0012083F" w14:paraId="0BEF7B3B" w14:textId="77777777">
      <w:pPr>
        <w:pStyle w:val="Normal0"/>
        <w:spacing w:line="240" w:lineRule="auto"/>
        <w:jc w:val="both"/>
        <w:rPr>
          <w:sz w:val="20"/>
          <w:szCs w:val="20"/>
        </w:rPr>
      </w:pPr>
    </w:p>
    <w:p w:rsidRPr="001C416C" w:rsidR="00084319" w:rsidP="001C416C" w:rsidRDefault="001B3F57" w14:paraId="0000026B" w14:textId="77777777">
      <w:pPr>
        <w:pStyle w:val="Normal0"/>
        <w:spacing w:line="240" w:lineRule="auto"/>
        <w:rPr>
          <w:color w:val="948A54"/>
          <w:sz w:val="20"/>
          <w:szCs w:val="20"/>
        </w:rPr>
      </w:pPr>
      <w:commentRangeStart w:id="353842386"/>
      <w:r w:rsidRPr="001C416C">
        <w:rPr>
          <w:noProof/>
          <w:sz w:val="20"/>
          <w:szCs w:val="20"/>
        </w:rPr>
        <mc:AlternateContent>
          <mc:Choice Requires="wps">
            <w:drawing>
              <wp:inline distT="0" distB="0" distL="0" distR="0" wp14:anchorId="4485BE8B" wp14:editId="1827AD54">
                <wp:extent cx="6306820" cy="508000"/>
                <wp:effectExtent l="0" t="0" r="17780" b="25400"/>
                <wp:docPr id="133" name="Rectángulo 133"/>
                <wp:cNvGraphicFramePr/>
                <a:graphic xmlns:a="http://schemas.openxmlformats.org/drawingml/2006/main">
                  <a:graphicData uri="http://schemas.microsoft.com/office/word/2010/wordprocessingShape">
                    <wps:wsp>
                      <wps:cNvSpPr/>
                      <wps:spPr>
                        <a:xfrm>
                          <a:off x="2198940" y="3532350"/>
                          <a:ext cx="6294120" cy="49530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084319" w:rsidRDefault="001B3F57" w14:paraId="50A8DF1F" w14:textId="77777777">
                            <w:pPr>
                              <w:pStyle w:val="Normal0"/>
                              <w:spacing w:line="240" w:lineRule="auto"/>
                              <w:jc w:val="center"/>
                              <w:textDirection w:val="btLr"/>
                            </w:pPr>
                            <w:r>
                              <w:rPr>
                                <w:color w:val="FFFFFF"/>
                                <w:sz w:val="36"/>
                              </w:rPr>
                              <w:t>DI_CF01_Síntesis</w:t>
                            </w:r>
                          </w:p>
                        </w:txbxContent>
                      </wps:txbx>
                      <wps:bodyPr spcFirstLastPara="1" wrap="square" lIns="91425" tIns="45700" rIns="91425" bIns="45700" anchor="ctr" anchorCtr="0">
                        <a:noAutofit/>
                      </wps:bodyPr>
                    </wps:wsp>
                  </a:graphicData>
                </a:graphic>
              </wp:inline>
            </w:drawing>
          </mc:Choice>
          <mc:Fallback>
            <w:pict>
              <v:rect id="Rectángulo 133" style="width:496.6pt;height:40pt;visibility:visible;mso-wrap-style:square;mso-left-percent:-10001;mso-top-percent:-10001;mso-position-horizontal:absolute;mso-position-horizontal-relative:char;mso-position-vertical:absolute;mso-position-vertical-relative:line;mso-left-percent:-10001;mso-top-percent:-10001;v-text-anchor:middle" o:spid="_x0000_s1077" fillcolor="#ed7d31" strokecolor="#42719b" strokeweight="1pt" w14:anchorId="4485BE8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">
                <v:stroke miterlimit="5243f" startarrowwidth="narrow" startarrowlength="short" endarrowwidth="narrow" endarrowlength="short"/>
                <v:textbox inset="2.53958mm,1.2694mm,2.53958mm,1.2694mm">
                  <w:txbxContent>
                    <w:p w:rsidR="00084319" w:rsidRDefault="001B3F57" w14:paraId="50A8DF1F" w14:textId="77777777">
                      <w:pPr>
                        <w:pStyle w:val="Normal0"/>
                        <w:spacing w:line="240" w:lineRule="auto"/>
                        <w:jc w:val="center"/>
                        <w:textDirection w:val="btLr"/>
                      </w:pPr>
                      <w:r>
                        <w:rPr>
                          <w:color w:val="FFFFFF"/>
                          <w:sz w:val="36"/>
                        </w:rPr>
                        <w:t>DI_CF01_Síntesis</w:t>
                      </w:r>
                    </w:p>
                  </w:txbxContent>
                </v:textbox>
                <w10:anchorlock/>
              </v:rect>
            </w:pict>
          </mc:Fallback>
        </mc:AlternateContent>
      </w:r>
      <w:commentRangeEnd w:id="353842386"/>
      <w:r>
        <w:rPr>
          <w:rStyle w:val="CommentReference"/>
        </w:rPr>
        <w:commentReference w:id="353842386"/>
      </w:r>
    </w:p>
    <w:p w:rsidRPr="001C416C" w:rsidR="00084319" w:rsidP="001C416C" w:rsidRDefault="00084319" w14:paraId="0000026C" w14:textId="77777777">
      <w:pPr>
        <w:pStyle w:val="Normal0"/>
        <w:spacing w:line="240" w:lineRule="auto"/>
        <w:rPr>
          <w:color w:val="948A54"/>
          <w:sz w:val="20"/>
          <w:szCs w:val="20"/>
        </w:rPr>
      </w:pPr>
    </w:p>
    <w:p w:rsidRPr="001C416C" w:rsidR="00084319" w:rsidP="001C416C" w:rsidRDefault="00084319" w14:paraId="0000026D" w14:textId="77777777">
      <w:pPr>
        <w:pStyle w:val="Normal0"/>
        <w:spacing w:line="240" w:lineRule="auto"/>
        <w:rPr>
          <w:color w:val="948A54"/>
          <w:sz w:val="20"/>
          <w:szCs w:val="20"/>
        </w:rPr>
      </w:pPr>
    </w:p>
    <w:p w:rsidRPr="001C416C" w:rsidR="00084319" w:rsidP="001C416C" w:rsidRDefault="00084319" w14:paraId="0000026E" w14:textId="77777777">
      <w:pPr>
        <w:pStyle w:val="Normal0"/>
        <w:spacing w:line="240" w:lineRule="auto"/>
        <w:rPr>
          <w:color w:val="948A54"/>
          <w:sz w:val="20"/>
          <w:szCs w:val="20"/>
        </w:rPr>
      </w:pPr>
    </w:p>
    <w:p w:rsidRPr="001C416C" w:rsidR="00084319" w:rsidP="001C416C" w:rsidRDefault="001B3F57" w14:paraId="0000026F" w14:textId="77777777">
      <w:pPr>
        <w:pStyle w:val="Normal0"/>
        <w:numPr>
          <w:ilvl w:val="0"/>
          <w:numId w:val="15"/>
        </w:numPr>
        <w:pBdr>
          <w:top w:val="nil"/>
          <w:left w:val="nil"/>
          <w:bottom w:val="nil"/>
          <w:right w:val="nil"/>
          <w:between w:val="nil"/>
        </w:pBdr>
        <w:spacing w:line="240" w:lineRule="auto"/>
        <w:ind w:left="0" w:firstLine="0"/>
        <w:jc w:val="both"/>
        <w:rPr>
          <w:b/>
          <w:color w:val="000000"/>
          <w:sz w:val="20"/>
          <w:szCs w:val="20"/>
        </w:rPr>
      </w:pPr>
      <w:r w:rsidRPr="001C416C">
        <w:rPr>
          <w:b/>
          <w:color w:val="000000"/>
          <w:sz w:val="20"/>
          <w:szCs w:val="20"/>
        </w:rPr>
        <w:t>ACTIVIDADES DIDÁCTICAS</w:t>
      </w:r>
    </w:p>
    <w:p w:rsidRPr="001C416C" w:rsidR="00084319" w:rsidP="001C416C" w:rsidRDefault="00084319" w14:paraId="00000270" w14:textId="77777777">
      <w:pPr>
        <w:pStyle w:val="Normal0"/>
        <w:spacing w:line="240" w:lineRule="auto"/>
        <w:jc w:val="both"/>
        <w:rPr>
          <w:color w:val="7F7F7F"/>
          <w:sz w:val="20"/>
          <w:szCs w:val="20"/>
        </w:rPr>
      </w:pPr>
    </w:p>
    <w:tbl>
      <w:tblPr>
        <w:tblStyle w:val="ad"/>
        <w:tblW w:w="9541" w:type="dxa"/>
        <w:tblInd w:w="4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835"/>
        <w:gridCol w:w="6706"/>
      </w:tblGrid>
      <w:tr w:rsidRPr="001C416C" w:rsidR="00084319" w14:paraId="1D305820" w14:textId="77777777">
        <w:trPr>
          <w:trHeight w:val="298"/>
        </w:trPr>
        <w:tc>
          <w:tcPr>
            <w:tcW w:w="9541" w:type="dxa"/>
            <w:gridSpan w:val="2"/>
            <w:shd w:val="clear" w:color="auto" w:fill="FAC896"/>
            <w:vAlign w:val="center"/>
          </w:tcPr>
          <w:p w:rsidRPr="001C416C" w:rsidR="00084319" w:rsidP="001C416C" w:rsidRDefault="001B3F57" w14:paraId="00000271" w14:textId="77777777">
            <w:pPr>
              <w:pStyle w:val="Normal0"/>
              <w:jc w:val="center"/>
              <w:rPr>
                <w:color w:val="000000"/>
                <w:sz w:val="20"/>
                <w:szCs w:val="20"/>
              </w:rPr>
            </w:pPr>
            <w:r w:rsidRPr="001C416C">
              <w:rPr>
                <w:color w:val="000000"/>
                <w:sz w:val="20"/>
                <w:szCs w:val="20"/>
              </w:rPr>
              <w:t>DESCRIPCIÓN DE ACTIVIDAD DIDÁCTICA</w:t>
            </w:r>
          </w:p>
        </w:tc>
      </w:tr>
      <w:tr w:rsidRPr="001C416C" w:rsidR="00084319" w14:paraId="0F4BDCB0" w14:textId="77777777">
        <w:trPr>
          <w:trHeight w:val="806"/>
        </w:trPr>
        <w:tc>
          <w:tcPr>
            <w:tcW w:w="2835" w:type="dxa"/>
            <w:shd w:val="clear" w:color="auto" w:fill="FAC896"/>
            <w:vAlign w:val="center"/>
          </w:tcPr>
          <w:p w:rsidRPr="001C416C" w:rsidR="00084319" w:rsidP="001C416C" w:rsidRDefault="001B3F57" w14:paraId="00000273" w14:textId="77777777">
            <w:pPr>
              <w:pStyle w:val="Normal0"/>
              <w:rPr>
                <w:color w:val="000000"/>
                <w:sz w:val="20"/>
                <w:szCs w:val="20"/>
              </w:rPr>
            </w:pPr>
            <w:r w:rsidRPr="001C416C">
              <w:rPr>
                <w:color w:val="000000"/>
                <w:sz w:val="20"/>
                <w:szCs w:val="20"/>
              </w:rPr>
              <w:t xml:space="preserve">Nombre de la </w:t>
            </w:r>
            <w:r w:rsidRPr="001C416C">
              <w:rPr>
                <w:sz w:val="20"/>
                <w:szCs w:val="20"/>
              </w:rPr>
              <w:t>a</w:t>
            </w:r>
            <w:r w:rsidRPr="001C416C">
              <w:rPr>
                <w:color w:val="000000"/>
                <w:sz w:val="20"/>
                <w:szCs w:val="20"/>
              </w:rPr>
              <w:t>ctividad</w:t>
            </w:r>
          </w:p>
        </w:tc>
        <w:tc>
          <w:tcPr>
            <w:tcW w:w="6706" w:type="dxa"/>
            <w:shd w:val="clear" w:color="auto" w:fill="auto"/>
            <w:vAlign w:val="center"/>
          </w:tcPr>
          <w:p w:rsidRPr="001C416C" w:rsidR="00084319" w:rsidP="001C416C" w:rsidRDefault="001B3F57" w14:paraId="00000274" w14:textId="77777777">
            <w:pPr>
              <w:pStyle w:val="Normal0"/>
              <w:rPr>
                <w:b w:val="0"/>
                <w:color w:val="000000"/>
                <w:sz w:val="20"/>
                <w:szCs w:val="20"/>
              </w:rPr>
            </w:pPr>
            <w:r w:rsidRPr="001C416C">
              <w:rPr>
                <w:b w:val="0"/>
                <w:color w:val="000000"/>
                <w:sz w:val="20"/>
                <w:szCs w:val="20"/>
              </w:rPr>
              <w:t>Entornos de la política integral de atención en salud</w:t>
            </w:r>
          </w:p>
        </w:tc>
      </w:tr>
      <w:tr w:rsidRPr="001C416C" w:rsidR="00084319" w14:paraId="6FAAD2BE" w14:textId="77777777">
        <w:trPr>
          <w:trHeight w:val="806"/>
        </w:trPr>
        <w:tc>
          <w:tcPr>
            <w:tcW w:w="2835" w:type="dxa"/>
            <w:shd w:val="clear" w:color="auto" w:fill="FAC896"/>
            <w:vAlign w:val="center"/>
          </w:tcPr>
          <w:p w:rsidRPr="001C416C" w:rsidR="00084319" w:rsidP="001C416C" w:rsidRDefault="001B3F57" w14:paraId="00000275" w14:textId="77777777">
            <w:pPr>
              <w:pStyle w:val="Normal0"/>
              <w:rPr>
                <w:color w:val="000000"/>
                <w:sz w:val="20"/>
                <w:szCs w:val="20"/>
              </w:rPr>
            </w:pPr>
            <w:r w:rsidRPr="001C416C">
              <w:rPr>
                <w:color w:val="000000"/>
                <w:sz w:val="20"/>
                <w:szCs w:val="20"/>
              </w:rPr>
              <w:t>Objetivo de la actividad</w:t>
            </w:r>
          </w:p>
        </w:tc>
        <w:tc>
          <w:tcPr>
            <w:tcW w:w="6706" w:type="dxa"/>
            <w:shd w:val="clear" w:color="auto" w:fill="auto"/>
            <w:vAlign w:val="center"/>
          </w:tcPr>
          <w:p w:rsidRPr="001C416C" w:rsidR="00084319" w:rsidP="001C416C" w:rsidRDefault="001B3F57" w14:paraId="00000276" w14:textId="77777777">
            <w:pPr>
              <w:pStyle w:val="Normal0"/>
              <w:rPr>
                <w:b w:val="0"/>
                <w:color w:val="000000"/>
                <w:sz w:val="20"/>
                <w:szCs w:val="20"/>
              </w:rPr>
            </w:pPr>
            <w:r w:rsidRPr="001C416C">
              <w:rPr>
                <w:b w:val="0"/>
                <w:color w:val="000000"/>
                <w:sz w:val="20"/>
                <w:szCs w:val="20"/>
              </w:rPr>
              <w:t>Identificar los escenarios considerados en el marco normativo y técnico de la política integral de atención en salud con el fin de analizar su impacto y alcance en la aplicación.</w:t>
            </w:r>
          </w:p>
        </w:tc>
      </w:tr>
      <w:tr w:rsidRPr="001C416C" w:rsidR="00084319" w14:paraId="51A27704" w14:textId="77777777">
        <w:trPr>
          <w:trHeight w:val="806"/>
        </w:trPr>
        <w:tc>
          <w:tcPr>
            <w:tcW w:w="2835" w:type="dxa"/>
            <w:shd w:val="clear" w:color="auto" w:fill="FAC896"/>
            <w:vAlign w:val="center"/>
          </w:tcPr>
          <w:p w:rsidRPr="001C416C" w:rsidR="00084319" w:rsidP="001C416C" w:rsidRDefault="001B3F57" w14:paraId="00000277" w14:textId="77777777">
            <w:pPr>
              <w:pStyle w:val="Normal0"/>
              <w:rPr>
                <w:color w:val="000000"/>
                <w:sz w:val="20"/>
                <w:szCs w:val="20"/>
              </w:rPr>
            </w:pPr>
            <w:r w:rsidRPr="001C416C">
              <w:rPr>
                <w:color w:val="000000"/>
                <w:sz w:val="20"/>
                <w:szCs w:val="20"/>
              </w:rPr>
              <w:t>Tipo de actividad sugerida</w:t>
            </w:r>
          </w:p>
        </w:tc>
        <w:tc>
          <w:tcPr>
            <w:tcW w:w="6706" w:type="dxa"/>
            <w:shd w:val="clear" w:color="auto" w:fill="auto"/>
            <w:vAlign w:val="center"/>
          </w:tcPr>
          <w:p w:rsidRPr="001C416C" w:rsidR="00084319" w:rsidP="001C416C" w:rsidRDefault="001B3F57" w14:paraId="00000278" w14:textId="77777777">
            <w:pPr>
              <w:pStyle w:val="Normal0"/>
              <w:rPr>
                <w:b w:val="0"/>
                <w:color w:val="000000"/>
                <w:sz w:val="20"/>
                <w:szCs w:val="20"/>
              </w:rPr>
            </w:pPr>
            <w:r w:rsidRPr="001C416C">
              <w:rPr>
                <w:b w:val="0"/>
                <w:sz w:val="20"/>
                <w:szCs w:val="20"/>
              </w:rPr>
              <w:t>Relación de términos</w:t>
            </w:r>
            <w:r w:rsidRPr="001C416C">
              <w:rPr>
                <w:sz w:val="20"/>
                <w:szCs w:val="20"/>
              </w:rPr>
              <w:t xml:space="preserve"> </w:t>
            </w:r>
          </w:p>
        </w:tc>
      </w:tr>
      <w:tr w:rsidRPr="001C416C" w:rsidR="00084319" w14:paraId="54533F49" w14:textId="77777777">
        <w:trPr>
          <w:trHeight w:val="806"/>
        </w:trPr>
        <w:tc>
          <w:tcPr>
            <w:tcW w:w="2835" w:type="dxa"/>
            <w:shd w:val="clear" w:color="auto" w:fill="FAC896"/>
            <w:vAlign w:val="center"/>
          </w:tcPr>
          <w:p w:rsidRPr="001C416C" w:rsidR="00084319" w:rsidP="001C416C" w:rsidRDefault="001B3F57" w14:paraId="00000279" w14:textId="77777777">
            <w:pPr>
              <w:pStyle w:val="Normal0"/>
              <w:rPr>
                <w:color w:val="000000"/>
                <w:sz w:val="20"/>
                <w:szCs w:val="20"/>
              </w:rPr>
            </w:pPr>
            <w:r w:rsidRPr="001C416C">
              <w:rPr>
                <w:color w:val="000000"/>
                <w:sz w:val="20"/>
                <w:szCs w:val="20"/>
              </w:rPr>
              <w:t xml:space="preserve">Archivo de la actividad </w:t>
            </w:r>
          </w:p>
          <w:p w:rsidRPr="001C416C" w:rsidR="00084319" w:rsidP="001C416C" w:rsidRDefault="001B3F57" w14:paraId="0000027A" w14:textId="77777777">
            <w:pPr>
              <w:pStyle w:val="Normal0"/>
              <w:rPr>
                <w:color w:val="000000"/>
                <w:sz w:val="20"/>
                <w:szCs w:val="20"/>
              </w:rPr>
            </w:pPr>
            <w:r w:rsidRPr="001C416C">
              <w:rPr>
                <w:color w:val="000000"/>
                <w:sz w:val="20"/>
                <w:szCs w:val="20"/>
              </w:rPr>
              <w:t>(Anexo donde se describe la actividad propuesta)</w:t>
            </w:r>
          </w:p>
        </w:tc>
        <w:tc>
          <w:tcPr>
            <w:tcW w:w="6706" w:type="dxa"/>
            <w:shd w:val="clear" w:color="auto" w:fill="auto"/>
            <w:vAlign w:val="center"/>
          </w:tcPr>
          <w:p w:rsidRPr="001C416C" w:rsidR="00084319" w:rsidP="001C416C" w:rsidRDefault="001B3F57" w14:paraId="0000027B" w14:textId="77777777">
            <w:pPr>
              <w:pStyle w:val="Normal0"/>
              <w:rPr>
                <w:b w:val="0"/>
                <w:color w:val="999999"/>
                <w:sz w:val="20"/>
                <w:szCs w:val="20"/>
              </w:rPr>
            </w:pPr>
            <w:r w:rsidRPr="001C416C">
              <w:rPr>
                <w:b w:val="0"/>
                <w:sz w:val="20"/>
                <w:szCs w:val="20"/>
              </w:rPr>
              <w:t>Anexos / CF01_Actividad didáctica_1</w:t>
            </w:r>
          </w:p>
        </w:tc>
      </w:tr>
    </w:tbl>
    <w:p w:rsidRPr="001C416C" w:rsidR="00084319" w:rsidP="001C416C" w:rsidRDefault="00084319" w14:paraId="0000027C" w14:textId="77777777">
      <w:pPr>
        <w:pStyle w:val="Normal0"/>
        <w:spacing w:line="240" w:lineRule="auto"/>
        <w:jc w:val="both"/>
        <w:rPr>
          <w:color w:val="7F7F7F"/>
          <w:sz w:val="20"/>
          <w:szCs w:val="20"/>
        </w:rPr>
      </w:pPr>
    </w:p>
    <w:p w:rsidRPr="001C416C" w:rsidR="00084319" w:rsidP="001C416C" w:rsidRDefault="00084319" w14:paraId="0000027D" w14:textId="77777777">
      <w:pPr>
        <w:pStyle w:val="Normal0"/>
        <w:spacing w:line="240" w:lineRule="auto"/>
        <w:rPr>
          <w:b/>
          <w:sz w:val="20"/>
          <w:szCs w:val="20"/>
          <w:u w:val="single"/>
        </w:rPr>
      </w:pPr>
    </w:p>
    <w:tbl>
      <w:tblPr>
        <w:tblStyle w:val="ae"/>
        <w:tblW w:w="9541" w:type="dxa"/>
        <w:tblInd w:w="4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835"/>
        <w:gridCol w:w="6706"/>
      </w:tblGrid>
      <w:tr w:rsidRPr="001C416C" w:rsidR="00084319" w14:paraId="63688166" w14:textId="77777777">
        <w:trPr>
          <w:trHeight w:val="298"/>
        </w:trPr>
        <w:tc>
          <w:tcPr>
            <w:tcW w:w="9541" w:type="dxa"/>
            <w:gridSpan w:val="2"/>
            <w:shd w:val="clear" w:color="auto" w:fill="FAC896"/>
            <w:vAlign w:val="center"/>
          </w:tcPr>
          <w:p w:rsidRPr="001C416C" w:rsidR="00084319" w:rsidP="001C416C" w:rsidRDefault="001B3F57" w14:paraId="0000027E" w14:textId="77777777">
            <w:pPr>
              <w:pStyle w:val="Normal0"/>
              <w:jc w:val="center"/>
              <w:rPr>
                <w:color w:val="000000"/>
                <w:sz w:val="20"/>
                <w:szCs w:val="20"/>
              </w:rPr>
            </w:pPr>
            <w:r w:rsidRPr="001C416C">
              <w:rPr>
                <w:color w:val="000000"/>
                <w:sz w:val="20"/>
                <w:szCs w:val="20"/>
              </w:rPr>
              <w:t>DESCRIPCIÓN DE ACTIVIDAD DIDÁCTICA</w:t>
            </w:r>
          </w:p>
        </w:tc>
      </w:tr>
      <w:tr w:rsidRPr="001C416C" w:rsidR="00084319" w14:paraId="6DBD1964" w14:textId="77777777">
        <w:trPr>
          <w:trHeight w:val="806"/>
        </w:trPr>
        <w:tc>
          <w:tcPr>
            <w:tcW w:w="2835" w:type="dxa"/>
            <w:shd w:val="clear" w:color="auto" w:fill="FAC896"/>
            <w:vAlign w:val="center"/>
          </w:tcPr>
          <w:p w:rsidRPr="001C416C" w:rsidR="00084319" w:rsidP="001C416C" w:rsidRDefault="001B3F57" w14:paraId="00000280" w14:textId="77777777">
            <w:pPr>
              <w:pStyle w:val="Normal0"/>
              <w:rPr>
                <w:color w:val="000000"/>
                <w:sz w:val="20"/>
                <w:szCs w:val="20"/>
              </w:rPr>
            </w:pPr>
            <w:r w:rsidRPr="001C416C">
              <w:rPr>
                <w:color w:val="000000"/>
                <w:sz w:val="20"/>
                <w:szCs w:val="20"/>
              </w:rPr>
              <w:t xml:space="preserve">Nombre de la </w:t>
            </w:r>
            <w:r w:rsidRPr="001C416C">
              <w:rPr>
                <w:sz w:val="20"/>
                <w:szCs w:val="20"/>
              </w:rPr>
              <w:t>a</w:t>
            </w:r>
            <w:r w:rsidRPr="001C416C">
              <w:rPr>
                <w:color w:val="000000"/>
                <w:sz w:val="20"/>
                <w:szCs w:val="20"/>
              </w:rPr>
              <w:t>ctividad</w:t>
            </w:r>
          </w:p>
        </w:tc>
        <w:tc>
          <w:tcPr>
            <w:tcW w:w="6706" w:type="dxa"/>
            <w:shd w:val="clear" w:color="auto" w:fill="auto"/>
            <w:vAlign w:val="center"/>
          </w:tcPr>
          <w:p w:rsidRPr="001C416C" w:rsidR="00084319" w:rsidP="001C416C" w:rsidRDefault="001B3F57" w14:paraId="00000281" w14:textId="77777777">
            <w:pPr>
              <w:pStyle w:val="Normal0"/>
              <w:rPr>
                <w:b w:val="0"/>
                <w:color w:val="000000"/>
                <w:sz w:val="20"/>
                <w:szCs w:val="20"/>
              </w:rPr>
            </w:pPr>
            <w:r w:rsidRPr="001C416C">
              <w:rPr>
                <w:b w:val="0"/>
                <w:color w:val="000000"/>
                <w:sz w:val="20"/>
                <w:szCs w:val="20"/>
              </w:rPr>
              <w:t>Etapas del curso de vida</w:t>
            </w:r>
          </w:p>
        </w:tc>
      </w:tr>
      <w:tr w:rsidRPr="001C416C" w:rsidR="00084319" w14:paraId="232BBFF3" w14:textId="77777777">
        <w:trPr>
          <w:trHeight w:val="806"/>
        </w:trPr>
        <w:tc>
          <w:tcPr>
            <w:tcW w:w="2835" w:type="dxa"/>
            <w:shd w:val="clear" w:color="auto" w:fill="FAC896"/>
            <w:vAlign w:val="center"/>
          </w:tcPr>
          <w:p w:rsidRPr="001C416C" w:rsidR="00084319" w:rsidP="001C416C" w:rsidRDefault="001B3F57" w14:paraId="00000282" w14:textId="77777777">
            <w:pPr>
              <w:pStyle w:val="Normal0"/>
              <w:rPr>
                <w:color w:val="000000"/>
                <w:sz w:val="20"/>
                <w:szCs w:val="20"/>
              </w:rPr>
            </w:pPr>
            <w:r w:rsidRPr="001C416C">
              <w:rPr>
                <w:color w:val="000000"/>
                <w:sz w:val="20"/>
                <w:szCs w:val="20"/>
              </w:rPr>
              <w:lastRenderedPageBreak/>
              <w:t>Objetivo de la actividad</w:t>
            </w:r>
          </w:p>
        </w:tc>
        <w:tc>
          <w:tcPr>
            <w:tcW w:w="6706" w:type="dxa"/>
            <w:shd w:val="clear" w:color="auto" w:fill="auto"/>
            <w:vAlign w:val="center"/>
          </w:tcPr>
          <w:p w:rsidRPr="001C416C" w:rsidR="00084319" w:rsidP="001C416C" w:rsidRDefault="001B3F57" w14:paraId="00000283" w14:textId="77777777">
            <w:pPr>
              <w:pStyle w:val="Normal0"/>
              <w:rPr>
                <w:b w:val="0"/>
                <w:color w:val="000000"/>
                <w:sz w:val="20"/>
                <w:szCs w:val="20"/>
              </w:rPr>
            </w:pPr>
            <w:r w:rsidRPr="001C416C">
              <w:rPr>
                <w:b w:val="0"/>
                <w:color w:val="000000"/>
                <w:sz w:val="20"/>
                <w:szCs w:val="20"/>
              </w:rPr>
              <w:t xml:space="preserve">Precisar las características y condiciones de las etapas del curso de vida que conduzcan a la apropiación de conceptos fundamentales en el marco de la valoración integral en salud.  </w:t>
            </w:r>
          </w:p>
        </w:tc>
      </w:tr>
      <w:tr w:rsidRPr="001C416C" w:rsidR="00084319" w14:paraId="76300513" w14:textId="77777777">
        <w:trPr>
          <w:trHeight w:val="806"/>
        </w:trPr>
        <w:tc>
          <w:tcPr>
            <w:tcW w:w="2835" w:type="dxa"/>
            <w:shd w:val="clear" w:color="auto" w:fill="FAC896"/>
            <w:vAlign w:val="center"/>
          </w:tcPr>
          <w:p w:rsidRPr="001C416C" w:rsidR="00084319" w:rsidP="001C416C" w:rsidRDefault="001B3F57" w14:paraId="00000284" w14:textId="77777777">
            <w:pPr>
              <w:pStyle w:val="Normal0"/>
              <w:rPr>
                <w:color w:val="000000"/>
                <w:sz w:val="20"/>
                <w:szCs w:val="20"/>
              </w:rPr>
            </w:pPr>
            <w:r w:rsidRPr="001C416C">
              <w:rPr>
                <w:color w:val="000000"/>
                <w:sz w:val="20"/>
                <w:szCs w:val="20"/>
              </w:rPr>
              <w:t>Tipo de actividad sugerida</w:t>
            </w:r>
          </w:p>
        </w:tc>
        <w:tc>
          <w:tcPr>
            <w:tcW w:w="6706" w:type="dxa"/>
            <w:shd w:val="clear" w:color="auto" w:fill="auto"/>
            <w:vAlign w:val="center"/>
          </w:tcPr>
          <w:p w:rsidRPr="001C416C" w:rsidR="00084319" w:rsidP="001C416C" w:rsidRDefault="001B3F57" w14:paraId="00000285" w14:textId="77777777">
            <w:pPr>
              <w:pStyle w:val="Normal0"/>
              <w:rPr>
                <w:b w:val="0"/>
                <w:color w:val="000000"/>
                <w:sz w:val="20"/>
                <w:szCs w:val="20"/>
              </w:rPr>
            </w:pPr>
            <w:r w:rsidRPr="001C416C">
              <w:rPr>
                <w:b w:val="0"/>
                <w:sz w:val="20"/>
                <w:szCs w:val="20"/>
              </w:rPr>
              <w:t xml:space="preserve">Completar frases </w:t>
            </w:r>
          </w:p>
        </w:tc>
      </w:tr>
      <w:tr w:rsidRPr="001C416C" w:rsidR="00084319" w14:paraId="46251914" w14:textId="77777777">
        <w:trPr>
          <w:trHeight w:val="806"/>
        </w:trPr>
        <w:tc>
          <w:tcPr>
            <w:tcW w:w="2835" w:type="dxa"/>
            <w:shd w:val="clear" w:color="auto" w:fill="FAC896"/>
            <w:vAlign w:val="center"/>
          </w:tcPr>
          <w:p w:rsidRPr="001C416C" w:rsidR="00084319" w:rsidP="001C416C" w:rsidRDefault="001B3F57" w14:paraId="00000286" w14:textId="77777777">
            <w:pPr>
              <w:pStyle w:val="Normal0"/>
              <w:rPr>
                <w:color w:val="000000"/>
                <w:sz w:val="20"/>
                <w:szCs w:val="20"/>
              </w:rPr>
            </w:pPr>
            <w:r w:rsidRPr="001C416C">
              <w:rPr>
                <w:color w:val="000000"/>
                <w:sz w:val="20"/>
                <w:szCs w:val="20"/>
              </w:rPr>
              <w:t xml:space="preserve">Archivo de la actividad </w:t>
            </w:r>
          </w:p>
          <w:p w:rsidRPr="001C416C" w:rsidR="00084319" w:rsidP="001C416C" w:rsidRDefault="001B3F57" w14:paraId="00000287" w14:textId="77777777">
            <w:pPr>
              <w:pStyle w:val="Normal0"/>
              <w:rPr>
                <w:color w:val="000000"/>
                <w:sz w:val="20"/>
                <w:szCs w:val="20"/>
              </w:rPr>
            </w:pPr>
            <w:r w:rsidRPr="001C416C">
              <w:rPr>
                <w:color w:val="000000"/>
                <w:sz w:val="20"/>
                <w:szCs w:val="20"/>
              </w:rPr>
              <w:t>(Anexo donde se describe la actividad propuesta)</w:t>
            </w:r>
          </w:p>
        </w:tc>
        <w:tc>
          <w:tcPr>
            <w:tcW w:w="6706" w:type="dxa"/>
            <w:shd w:val="clear" w:color="auto" w:fill="auto"/>
            <w:vAlign w:val="center"/>
          </w:tcPr>
          <w:p w:rsidRPr="001C416C" w:rsidR="00084319" w:rsidP="001C416C" w:rsidRDefault="001B3F57" w14:paraId="00000288" w14:textId="77777777">
            <w:pPr>
              <w:pStyle w:val="Normal0"/>
              <w:rPr>
                <w:b w:val="0"/>
                <w:color w:val="999999"/>
                <w:sz w:val="20"/>
                <w:szCs w:val="20"/>
              </w:rPr>
            </w:pPr>
            <w:r w:rsidRPr="001C416C">
              <w:rPr>
                <w:b w:val="0"/>
                <w:sz w:val="20"/>
                <w:szCs w:val="20"/>
              </w:rPr>
              <w:t>Anexos / CF01_Actividad didáctica_2</w:t>
            </w:r>
          </w:p>
        </w:tc>
      </w:tr>
    </w:tbl>
    <w:p w:rsidR="00084319" w:rsidP="001C416C" w:rsidRDefault="00084319" w14:paraId="00000289" w14:textId="1FAB89DD">
      <w:pPr>
        <w:pStyle w:val="Normal0"/>
        <w:spacing w:line="240" w:lineRule="auto"/>
        <w:rPr>
          <w:b/>
          <w:sz w:val="20"/>
          <w:szCs w:val="20"/>
        </w:rPr>
      </w:pPr>
    </w:p>
    <w:p w:rsidRPr="001C416C" w:rsidR="00093471" w:rsidP="001C416C" w:rsidRDefault="00093471" w14:paraId="12D4A766" w14:textId="77777777">
      <w:pPr>
        <w:pStyle w:val="Normal0"/>
        <w:spacing w:line="240" w:lineRule="auto"/>
        <w:rPr>
          <w:b/>
          <w:sz w:val="20"/>
          <w:szCs w:val="20"/>
        </w:rPr>
      </w:pPr>
    </w:p>
    <w:p w:rsidRPr="001C416C" w:rsidR="00084319" w:rsidP="001C416C" w:rsidRDefault="001B3F57" w14:paraId="0000028A" w14:textId="77777777">
      <w:pPr>
        <w:pStyle w:val="Normal0"/>
        <w:numPr>
          <w:ilvl w:val="0"/>
          <w:numId w:val="15"/>
        </w:numPr>
        <w:pBdr>
          <w:top w:val="nil"/>
          <w:left w:val="nil"/>
          <w:bottom w:val="nil"/>
          <w:right w:val="nil"/>
          <w:between w:val="nil"/>
        </w:pBdr>
        <w:spacing w:line="240" w:lineRule="auto"/>
        <w:ind w:left="0" w:firstLine="0"/>
        <w:jc w:val="both"/>
        <w:rPr>
          <w:b/>
          <w:color w:val="000000"/>
          <w:sz w:val="20"/>
          <w:szCs w:val="20"/>
        </w:rPr>
      </w:pPr>
      <w:r w:rsidRPr="001C416C">
        <w:rPr>
          <w:b/>
          <w:color w:val="000000"/>
          <w:sz w:val="20"/>
          <w:szCs w:val="20"/>
        </w:rPr>
        <w:t>MATERIAL COMPLEMENTARIO</w:t>
      </w:r>
    </w:p>
    <w:p w:rsidRPr="001C416C" w:rsidR="00084319" w:rsidP="001C416C" w:rsidRDefault="00084319" w14:paraId="0000028B" w14:textId="77777777">
      <w:pPr>
        <w:pStyle w:val="Normal0"/>
        <w:spacing w:line="240" w:lineRule="auto"/>
        <w:rPr>
          <w:sz w:val="20"/>
          <w:szCs w:val="20"/>
        </w:rPr>
      </w:pPr>
    </w:p>
    <w:tbl>
      <w:tblPr>
        <w:tblStyle w:val="af"/>
        <w:tblW w:w="1007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517"/>
        <w:gridCol w:w="2517"/>
        <w:gridCol w:w="2519"/>
        <w:gridCol w:w="2519"/>
      </w:tblGrid>
      <w:tr w:rsidRPr="001C416C" w:rsidR="00084319" w14:paraId="7DFDA2BB" w14:textId="77777777">
        <w:trPr>
          <w:trHeight w:val="658"/>
        </w:trPr>
        <w:tc>
          <w:tcPr>
            <w:tcW w:w="2517" w:type="dxa"/>
            <w:shd w:val="clear" w:color="auto" w:fill="F9CB9C"/>
            <w:tcMar>
              <w:top w:w="100" w:type="dxa"/>
              <w:left w:w="100" w:type="dxa"/>
              <w:bottom w:w="100" w:type="dxa"/>
              <w:right w:w="100" w:type="dxa"/>
            </w:tcMar>
            <w:vAlign w:val="center"/>
          </w:tcPr>
          <w:p w:rsidRPr="001C416C" w:rsidR="00084319" w:rsidP="001C416C" w:rsidRDefault="001B3F57" w14:paraId="0000028C" w14:textId="77777777">
            <w:pPr>
              <w:pStyle w:val="Normal0"/>
              <w:jc w:val="center"/>
              <w:rPr>
                <w:sz w:val="20"/>
                <w:szCs w:val="20"/>
              </w:rPr>
            </w:pPr>
            <w:r w:rsidRPr="001C416C">
              <w:rPr>
                <w:sz w:val="20"/>
                <w:szCs w:val="20"/>
              </w:rPr>
              <w:t>Tema</w:t>
            </w:r>
          </w:p>
        </w:tc>
        <w:tc>
          <w:tcPr>
            <w:tcW w:w="2517" w:type="dxa"/>
            <w:shd w:val="clear" w:color="auto" w:fill="F9CB9C"/>
            <w:tcMar>
              <w:top w:w="100" w:type="dxa"/>
              <w:left w:w="100" w:type="dxa"/>
              <w:bottom w:w="100" w:type="dxa"/>
              <w:right w:w="100" w:type="dxa"/>
            </w:tcMar>
            <w:vAlign w:val="center"/>
          </w:tcPr>
          <w:p w:rsidRPr="001C416C" w:rsidR="00084319" w:rsidP="001C416C" w:rsidRDefault="001B3F57" w14:paraId="0000028D" w14:textId="77777777">
            <w:pPr>
              <w:pStyle w:val="Normal0"/>
              <w:jc w:val="center"/>
              <w:rPr>
                <w:color w:val="000000"/>
                <w:sz w:val="20"/>
                <w:szCs w:val="20"/>
              </w:rPr>
            </w:pPr>
            <w:r w:rsidRPr="001C416C">
              <w:rPr>
                <w:sz w:val="20"/>
                <w:szCs w:val="20"/>
              </w:rPr>
              <w:t>Referencia APA del Material</w:t>
            </w:r>
          </w:p>
        </w:tc>
        <w:tc>
          <w:tcPr>
            <w:tcW w:w="2519" w:type="dxa"/>
            <w:shd w:val="clear" w:color="auto" w:fill="F9CB9C"/>
            <w:tcMar>
              <w:top w:w="100" w:type="dxa"/>
              <w:left w:w="100" w:type="dxa"/>
              <w:bottom w:w="100" w:type="dxa"/>
              <w:right w:w="100" w:type="dxa"/>
            </w:tcMar>
            <w:vAlign w:val="center"/>
          </w:tcPr>
          <w:p w:rsidRPr="001C416C" w:rsidR="00084319" w:rsidP="001C416C" w:rsidRDefault="001B3F57" w14:paraId="0000028E" w14:textId="77777777">
            <w:pPr>
              <w:pStyle w:val="Normal0"/>
              <w:jc w:val="center"/>
              <w:rPr>
                <w:sz w:val="20"/>
                <w:szCs w:val="20"/>
              </w:rPr>
            </w:pPr>
            <w:r w:rsidRPr="001C416C">
              <w:rPr>
                <w:sz w:val="20"/>
                <w:szCs w:val="20"/>
              </w:rPr>
              <w:t>Tipo de material</w:t>
            </w:r>
          </w:p>
          <w:p w:rsidRPr="001C416C" w:rsidR="00084319" w:rsidP="001C416C" w:rsidRDefault="001B3F57" w14:paraId="0000028F" w14:textId="77777777">
            <w:pPr>
              <w:pStyle w:val="Normal0"/>
              <w:jc w:val="center"/>
              <w:rPr>
                <w:color w:val="000000"/>
                <w:sz w:val="20"/>
                <w:szCs w:val="20"/>
              </w:rPr>
            </w:pPr>
            <w:r w:rsidRPr="001C416C">
              <w:rPr>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rsidRPr="001C416C" w:rsidR="00084319" w:rsidP="001C416C" w:rsidRDefault="001B3F57" w14:paraId="00000290" w14:textId="77777777">
            <w:pPr>
              <w:pStyle w:val="Normal0"/>
              <w:jc w:val="center"/>
              <w:rPr>
                <w:sz w:val="20"/>
                <w:szCs w:val="20"/>
              </w:rPr>
            </w:pPr>
            <w:r w:rsidRPr="001C416C">
              <w:rPr>
                <w:sz w:val="20"/>
                <w:szCs w:val="20"/>
              </w:rPr>
              <w:t>Enlace del recurso o</w:t>
            </w:r>
          </w:p>
          <w:p w:rsidRPr="001C416C" w:rsidR="00084319" w:rsidP="001C416C" w:rsidRDefault="001B3F57" w14:paraId="00000291" w14:textId="77777777">
            <w:pPr>
              <w:pStyle w:val="Normal0"/>
              <w:jc w:val="center"/>
              <w:rPr>
                <w:color w:val="000000"/>
                <w:sz w:val="20"/>
                <w:szCs w:val="20"/>
              </w:rPr>
            </w:pPr>
            <w:r w:rsidRPr="001C416C">
              <w:rPr>
                <w:sz w:val="20"/>
                <w:szCs w:val="20"/>
              </w:rPr>
              <w:t>archivo del documento o material</w:t>
            </w:r>
          </w:p>
        </w:tc>
      </w:tr>
      <w:tr w:rsidRPr="001C416C" w:rsidR="00084319" w14:paraId="26E01809" w14:textId="77777777">
        <w:trPr>
          <w:trHeight w:val="182"/>
        </w:trPr>
        <w:tc>
          <w:tcPr>
            <w:tcW w:w="2517" w:type="dxa"/>
            <w:tcMar>
              <w:top w:w="100" w:type="dxa"/>
              <w:left w:w="100" w:type="dxa"/>
              <w:bottom w:w="100" w:type="dxa"/>
              <w:right w:w="100" w:type="dxa"/>
            </w:tcMar>
          </w:tcPr>
          <w:p w:rsidRPr="001C416C" w:rsidR="00084319" w:rsidP="001C416C" w:rsidRDefault="001B3F57" w14:paraId="00000292" w14:textId="77777777">
            <w:pPr>
              <w:pStyle w:val="Normal0"/>
              <w:rPr>
                <w:b w:val="0"/>
                <w:sz w:val="20"/>
                <w:szCs w:val="20"/>
              </w:rPr>
            </w:pPr>
            <w:r w:rsidRPr="001C416C">
              <w:rPr>
                <w:b w:val="0"/>
                <w:sz w:val="20"/>
                <w:szCs w:val="20"/>
              </w:rPr>
              <w:t>Instrumentos para la valoración integral en salud</w:t>
            </w:r>
          </w:p>
        </w:tc>
        <w:tc>
          <w:tcPr>
            <w:tcW w:w="2517" w:type="dxa"/>
            <w:tcMar>
              <w:top w:w="100" w:type="dxa"/>
              <w:left w:w="100" w:type="dxa"/>
              <w:bottom w:w="100" w:type="dxa"/>
              <w:right w:w="100" w:type="dxa"/>
            </w:tcMar>
          </w:tcPr>
          <w:p w:rsidRPr="001C416C" w:rsidR="00084319" w:rsidP="001C416C" w:rsidRDefault="001B3F57" w14:paraId="00000293" w14:textId="77777777">
            <w:pPr>
              <w:pStyle w:val="Normal0"/>
              <w:rPr>
                <w:b w:val="0"/>
                <w:sz w:val="20"/>
                <w:szCs w:val="20"/>
              </w:rPr>
            </w:pPr>
            <w:r w:rsidRPr="001C416C">
              <w:rPr>
                <w:b w:val="0"/>
                <w:sz w:val="20"/>
                <w:szCs w:val="20"/>
              </w:rPr>
              <w:t xml:space="preserve">Álvarez Cosmea, A.  (2001).  Las tablas de riesgo cardiovascular.  Una revisión crítica.  </w:t>
            </w:r>
            <w:r w:rsidRPr="001C416C">
              <w:rPr>
                <w:b w:val="0"/>
                <w:i/>
                <w:sz w:val="20"/>
                <w:szCs w:val="20"/>
              </w:rPr>
              <w:t>Medifam</w:t>
            </w:r>
            <w:r w:rsidRPr="001C416C">
              <w:rPr>
                <w:b w:val="0"/>
                <w:sz w:val="20"/>
                <w:szCs w:val="20"/>
              </w:rPr>
              <w:t>,</w:t>
            </w:r>
            <w:r w:rsidRPr="001C416C">
              <w:rPr>
                <w:b w:val="0"/>
                <w:i/>
                <w:sz w:val="20"/>
                <w:szCs w:val="20"/>
              </w:rPr>
              <w:t>11</w:t>
            </w:r>
            <w:r w:rsidRPr="001C416C">
              <w:rPr>
                <w:b w:val="0"/>
                <w:sz w:val="20"/>
                <w:szCs w:val="20"/>
              </w:rPr>
              <w:t>(3), 132-139.</w:t>
            </w:r>
          </w:p>
        </w:tc>
        <w:tc>
          <w:tcPr>
            <w:tcW w:w="2519" w:type="dxa"/>
            <w:tcMar>
              <w:top w:w="100" w:type="dxa"/>
              <w:left w:w="100" w:type="dxa"/>
              <w:bottom w:w="100" w:type="dxa"/>
              <w:right w:w="100" w:type="dxa"/>
            </w:tcMar>
          </w:tcPr>
          <w:p w:rsidRPr="001C416C" w:rsidR="00084319" w:rsidP="001C416C" w:rsidRDefault="001B3F57" w14:paraId="00000294" w14:textId="77777777">
            <w:pPr>
              <w:pStyle w:val="Normal0"/>
              <w:rPr>
                <w:b w:val="0"/>
                <w:sz w:val="20"/>
                <w:szCs w:val="20"/>
              </w:rPr>
            </w:pPr>
            <w:r w:rsidRPr="001C416C">
              <w:rPr>
                <w:b w:val="0"/>
                <w:sz w:val="20"/>
                <w:szCs w:val="20"/>
              </w:rPr>
              <w:t>Artículo</w:t>
            </w:r>
          </w:p>
        </w:tc>
        <w:tc>
          <w:tcPr>
            <w:tcW w:w="2519" w:type="dxa"/>
            <w:tcMar>
              <w:top w:w="100" w:type="dxa"/>
              <w:left w:w="100" w:type="dxa"/>
              <w:bottom w:w="100" w:type="dxa"/>
              <w:right w:w="100" w:type="dxa"/>
            </w:tcMar>
          </w:tcPr>
          <w:p w:rsidRPr="001C416C" w:rsidR="00084319" w:rsidP="001C416C" w:rsidRDefault="00000000" w14:paraId="00000295" w14:textId="77777777">
            <w:pPr>
              <w:pStyle w:val="Normal0"/>
              <w:rPr>
                <w:b w:val="0"/>
                <w:sz w:val="20"/>
                <w:szCs w:val="20"/>
              </w:rPr>
            </w:pPr>
            <w:hyperlink r:id="rId37">
              <w:r w:rsidRPr="001C416C" w:rsidR="001B3F57">
                <w:rPr>
                  <w:b w:val="0"/>
                  <w:color w:val="1155CC"/>
                  <w:sz w:val="20"/>
                  <w:szCs w:val="20"/>
                  <w:u w:val="single"/>
                </w:rPr>
                <w:t>https://scielo.isciii.es/pdf/medif/v11n3/revision.pdf</w:t>
              </w:r>
            </w:hyperlink>
          </w:p>
          <w:p w:rsidRPr="001C416C" w:rsidR="00084319" w:rsidP="001C416C" w:rsidRDefault="00084319" w14:paraId="00000296" w14:textId="77777777">
            <w:pPr>
              <w:pStyle w:val="Normal0"/>
              <w:rPr>
                <w:b w:val="0"/>
                <w:sz w:val="20"/>
                <w:szCs w:val="20"/>
              </w:rPr>
            </w:pPr>
          </w:p>
        </w:tc>
      </w:tr>
      <w:tr w:rsidRPr="001C416C" w:rsidR="00084319" w14:paraId="2EF2C9A2" w14:textId="77777777">
        <w:trPr>
          <w:trHeight w:val="182"/>
        </w:trPr>
        <w:tc>
          <w:tcPr>
            <w:tcW w:w="2517" w:type="dxa"/>
            <w:tcMar>
              <w:top w:w="100" w:type="dxa"/>
              <w:left w:w="100" w:type="dxa"/>
              <w:bottom w:w="100" w:type="dxa"/>
              <w:right w:w="100" w:type="dxa"/>
            </w:tcMar>
          </w:tcPr>
          <w:p w:rsidRPr="001C416C" w:rsidR="00084319" w:rsidP="001C416C" w:rsidRDefault="001B3F57" w14:paraId="00000297" w14:textId="77777777">
            <w:pPr>
              <w:pStyle w:val="Normal0"/>
              <w:rPr>
                <w:b w:val="0"/>
                <w:sz w:val="20"/>
                <w:szCs w:val="20"/>
              </w:rPr>
            </w:pPr>
            <w:r w:rsidRPr="001C416C">
              <w:rPr>
                <w:b w:val="0"/>
                <w:sz w:val="20"/>
                <w:szCs w:val="20"/>
              </w:rPr>
              <w:t>Marco normativo y técnico</w:t>
            </w:r>
          </w:p>
        </w:tc>
        <w:tc>
          <w:tcPr>
            <w:tcW w:w="2517" w:type="dxa"/>
            <w:tcMar>
              <w:top w:w="100" w:type="dxa"/>
              <w:left w:w="100" w:type="dxa"/>
              <w:bottom w:w="100" w:type="dxa"/>
              <w:right w:w="100" w:type="dxa"/>
            </w:tcMar>
          </w:tcPr>
          <w:p w:rsidRPr="001C416C" w:rsidR="00084319" w:rsidP="001C416C" w:rsidRDefault="001B3F57" w14:paraId="00000298" w14:textId="77777777">
            <w:pPr>
              <w:pStyle w:val="Normal0"/>
              <w:rPr>
                <w:b w:val="0"/>
                <w:sz w:val="20"/>
                <w:szCs w:val="20"/>
              </w:rPr>
            </w:pPr>
            <w:r w:rsidRPr="001C416C">
              <w:rPr>
                <w:b w:val="0"/>
                <w:sz w:val="20"/>
                <w:szCs w:val="20"/>
              </w:rPr>
              <w:t xml:space="preserve">Ministerio de Salud Pública y Asistencia Social de Guatemala (s.f.).  </w:t>
            </w:r>
            <w:r w:rsidRPr="001C416C">
              <w:rPr>
                <w:b w:val="0"/>
                <w:i/>
                <w:sz w:val="20"/>
                <w:szCs w:val="20"/>
              </w:rPr>
              <w:t>Modelo de atención integral en salud</w:t>
            </w:r>
            <w:r w:rsidRPr="001C416C">
              <w:rPr>
                <w:b w:val="0"/>
                <w:sz w:val="20"/>
                <w:szCs w:val="20"/>
              </w:rPr>
              <w:t xml:space="preserve">.  </w:t>
            </w:r>
          </w:p>
        </w:tc>
        <w:tc>
          <w:tcPr>
            <w:tcW w:w="2519" w:type="dxa"/>
            <w:tcMar>
              <w:top w:w="100" w:type="dxa"/>
              <w:left w:w="100" w:type="dxa"/>
              <w:bottom w:w="100" w:type="dxa"/>
              <w:right w:w="100" w:type="dxa"/>
            </w:tcMar>
          </w:tcPr>
          <w:p w:rsidRPr="001C416C" w:rsidR="00084319" w:rsidP="001C416C" w:rsidRDefault="001B3F57" w14:paraId="00000299" w14:textId="77777777">
            <w:pPr>
              <w:pStyle w:val="Normal0"/>
              <w:rPr>
                <w:b w:val="0"/>
                <w:sz w:val="20"/>
                <w:szCs w:val="20"/>
              </w:rPr>
            </w:pPr>
            <w:r w:rsidRPr="001C416C">
              <w:rPr>
                <w:b w:val="0"/>
                <w:sz w:val="20"/>
                <w:szCs w:val="20"/>
              </w:rPr>
              <w:t>Documento PDF</w:t>
            </w:r>
          </w:p>
        </w:tc>
        <w:tc>
          <w:tcPr>
            <w:tcW w:w="2519" w:type="dxa"/>
            <w:tcMar>
              <w:top w:w="100" w:type="dxa"/>
              <w:left w:w="100" w:type="dxa"/>
              <w:bottom w:w="100" w:type="dxa"/>
              <w:right w:w="100" w:type="dxa"/>
            </w:tcMar>
          </w:tcPr>
          <w:p w:rsidRPr="001C416C" w:rsidR="00084319" w:rsidP="001C416C" w:rsidRDefault="00000000" w14:paraId="0000029A" w14:textId="77777777">
            <w:pPr>
              <w:pStyle w:val="Normal0"/>
              <w:rPr>
                <w:b w:val="0"/>
                <w:sz w:val="20"/>
                <w:szCs w:val="20"/>
              </w:rPr>
            </w:pPr>
            <w:hyperlink r:id="rId38">
              <w:r w:rsidRPr="001C416C" w:rsidR="001B3F57">
                <w:rPr>
                  <w:b w:val="0"/>
                  <w:color w:val="1155CC"/>
                  <w:sz w:val="20"/>
                  <w:szCs w:val="20"/>
                  <w:u w:val="single"/>
                </w:rPr>
                <w:t>https://www.paho.org/gut/dmdocuments/Modelo_de_atencion_integral_en_salud_MSPAS.pdf</w:t>
              </w:r>
            </w:hyperlink>
          </w:p>
          <w:p w:rsidRPr="001C416C" w:rsidR="00084319" w:rsidP="001C416C" w:rsidRDefault="00084319" w14:paraId="0000029B" w14:textId="77777777">
            <w:pPr>
              <w:pStyle w:val="Normal0"/>
              <w:rPr>
                <w:b w:val="0"/>
                <w:sz w:val="20"/>
                <w:szCs w:val="20"/>
              </w:rPr>
            </w:pPr>
          </w:p>
        </w:tc>
      </w:tr>
      <w:tr w:rsidRPr="001C416C" w:rsidR="00084319" w14:paraId="6D9C7570" w14:textId="77777777">
        <w:trPr>
          <w:trHeight w:val="385"/>
        </w:trPr>
        <w:tc>
          <w:tcPr>
            <w:tcW w:w="2517" w:type="dxa"/>
            <w:tcMar>
              <w:top w:w="100" w:type="dxa"/>
              <w:left w:w="100" w:type="dxa"/>
              <w:bottom w:w="100" w:type="dxa"/>
              <w:right w:w="100" w:type="dxa"/>
            </w:tcMar>
          </w:tcPr>
          <w:p w:rsidRPr="001C416C" w:rsidR="00084319" w:rsidP="001C416C" w:rsidRDefault="001B3F57" w14:paraId="0000029C" w14:textId="77777777">
            <w:pPr>
              <w:pStyle w:val="Normal0"/>
              <w:rPr>
                <w:b w:val="0"/>
                <w:sz w:val="20"/>
                <w:szCs w:val="20"/>
              </w:rPr>
            </w:pPr>
            <w:r w:rsidRPr="001C416C">
              <w:rPr>
                <w:b w:val="0"/>
                <w:sz w:val="20"/>
                <w:szCs w:val="20"/>
              </w:rPr>
              <w:t>Marco normativo y técnico</w:t>
            </w:r>
          </w:p>
        </w:tc>
        <w:tc>
          <w:tcPr>
            <w:tcW w:w="2517" w:type="dxa"/>
            <w:tcMar>
              <w:top w:w="100" w:type="dxa"/>
              <w:left w:w="100" w:type="dxa"/>
              <w:bottom w:w="100" w:type="dxa"/>
              <w:right w:w="100" w:type="dxa"/>
            </w:tcMar>
          </w:tcPr>
          <w:p w:rsidRPr="001C416C" w:rsidR="00084319" w:rsidP="001C416C" w:rsidRDefault="001B3F57" w14:paraId="0000029D" w14:textId="77777777">
            <w:pPr>
              <w:pStyle w:val="Normal0"/>
              <w:rPr>
                <w:b w:val="0"/>
                <w:sz w:val="20"/>
                <w:szCs w:val="20"/>
              </w:rPr>
            </w:pPr>
            <w:r w:rsidRPr="001C416C">
              <w:rPr>
                <w:b w:val="0"/>
                <w:sz w:val="20"/>
                <w:szCs w:val="20"/>
              </w:rPr>
              <w:t>Ministerio de Salud y Protección Social.  (2015</w:t>
            </w:r>
            <w:r w:rsidRPr="001C416C">
              <w:rPr>
                <w:b w:val="0"/>
                <w:i/>
                <w:sz w:val="20"/>
                <w:szCs w:val="20"/>
              </w:rPr>
              <w:t>).  ABECÉ.  Enfoque de curso de vida</w:t>
            </w:r>
            <w:r w:rsidRPr="001C416C">
              <w:rPr>
                <w:b w:val="0"/>
                <w:sz w:val="20"/>
                <w:szCs w:val="20"/>
              </w:rPr>
              <w:t xml:space="preserve">.  </w:t>
            </w:r>
          </w:p>
        </w:tc>
        <w:tc>
          <w:tcPr>
            <w:tcW w:w="2519" w:type="dxa"/>
            <w:tcMar>
              <w:top w:w="100" w:type="dxa"/>
              <w:left w:w="100" w:type="dxa"/>
              <w:bottom w:w="100" w:type="dxa"/>
              <w:right w:w="100" w:type="dxa"/>
            </w:tcMar>
          </w:tcPr>
          <w:p w:rsidRPr="001C416C" w:rsidR="00084319" w:rsidP="001C416C" w:rsidRDefault="001B3F57" w14:paraId="0000029E" w14:textId="77777777">
            <w:pPr>
              <w:pStyle w:val="Normal0"/>
              <w:rPr>
                <w:b w:val="0"/>
                <w:sz w:val="20"/>
                <w:szCs w:val="20"/>
              </w:rPr>
            </w:pPr>
            <w:r w:rsidRPr="001C416C">
              <w:rPr>
                <w:b w:val="0"/>
                <w:sz w:val="20"/>
                <w:szCs w:val="20"/>
              </w:rPr>
              <w:t>Documento PDF</w:t>
            </w:r>
          </w:p>
        </w:tc>
        <w:tc>
          <w:tcPr>
            <w:tcW w:w="2519" w:type="dxa"/>
            <w:tcMar>
              <w:top w:w="100" w:type="dxa"/>
              <w:left w:w="100" w:type="dxa"/>
              <w:bottom w:w="100" w:type="dxa"/>
              <w:right w:w="100" w:type="dxa"/>
            </w:tcMar>
          </w:tcPr>
          <w:p w:rsidRPr="001C416C" w:rsidR="00084319" w:rsidP="001C416C" w:rsidRDefault="00000000" w14:paraId="0000029F" w14:textId="77777777">
            <w:pPr>
              <w:pStyle w:val="Normal0"/>
              <w:rPr>
                <w:b w:val="0"/>
                <w:sz w:val="20"/>
                <w:szCs w:val="20"/>
              </w:rPr>
            </w:pPr>
            <w:hyperlink r:id="rId39">
              <w:r w:rsidRPr="001C416C" w:rsidR="001B3F57">
                <w:rPr>
                  <w:b w:val="0"/>
                  <w:color w:val="1155CC"/>
                  <w:sz w:val="20"/>
                  <w:szCs w:val="20"/>
                  <w:u w:val="single"/>
                </w:rPr>
                <w:t>https://www.minsalud.gov.co/sites/rid/Lists/BibliotecaDigital/RIDE/VS/PP/ABCenfoqueCV.pdf</w:t>
              </w:r>
            </w:hyperlink>
          </w:p>
          <w:p w:rsidRPr="001C416C" w:rsidR="00084319" w:rsidP="001C416C" w:rsidRDefault="00084319" w14:paraId="000002A0" w14:textId="77777777">
            <w:pPr>
              <w:pStyle w:val="Normal0"/>
              <w:rPr>
                <w:b w:val="0"/>
                <w:sz w:val="20"/>
                <w:szCs w:val="20"/>
              </w:rPr>
            </w:pPr>
          </w:p>
        </w:tc>
      </w:tr>
      <w:tr w:rsidRPr="001C416C" w:rsidR="00084319" w14:paraId="65DC66F9" w14:textId="77777777">
        <w:trPr>
          <w:trHeight w:val="385"/>
        </w:trPr>
        <w:tc>
          <w:tcPr>
            <w:tcW w:w="2517" w:type="dxa"/>
            <w:tcMar>
              <w:top w:w="100" w:type="dxa"/>
              <w:left w:w="100" w:type="dxa"/>
              <w:bottom w:w="100" w:type="dxa"/>
              <w:right w:w="100" w:type="dxa"/>
            </w:tcMar>
          </w:tcPr>
          <w:p w:rsidRPr="001C416C" w:rsidR="00084319" w:rsidP="001C416C" w:rsidRDefault="001B3F57" w14:paraId="000002A1" w14:textId="77777777">
            <w:pPr>
              <w:pStyle w:val="Normal0"/>
              <w:rPr>
                <w:b w:val="0"/>
                <w:sz w:val="20"/>
                <w:szCs w:val="20"/>
              </w:rPr>
            </w:pPr>
            <w:r w:rsidRPr="001C416C">
              <w:rPr>
                <w:b w:val="0"/>
                <w:sz w:val="20"/>
                <w:szCs w:val="20"/>
              </w:rPr>
              <w:t>Marco normativo y técnico</w:t>
            </w:r>
          </w:p>
        </w:tc>
        <w:tc>
          <w:tcPr>
            <w:tcW w:w="2517" w:type="dxa"/>
            <w:tcMar>
              <w:top w:w="100" w:type="dxa"/>
              <w:left w:w="100" w:type="dxa"/>
              <w:bottom w:w="100" w:type="dxa"/>
              <w:right w:w="100" w:type="dxa"/>
            </w:tcMar>
          </w:tcPr>
          <w:p w:rsidRPr="001C416C" w:rsidR="00084319" w:rsidP="001C416C" w:rsidRDefault="001B3F57" w14:paraId="000002A2" w14:textId="77777777">
            <w:pPr>
              <w:pStyle w:val="Normal0"/>
              <w:rPr>
                <w:b w:val="0"/>
                <w:sz w:val="20"/>
                <w:szCs w:val="20"/>
              </w:rPr>
            </w:pPr>
            <w:r w:rsidRPr="001C416C">
              <w:rPr>
                <w:b w:val="0"/>
                <w:sz w:val="20"/>
                <w:szCs w:val="20"/>
              </w:rPr>
              <w:t xml:space="preserve">Ministerio de Salud y Protección Social.  (2016).  </w:t>
            </w:r>
            <w:r w:rsidRPr="001C416C">
              <w:rPr>
                <w:b w:val="0"/>
                <w:i/>
                <w:sz w:val="20"/>
                <w:szCs w:val="20"/>
              </w:rPr>
              <w:t>Guía de práctica clínica para el diagnóstico, tratamiento y seguimiento de la diabetes mellitus tipo 2 en la población mayor de 18 años</w:t>
            </w:r>
            <w:r w:rsidRPr="001C416C">
              <w:rPr>
                <w:b w:val="0"/>
                <w:sz w:val="20"/>
                <w:szCs w:val="20"/>
              </w:rPr>
              <w:t xml:space="preserve">. </w:t>
            </w:r>
          </w:p>
        </w:tc>
        <w:tc>
          <w:tcPr>
            <w:tcW w:w="2519" w:type="dxa"/>
            <w:tcMar>
              <w:top w:w="100" w:type="dxa"/>
              <w:left w:w="100" w:type="dxa"/>
              <w:bottom w:w="100" w:type="dxa"/>
              <w:right w:w="100" w:type="dxa"/>
            </w:tcMar>
          </w:tcPr>
          <w:p w:rsidRPr="001C416C" w:rsidR="00084319" w:rsidP="001C416C" w:rsidRDefault="001B3F57" w14:paraId="000002A3" w14:textId="77777777">
            <w:pPr>
              <w:pStyle w:val="Normal0"/>
              <w:rPr>
                <w:b w:val="0"/>
                <w:sz w:val="20"/>
                <w:szCs w:val="20"/>
              </w:rPr>
            </w:pPr>
            <w:r w:rsidRPr="001C416C">
              <w:rPr>
                <w:b w:val="0"/>
                <w:sz w:val="20"/>
                <w:szCs w:val="20"/>
              </w:rPr>
              <w:t>Documento PDF</w:t>
            </w:r>
          </w:p>
        </w:tc>
        <w:tc>
          <w:tcPr>
            <w:tcW w:w="2519" w:type="dxa"/>
            <w:tcMar>
              <w:top w:w="100" w:type="dxa"/>
              <w:left w:w="100" w:type="dxa"/>
              <w:bottom w:w="100" w:type="dxa"/>
              <w:right w:w="100" w:type="dxa"/>
            </w:tcMar>
          </w:tcPr>
          <w:p w:rsidRPr="001C416C" w:rsidR="00084319" w:rsidP="001C416C" w:rsidRDefault="00000000" w14:paraId="000002A4" w14:textId="77777777">
            <w:pPr>
              <w:pStyle w:val="Normal0"/>
              <w:rPr>
                <w:b w:val="0"/>
                <w:sz w:val="20"/>
                <w:szCs w:val="20"/>
              </w:rPr>
            </w:pPr>
            <w:hyperlink r:id="rId40">
              <w:r w:rsidRPr="001C416C" w:rsidR="001B3F57">
                <w:rPr>
                  <w:b w:val="0"/>
                  <w:color w:val="1155CC"/>
                  <w:sz w:val="20"/>
                  <w:szCs w:val="20"/>
                  <w:u w:val="single"/>
                </w:rPr>
                <w:t>https://www.minsalud.gov.co/sites/rid/Lists/BibliotecaDigital/RIDE/DE/CA/gpc-completa-diabetes-mellitus-tipo2-poblacion-mayor-18-anos.pdf</w:t>
              </w:r>
            </w:hyperlink>
          </w:p>
          <w:p w:rsidRPr="001C416C" w:rsidR="00084319" w:rsidP="001C416C" w:rsidRDefault="00084319" w14:paraId="000002A5" w14:textId="77777777">
            <w:pPr>
              <w:pStyle w:val="Normal0"/>
              <w:rPr>
                <w:b w:val="0"/>
                <w:sz w:val="20"/>
                <w:szCs w:val="20"/>
              </w:rPr>
            </w:pPr>
          </w:p>
        </w:tc>
      </w:tr>
      <w:tr w:rsidRPr="001C416C" w:rsidR="00084319" w14:paraId="7192EC81" w14:textId="77777777">
        <w:trPr>
          <w:trHeight w:val="385"/>
        </w:trPr>
        <w:tc>
          <w:tcPr>
            <w:tcW w:w="2517" w:type="dxa"/>
            <w:tcMar>
              <w:top w:w="100" w:type="dxa"/>
              <w:left w:w="100" w:type="dxa"/>
              <w:bottom w:w="100" w:type="dxa"/>
              <w:right w:w="100" w:type="dxa"/>
            </w:tcMar>
          </w:tcPr>
          <w:p w:rsidRPr="001C416C" w:rsidR="00084319" w:rsidP="001C416C" w:rsidRDefault="001B3F57" w14:paraId="000002A6" w14:textId="77777777">
            <w:pPr>
              <w:pStyle w:val="Normal0"/>
              <w:rPr>
                <w:b w:val="0"/>
                <w:sz w:val="20"/>
                <w:szCs w:val="20"/>
              </w:rPr>
            </w:pPr>
            <w:r w:rsidRPr="001C416C">
              <w:rPr>
                <w:b w:val="0"/>
                <w:sz w:val="20"/>
                <w:szCs w:val="20"/>
              </w:rPr>
              <w:t>Marco normativo y técnico</w:t>
            </w:r>
          </w:p>
        </w:tc>
        <w:tc>
          <w:tcPr>
            <w:tcW w:w="2517" w:type="dxa"/>
            <w:tcMar>
              <w:top w:w="100" w:type="dxa"/>
              <w:left w:w="100" w:type="dxa"/>
              <w:bottom w:w="100" w:type="dxa"/>
              <w:right w:w="100" w:type="dxa"/>
            </w:tcMar>
          </w:tcPr>
          <w:p w:rsidRPr="001C416C" w:rsidR="00084319" w:rsidP="001C416C" w:rsidRDefault="001B3F57" w14:paraId="000002A7" w14:textId="77777777">
            <w:pPr>
              <w:pStyle w:val="Normal0"/>
              <w:rPr>
                <w:b w:val="0"/>
                <w:sz w:val="20"/>
                <w:szCs w:val="20"/>
              </w:rPr>
            </w:pPr>
            <w:r w:rsidRPr="001C416C">
              <w:rPr>
                <w:b w:val="0"/>
                <w:sz w:val="20"/>
                <w:szCs w:val="20"/>
              </w:rPr>
              <w:t xml:space="preserve">Ministerio de Salud y Protección Social (2016).  </w:t>
            </w:r>
            <w:r w:rsidRPr="001C416C">
              <w:rPr>
                <w:b w:val="0"/>
                <w:i/>
                <w:sz w:val="20"/>
                <w:szCs w:val="20"/>
              </w:rPr>
              <w:t>Política de atención integral en salud</w:t>
            </w:r>
            <w:r w:rsidRPr="001C416C">
              <w:rPr>
                <w:b w:val="0"/>
                <w:sz w:val="20"/>
                <w:szCs w:val="20"/>
              </w:rPr>
              <w:t xml:space="preserve">.  </w:t>
            </w:r>
          </w:p>
        </w:tc>
        <w:tc>
          <w:tcPr>
            <w:tcW w:w="2519" w:type="dxa"/>
            <w:tcMar>
              <w:top w:w="100" w:type="dxa"/>
              <w:left w:w="100" w:type="dxa"/>
              <w:bottom w:w="100" w:type="dxa"/>
              <w:right w:w="100" w:type="dxa"/>
            </w:tcMar>
          </w:tcPr>
          <w:p w:rsidRPr="001C416C" w:rsidR="00084319" w:rsidP="001C416C" w:rsidRDefault="001B3F57" w14:paraId="000002A8" w14:textId="77777777">
            <w:pPr>
              <w:pStyle w:val="Normal0"/>
              <w:rPr>
                <w:b w:val="0"/>
                <w:sz w:val="20"/>
                <w:szCs w:val="20"/>
              </w:rPr>
            </w:pPr>
            <w:r w:rsidRPr="001C416C">
              <w:rPr>
                <w:b w:val="0"/>
                <w:sz w:val="20"/>
                <w:szCs w:val="20"/>
              </w:rPr>
              <w:t>Documento PDF</w:t>
            </w:r>
          </w:p>
        </w:tc>
        <w:tc>
          <w:tcPr>
            <w:tcW w:w="2519" w:type="dxa"/>
            <w:tcMar>
              <w:top w:w="100" w:type="dxa"/>
              <w:left w:w="100" w:type="dxa"/>
              <w:bottom w:w="100" w:type="dxa"/>
              <w:right w:w="100" w:type="dxa"/>
            </w:tcMar>
          </w:tcPr>
          <w:p w:rsidRPr="001C416C" w:rsidR="00084319" w:rsidP="001C416C" w:rsidRDefault="00000000" w14:paraId="000002A9" w14:textId="77777777">
            <w:pPr>
              <w:pStyle w:val="Normal0"/>
              <w:rPr>
                <w:b w:val="0"/>
                <w:sz w:val="20"/>
                <w:szCs w:val="20"/>
              </w:rPr>
            </w:pPr>
            <w:hyperlink r:id="rId41">
              <w:r w:rsidRPr="001C416C" w:rsidR="001B3F57">
                <w:rPr>
                  <w:b w:val="0"/>
                  <w:color w:val="1155CC"/>
                  <w:sz w:val="20"/>
                  <w:szCs w:val="20"/>
                  <w:u w:val="single"/>
                </w:rPr>
                <w:t>https://www.minsalud.gov.co/sites/rid/Lists/BibliotecaDigital/RIDE/DE/modelo-pais-2016.pdf</w:t>
              </w:r>
            </w:hyperlink>
          </w:p>
          <w:p w:rsidRPr="001C416C" w:rsidR="00084319" w:rsidP="001C416C" w:rsidRDefault="00084319" w14:paraId="000002AA" w14:textId="77777777">
            <w:pPr>
              <w:pStyle w:val="Normal0"/>
              <w:rPr>
                <w:b w:val="0"/>
                <w:sz w:val="20"/>
                <w:szCs w:val="20"/>
              </w:rPr>
            </w:pPr>
          </w:p>
        </w:tc>
      </w:tr>
      <w:tr w:rsidRPr="001C416C" w:rsidR="00084319" w14:paraId="1F5EABC3" w14:textId="77777777">
        <w:trPr>
          <w:trHeight w:val="385"/>
        </w:trPr>
        <w:tc>
          <w:tcPr>
            <w:tcW w:w="2517" w:type="dxa"/>
            <w:tcMar>
              <w:top w:w="100" w:type="dxa"/>
              <w:left w:w="100" w:type="dxa"/>
              <w:bottom w:w="100" w:type="dxa"/>
              <w:right w:w="100" w:type="dxa"/>
            </w:tcMar>
          </w:tcPr>
          <w:p w:rsidRPr="001C416C" w:rsidR="00084319" w:rsidP="001C416C" w:rsidRDefault="001B3F57" w14:paraId="000002AB" w14:textId="77777777">
            <w:pPr>
              <w:pStyle w:val="Normal0"/>
              <w:rPr>
                <w:b w:val="0"/>
                <w:sz w:val="20"/>
                <w:szCs w:val="20"/>
              </w:rPr>
            </w:pPr>
            <w:r w:rsidRPr="001C416C">
              <w:rPr>
                <w:b w:val="0"/>
                <w:sz w:val="20"/>
                <w:szCs w:val="20"/>
              </w:rPr>
              <w:t>Marco normativo y técnico</w:t>
            </w:r>
          </w:p>
        </w:tc>
        <w:tc>
          <w:tcPr>
            <w:tcW w:w="2517" w:type="dxa"/>
            <w:tcMar>
              <w:top w:w="100" w:type="dxa"/>
              <w:left w:w="100" w:type="dxa"/>
              <w:bottom w:w="100" w:type="dxa"/>
              <w:right w:w="100" w:type="dxa"/>
            </w:tcMar>
          </w:tcPr>
          <w:p w:rsidRPr="001C416C" w:rsidR="00084319" w:rsidP="001C416C" w:rsidRDefault="001B3F57" w14:paraId="000002AC" w14:textId="77777777">
            <w:pPr>
              <w:pStyle w:val="Normal0"/>
              <w:rPr>
                <w:b w:val="0"/>
                <w:sz w:val="20"/>
                <w:szCs w:val="20"/>
              </w:rPr>
            </w:pPr>
            <w:r w:rsidRPr="001C416C">
              <w:rPr>
                <w:b w:val="0"/>
                <w:sz w:val="20"/>
                <w:szCs w:val="20"/>
              </w:rPr>
              <w:t xml:space="preserve">Ministerio de Salud y Protección Social.  (2018).  </w:t>
            </w:r>
            <w:r w:rsidRPr="001C416C">
              <w:rPr>
                <w:b w:val="0"/>
                <w:i/>
                <w:sz w:val="20"/>
                <w:szCs w:val="20"/>
              </w:rPr>
              <w:t xml:space="preserve">Marco </w:t>
            </w:r>
            <w:r w:rsidRPr="001C416C">
              <w:rPr>
                <w:b w:val="0"/>
                <w:i/>
                <w:sz w:val="20"/>
                <w:szCs w:val="20"/>
              </w:rPr>
              <w:lastRenderedPageBreak/>
              <w:t>conceptual y metodológico para el desarrollo de la educación para la salud de las Rutas Integrales de Atención en Salud -RIAS</w:t>
            </w:r>
            <w:r w:rsidRPr="001C416C">
              <w:rPr>
                <w:b w:val="0"/>
                <w:sz w:val="20"/>
                <w:szCs w:val="20"/>
              </w:rPr>
              <w:t xml:space="preserve">.    </w:t>
            </w:r>
          </w:p>
        </w:tc>
        <w:tc>
          <w:tcPr>
            <w:tcW w:w="2519" w:type="dxa"/>
            <w:tcMar>
              <w:top w:w="100" w:type="dxa"/>
              <w:left w:w="100" w:type="dxa"/>
              <w:bottom w:w="100" w:type="dxa"/>
              <w:right w:w="100" w:type="dxa"/>
            </w:tcMar>
          </w:tcPr>
          <w:p w:rsidRPr="001C416C" w:rsidR="00084319" w:rsidP="001C416C" w:rsidRDefault="001B3F57" w14:paraId="000002AD" w14:textId="77777777">
            <w:pPr>
              <w:pStyle w:val="Normal0"/>
              <w:rPr>
                <w:b w:val="0"/>
                <w:sz w:val="20"/>
                <w:szCs w:val="20"/>
              </w:rPr>
            </w:pPr>
            <w:r w:rsidRPr="001C416C">
              <w:rPr>
                <w:b w:val="0"/>
                <w:sz w:val="20"/>
                <w:szCs w:val="20"/>
              </w:rPr>
              <w:lastRenderedPageBreak/>
              <w:t>Documento PDF</w:t>
            </w:r>
          </w:p>
        </w:tc>
        <w:tc>
          <w:tcPr>
            <w:tcW w:w="2519" w:type="dxa"/>
            <w:tcMar>
              <w:top w:w="100" w:type="dxa"/>
              <w:left w:w="100" w:type="dxa"/>
              <w:bottom w:w="100" w:type="dxa"/>
              <w:right w:w="100" w:type="dxa"/>
            </w:tcMar>
          </w:tcPr>
          <w:p w:rsidRPr="001C416C" w:rsidR="00084319" w:rsidP="001C416C" w:rsidRDefault="00000000" w14:paraId="000002AE" w14:textId="77777777">
            <w:pPr>
              <w:pStyle w:val="Normal0"/>
              <w:rPr>
                <w:b w:val="0"/>
                <w:sz w:val="20"/>
                <w:szCs w:val="20"/>
              </w:rPr>
            </w:pPr>
            <w:hyperlink r:id="rId42">
              <w:r w:rsidRPr="001C416C" w:rsidR="001B3F57">
                <w:rPr>
                  <w:b w:val="0"/>
                  <w:color w:val="1155CC"/>
                  <w:sz w:val="20"/>
                  <w:szCs w:val="20"/>
                  <w:u w:val="single"/>
                </w:rPr>
                <w:t>https://www.minsalud.gov.co/sites/rid/Lists/Bibliotec</w:t>
              </w:r>
              <w:r w:rsidRPr="001C416C" w:rsidR="001B3F57">
                <w:rPr>
                  <w:b w:val="0"/>
                  <w:color w:val="1155CC"/>
                  <w:sz w:val="20"/>
                  <w:szCs w:val="20"/>
                  <w:u w:val="single"/>
                </w:rPr>
                <w:lastRenderedPageBreak/>
                <w:t>aDigital/RIDE/VS/PP/directrices-educacion-pp.pdf</w:t>
              </w:r>
            </w:hyperlink>
          </w:p>
          <w:p w:rsidRPr="001C416C" w:rsidR="00084319" w:rsidP="001C416C" w:rsidRDefault="00084319" w14:paraId="000002AF" w14:textId="77777777">
            <w:pPr>
              <w:pStyle w:val="Normal0"/>
              <w:rPr>
                <w:b w:val="0"/>
                <w:sz w:val="20"/>
                <w:szCs w:val="20"/>
              </w:rPr>
            </w:pPr>
          </w:p>
        </w:tc>
      </w:tr>
      <w:tr w:rsidRPr="001C416C" w:rsidR="00084319" w14:paraId="7ADEDE01" w14:textId="77777777">
        <w:trPr>
          <w:trHeight w:val="385"/>
        </w:trPr>
        <w:tc>
          <w:tcPr>
            <w:tcW w:w="2517" w:type="dxa"/>
            <w:tcMar>
              <w:top w:w="100" w:type="dxa"/>
              <w:left w:w="100" w:type="dxa"/>
              <w:bottom w:w="100" w:type="dxa"/>
              <w:right w:w="100" w:type="dxa"/>
            </w:tcMar>
          </w:tcPr>
          <w:p w:rsidRPr="001C416C" w:rsidR="00084319" w:rsidP="001C416C" w:rsidRDefault="001B3F57" w14:paraId="000002B0" w14:textId="77777777">
            <w:pPr>
              <w:pStyle w:val="Normal0"/>
              <w:rPr>
                <w:b w:val="0"/>
                <w:sz w:val="20"/>
                <w:szCs w:val="20"/>
              </w:rPr>
            </w:pPr>
            <w:r w:rsidRPr="001C416C">
              <w:rPr>
                <w:b w:val="0"/>
                <w:sz w:val="20"/>
                <w:szCs w:val="20"/>
              </w:rPr>
              <w:t>Instrumentos para la valoración integral en salud</w:t>
            </w:r>
          </w:p>
        </w:tc>
        <w:tc>
          <w:tcPr>
            <w:tcW w:w="2517" w:type="dxa"/>
            <w:tcMar>
              <w:top w:w="100" w:type="dxa"/>
              <w:left w:w="100" w:type="dxa"/>
              <w:bottom w:w="100" w:type="dxa"/>
              <w:right w:w="100" w:type="dxa"/>
            </w:tcMar>
          </w:tcPr>
          <w:p w:rsidRPr="001C416C" w:rsidR="00084319" w:rsidP="001C416C" w:rsidRDefault="001B3F57" w14:paraId="000002B1" w14:textId="77777777">
            <w:pPr>
              <w:pStyle w:val="Normal0"/>
              <w:rPr>
                <w:b w:val="0"/>
                <w:sz w:val="20"/>
                <w:szCs w:val="20"/>
              </w:rPr>
            </w:pPr>
            <w:r w:rsidRPr="001C416C">
              <w:rPr>
                <w:b w:val="0"/>
                <w:sz w:val="20"/>
                <w:szCs w:val="20"/>
              </w:rPr>
              <w:t xml:space="preserve">Ministerio de Salud y Protección Social (s.f.).  Anexos.  </w:t>
            </w:r>
            <w:r w:rsidRPr="001C416C">
              <w:rPr>
                <w:b w:val="0"/>
                <w:i/>
                <w:sz w:val="20"/>
                <w:szCs w:val="20"/>
              </w:rPr>
              <w:t>Tests de valoración integral.  Instrumentos</w:t>
            </w:r>
            <w:r w:rsidRPr="001C416C">
              <w:rPr>
                <w:b w:val="0"/>
                <w:sz w:val="20"/>
                <w:szCs w:val="20"/>
              </w:rPr>
              <w:t xml:space="preserve">. </w:t>
            </w:r>
          </w:p>
        </w:tc>
        <w:tc>
          <w:tcPr>
            <w:tcW w:w="2519" w:type="dxa"/>
            <w:tcMar>
              <w:top w:w="100" w:type="dxa"/>
              <w:left w:w="100" w:type="dxa"/>
              <w:bottom w:w="100" w:type="dxa"/>
              <w:right w:w="100" w:type="dxa"/>
            </w:tcMar>
          </w:tcPr>
          <w:p w:rsidRPr="001C416C" w:rsidR="00084319" w:rsidP="001C416C" w:rsidRDefault="001B3F57" w14:paraId="000002B2" w14:textId="77777777">
            <w:pPr>
              <w:pStyle w:val="Normal0"/>
              <w:rPr>
                <w:b w:val="0"/>
                <w:sz w:val="20"/>
                <w:szCs w:val="20"/>
              </w:rPr>
            </w:pPr>
            <w:r w:rsidRPr="001C416C">
              <w:rPr>
                <w:b w:val="0"/>
                <w:sz w:val="20"/>
                <w:szCs w:val="20"/>
              </w:rPr>
              <w:t>Documento PDF</w:t>
            </w:r>
          </w:p>
        </w:tc>
        <w:tc>
          <w:tcPr>
            <w:tcW w:w="2519" w:type="dxa"/>
            <w:tcMar>
              <w:top w:w="100" w:type="dxa"/>
              <w:left w:w="100" w:type="dxa"/>
              <w:bottom w:w="100" w:type="dxa"/>
              <w:right w:w="100" w:type="dxa"/>
            </w:tcMar>
          </w:tcPr>
          <w:p w:rsidRPr="001C416C" w:rsidR="00084319" w:rsidP="001C416C" w:rsidRDefault="00000000" w14:paraId="000002B3" w14:textId="77777777">
            <w:pPr>
              <w:pStyle w:val="Normal0"/>
              <w:rPr>
                <w:b w:val="0"/>
                <w:sz w:val="20"/>
                <w:szCs w:val="20"/>
              </w:rPr>
            </w:pPr>
            <w:hyperlink r:id="rId43">
              <w:r w:rsidRPr="001C416C" w:rsidR="001B3F57">
                <w:rPr>
                  <w:b w:val="0"/>
                  <w:color w:val="1155CC"/>
                  <w:sz w:val="20"/>
                  <w:szCs w:val="20"/>
                  <w:u w:val="single"/>
                </w:rPr>
                <w:t>https://www.minsalud.gov.co/sites/rid/Lists/BibliotecaDigital/RIDE/VS/PP/anexo-instrumentos-valoracion-ruta-promocion.pdf</w:t>
              </w:r>
            </w:hyperlink>
          </w:p>
          <w:p w:rsidRPr="001C416C" w:rsidR="00084319" w:rsidP="001C416C" w:rsidRDefault="00084319" w14:paraId="000002B4" w14:textId="77777777">
            <w:pPr>
              <w:pStyle w:val="Normal0"/>
              <w:rPr>
                <w:b w:val="0"/>
                <w:sz w:val="20"/>
                <w:szCs w:val="20"/>
              </w:rPr>
            </w:pPr>
          </w:p>
        </w:tc>
      </w:tr>
      <w:tr w:rsidRPr="001C416C" w:rsidR="00084319" w14:paraId="3A5A3CF5" w14:textId="77777777">
        <w:trPr>
          <w:trHeight w:val="385"/>
        </w:trPr>
        <w:tc>
          <w:tcPr>
            <w:tcW w:w="2517" w:type="dxa"/>
            <w:tcMar>
              <w:top w:w="100" w:type="dxa"/>
              <w:left w:w="100" w:type="dxa"/>
              <w:bottom w:w="100" w:type="dxa"/>
              <w:right w:w="100" w:type="dxa"/>
            </w:tcMar>
          </w:tcPr>
          <w:p w:rsidRPr="001C416C" w:rsidR="00084319" w:rsidP="001C416C" w:rsidRDefault="00084319" w14:paraId="000002B5" w14:textId="77777777">
            <w:pPr>
              <w:pStyle w:val="Normal0"/>
              <w:rPr>
                <w:b w:val="0"/>
                <w:sz w:val="20"/>
                <w:szCs w:val="20"/>
              </w:rPr>
            </w:pPr>
          </w:p>
        </w:tc>
        <w:tc>
          <w:tcPr>
            <w:tcW w:w="2517" w:type="dxa"/>
            <w:tcMar>
              <w:top w:w="100" w:type="dxa"/>
              <w:left w:w="100" w:type="dxa"/>
              <w:bottom w:w="100" w:type="dxa"/>
              <w:right w:w="100" w:type="dxa"/>
            </w:tcMar>
          </w:tcPr>
          <w:p w:rsidRPr="001C416C" w:rsidR="00084319" w:rsidP="001C416C" w:rsidRDefault="001B3F57" w14:paraId="000002B6" w14:textId="77777777">
            <w:pPr>
              <w:pStyle w:val="Normal0"/>
              <w:rPr>
                <w:b w:val="0"/>
                <w:sz w:val="20"/>
                <w:szCs w:val="20"/>
              </w:rPr>
            </w:pPr>
            <w:r w:rsidRPr="001C416C">
              <w:rPr>
                <w:b w:val="0"/>
                <w:sz w:val="20"/>
                <w:szCs w:val="20"/>
              </w:rPr>
              <w:t xml:space="preserve">Organización Panamericana de Salud.  (s.f.).  </w:t>
            </w:r>
            <w:r w:rsidRPr="001C416C">
              <w:rPr>
                <w:b w:val="0"/>
                <w:i/>
                <w:sz w:val="20"/>
                <w:szCs w:val="20"/>
              </w:rPr>
              <w:t>Curso de vida saludable</w:t>
            </w:r>
            <w:r w:rsidRPr="001C416C">
              <w:rPr>
                <w:b w:val="0"/>
                <w:sz w:val="20"/>
                <w:szCs w:val="20"/>
              </w:rPr>
              <w:t xml:space="preserve">.  </w:t>
            </w:r>
          </w:p>
        </w:tc>
        <w:tc>
          <w:tcPr>
            <w:tcW w:w="2519" w:type="dxa"/>
            <w:tcMar>
              <w:top w:w="100" w:type="dxa"/>
              <w:left w:w="100" w:type="dxa"/>
              <w:bottom w:w="100" w:type="dxa"/>
              <w:right w:w="100" w:type="dxa"/>
            </w:tcMar>
          </w:tcPr>
          <w:p w:rsidRPr="001C416C" w:rsidR="00084319" w:rsidP="001C416C" w:rsidRDefault="001B3F57" w14:paraId="000002B7" w14:textId="77777777">
            <w:pPr>
              <w:pStyle w:val="Normal0"/>
              <w:rPr>
                <w:b w:val="0"/>
                <w:sz w:val="20"/>
                <w:szCs w:val="20"/>
              </w:rPr>
            </w:pPr>
            <w:r w:rsidRPr="001C416C">
              <w:rPr>
                <w:b w:val="0"/>
                <w:sz w:val="20"/>
                <w:szCs w:val="20"/>
              </w:rPr>
              <w:t>Artículo página web</w:t>
            </w:r>
          </w:p>
        </w:tc>
        <w:tc>
          <w:tcPr>
            <w:tcW w:w="2519" w:type="dxa"/>
            <w:tcMar>
              <w:top w:w="100" w:type="dxa"/>
              <w:left w:w="100" w:type="dxa"/>
              <w:bottom w:w="100" w:type="dxa"/>
              <w:right w:w="100" w:type="dxa"/>
            </w:tcMar>
          </w:tcPr>
          <w:p w:rsidRPr="001C416C" w:rsidR="00084319" w:rsidP="001C416C" w:rsidRDefault="00000000" w14:paraId="000002B8" w14:textId="77777777">
            <w:pPr>
              <w:pStyle w:val="Normal0"/>
              <w:rPr>
                <w:b w:val="0"/>
                <w:sz w:val="20"/>
                <w:szCs w:val="20"/>
              </w:rPr>
            </w:pPr>
            <w:hyperlink r:id="rId44">
              <w:r w:rsidRPr="001C416C" w:rsidR="001B3F57">
                <w:rPr>
                  <w:b w:val="0"/>
                  <w:color w:val="1155CC"/>
                  <w:sz w:val="20"/>
                  <w:szCs w:val="20"/>
                  <w:u w:val="single"/>
                </w:rPr>
                <w:t>https://www.paho.org/es/temas/curso-vida-saludable</w:t>
              </w:r>
            </w:hyperlink>
          </w:p>
          <w:p w:rsidRPr="001C416C" w:rsidR="00084319" w:rsidP="001C416C" w:rsidRDefault="00084319" w14:paraId="000002B9" w14:textId="77777777">
            <w:pPr>
              <w:pStyle w:val="Normal0"/>
              <w:rPr>
                <w:b w:val="0"/>
                <w:sz w:val="20"/>
                <w:szCs w:val="20"/>
              </w:rPr>
            </w:pPr>
          </w:p>
        </w:tc>
      </w:tr>
      <w:tr w:rsidRPr="001C416C" w:rsidR="00084319" w14:paraId="1A9CA617" w14:textId="77777777">
        <w:trPr>
          <w:trHeight w:val="385"/>
        </w:trPr>
        <w:tc>
          <w:tcPr>
            <w:tcW w:w="2517" w:type="dxa"/>
            <w:tcMar>
              <w:top w:w="100" w:type="dxa"/>
              <w:left w:w="100" w:type="dxa"/>
              <w:bottom w:w="100" w:type="dxa"/>
              <w:right w:w="100" w:type="dxa"/>
            </w:tcMar>
          </w:tcPr>
          <w:p w:rsidRPr="001C416C" w:rsidR="00084319" w:rsidP="001C416C" w:rsidRDefault="001B3F57" w14:paraId="000002BA" w14:textId="77777777">
            <w:pPr>
              <w:pStyle w:val="Normal0"/>
              <w:rPr>
                <w:b w:val="0"/>
                <w:sz w:val="20"/>
                <w:szCs w:val="20"/>
              </w:rPr>
            </w:pPr>
            <w:r w:rsidRPr="001C416C">
              <w:rPr>
                <w:b w:val="0"/>
                <w:sz w:val="20"/>
                <w:szCs w:val="20"/>
              </w:rPr>
              <w:t>Marco normativo y técnico</w:t>
            </w:r>
          </w:p>
        </w:tc>
        <w:tc>
          <w:tcPr>
            <w:tcW w:w="2517" w:type="dxa"/>
            <w:tcMar>
              <w:top w:w="100" w:type="dxa"/>
              <w:left w:w="100" w:type="dxa"/>
              <w:bottom w:w="100" w:type="dxa"/>
              <w:right w:w="100" w:type="dxa"/>
            </w:tcMar>
          </w:tcPr>
          <w:p w:rsidRPr="001C416C" w:rsidR="00084319" w:rsidP="001C416C" w:rsidRDefault="001B3F57" w14:paraId="000002BB" w14:textId="77777777">
            <w:pPr>
              <w:pStyle w:val="Normal0"/>
              <w:rPr>
                <w:b w:val="0"/>
                <w:sz w:val="20"/>
                <w:szCs w:val="20"/>
              </w:rPr>
            </w:pPr>
            <w:r w:rsidRPr="001C416C">
              <w:rPr>
                <w:b w:val="0"/>
                <w:sz w:val="20"/>
                <w:szCs w:val="20"/>
              </w:rPr>
              <w:t>Resolución 3280 de 2018.  [Ministerio de Salud y Protección Social].  Por medio de la cual se adoptan lineamientos técnicos y operativos de la Ruta Integral de Atención para la Promoción y Mantenimiento de la Salud y la Ruta Integral de Atención en Salud para la Población Materno Perinatal y se establecen las directrices para su operación.  2 de agosto de 2018</w:t>
            </w:r>
          </w:p>
        </w:tc>
        <w:tc>
          <w:tcPr>
            <w:tcW w:w="2519" w:type="dxa"/>
            <w:tcMar>
              <w:top w:w="100" w:type="dxa"/>
              <w:left w:w="100" w:type="dxa"/>
              <w:bottom w:w="100" w:type="dxa"/>
              <w:right w:w="100" w:type="dxa"/>
            </w:tcMar>
          </w:tcPr>
          <w:p w:rsidRPr="001C416C" w:rsidR="00084319" w:rsidP="001C416C" w:rsidRDefault="00084319" w14:paraId="000002BC" w14:textId="77777777">
            <w:pPr>
              <w:pStyle w:val="Normal0"/>
              <w:rPr>
                <w:b w:val="0"/>
                <w:sz w:val="20"/>
                <w:szCs w:val="20"/>
              </w:rPr>
            </w:pPr>
          </w:p>
        </w:tc>
        <w:tc>
          <w:tcPr>
            <w:tcW w:w="2519" w:type="dxa"/>
            <w:tcMar>
              <w:top w:w="100" w:type="dxa"/>
              <w:left w:w="100" w:type="dxa"/>
              <w:bottom w:w="100" w:type="dxa"/>
              <w:right w:w="100" w:type="dxa"/>
            </w:tcMar>
          </w:tcPr>
          <w:p w:rsidRPr="001C416C" w:rsidR="00084319" w:rsidP="001C416C" w:rsidRDefault="00084319" w14:paraId="000002BD" w14:textId="77777777">
            <w:pPr>
              <w:pStyle w:val="Normal0"/>
              <w:rPr>
                <w:b w:val="0"/>
                <w:sz w:val="20"/>
                <w:szCs w:val="20"/>
              </w:rPr>
            </w:pPr>
          </w:p>
        </w:tc>
      </w:tr>
    </w:tbl>
    <w:p w:rsidRPr="001C416C" w:rsidR="00084319" w:rsidP="001C416C" w:rsidRDefault="00084319" w14:paraId="000002BE" w14:textId="77777777">
      <w:pPr>
        <w:pStyle w:val="Normal0"/>
        <w:spacing w:line="240" w:lineRule="auto"/>
        <w:rPr>
          <w:sz w:val="20"/>
          <w:szCs w:val="20"/>
        </w:rPr>
      </w:pPr>
    </w:p>
    <w:p w:rsidRPr="001C416C" w:rsidR="00084319" w:rsidP="001C416C" w:rsidRDefault="00084319" w14:paraId="000002BF" w14:textId="77777777">
      <w:pPr>
        <w:pStyle w:val="Normal0"/>
        <w:spacing w:line="240" w:lineRule="auto"/>
        <w:rPr>
          <w:sz w:val="20"/>
          <w:szCs w:val="20"/>
        </w:rPr>
      </w:pPr>
    </w:p>
    <w:p w:rsidRPr="001C416C" w:rsidR="00084319" w:rsidP="001C416C" w:rsidRDefault="001B3F57" w14:paraId="000002C0" w14:textId="77777777">
      <w:pPr>
        <w:pStyle w:val="Normal0"/>
        <w:numPr>
          <w:ilvl w:val="0"/>
          <w:numId w:val="15"/>
        </w:numPr>
        <w:pBdr>
          <w:top w:val="nil"/>
          <w:left w:val="nil"/>
          <w:bottom w:val="nil"/>
          <w:right w:val="nil"/>
          <w:between w:val="nil"/>
        </w:pBdr>
        <w:spacing w:line="240" w:lineRule="auto"/>
        <w:ind w:left="0" w:firstLine="0"/>
        <w:jc w:val="both"/>
        <w:rPr>
          <w:b/>
          <w:color w:val="000000"/>
          <w:sz w:val="20"/>
          <w:szCs w:val="20"/>
        </w:rPr>
      </w:pPr>
      <w:r w:rsidRPr="001C416C">
        <w:rPr>
          <w:b/>
          <w:color w:val="000000"/>
          <w:sz w:val="20"/>
          <w:szCs w:val="20"/>
        </w:rPr>
        <w:t>GLOSARIO</w:t>
      </w:r>
    </w:p>
    <w:p w:rsidRPr="001C416C" w:rsidR="00084319" w:rsidP="001C416C" w:rsidRDefault="00084319" w14:paraId="000002C1" w14:textId="77777777">
      <w:pPr>
        <w:pStyle w:val="Normal0"/>
        <w:pBdr>
          <w:top w:val="nil"/>
          <w:left w:val="nil"/>
          <w:bottom w:val="nil"/>
          <w:right w:val="nil"/>
          <w:between w:val="nil"/>
        </w:pBdr>
        <w:spacing w:line="240" w:lineRule="auto"/>
        <w:jc w:val="both"/>
        <w:rPr>
          <w:color w:val="000000"/>
          <w:sz w:val="20"/>
          <w:szCs w:val="20"/>
        </w:rPr>
      </w:pPr>
    </w:p>
    <w:tbl>
      <w:tblPr>
        <w:tblStyle w:val="af0"/>
        <w:tblW w:w="9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2"/>
        <w:gridCol w:w="7840"/>
      </w:tblGrid>
      <w:tr w:rsidRPr="001C416C" w:rsidR="00084319" w:rsidTr="209CCB31" w14:paraId="4A65FD8B" w14:textId="77777777">
        <w:trPr>
          <w:trHeight w:val="214"/>
        </w:trPr>
        <w:tc>
          <w:tcPr>
            <w:tcW w:w="2122" w:type="dxa"/>
            <w:shd w:val="clear" w:color="auto" w:fill="F9CB9C"/>
            <w:tcMar>
              <w:top w:w="100" w:type="dxa"/>
              <w:left w:w="100" w:type="dxa"/>
              <w:bottom w:w="100" w:type="dxa"/>
              <w:right w:w="100" w:type="dxa"/>
            </w:tcMar>
          </w:tcPr>
          <w:p w:rsidRPr="001C416C" w:rsidR="00084319" w:rsidP="001C416C" w:rsidRDefault="001B3F57" w14:paraId="000002C2" w14:textId="77777777">
            <w:pPr>
              <w:pStyle w:val="Normal0"/>
              <w:jc w:val="center"/>
              <w:rPr>
                <w:color w:val="000000"/>
                <w:sz w:val="20"/>
                <w:szCs w:val="20"/>
              </w:rPr>
            </w:pPr>
            <w:r w:rsidRPr="001C416C">
              <w:rPr>
                <w:sz w:val="20"/>
                <w:szCs w:val="20"/>
              </w:rPr>
              <w:t>TÉRMINO</w:t>
            </w:r>
          </w:p>
        </w:tc>
        <w:tc>
          <w:tcPr>
            <w:tcW w:w="7840" w:type="dxa"/>
            <w:shd w:val="clear" w:color="auto" w:fill="F9CB9C"/>
            <w:tcMar>
              <w:top w:w="100" w:type="dxa"/>
              <w:left w:w="100" w:type="dxa"/>
              <w:bottom w:w="100" w:type="dxa"/>
              <w:right w:w="100" w:type="dxa"/>
            </w:tcMar>
          </w:tcPr>
          <w:p w:rsidRPr="001C416C" w:rsidR="00084319" w:rsidP="001C416C" w:rsidRDefault="001B3F57" w14:paraId="000002C3" w14:textId="77777777">
            <w:pPr>
              <w:pStyle w:val="Normal0"/>
              <w:jc w:val="center"/>
              <w:rPr>
                <w:color w:val="000000"/>
                <w:sz w:val="20"/>
                <w:szCs w:val="20"/>
              </w:rPr>
            </w:pPr>
            <w:r w:rsidRPr="001C416C">
              <w:rPr>
                <w:color w:val="000000"/>
                <w:sz w:val="20"/>
                <w:szCs w:val="20"/>
              </w:rPr>
              <w:t>SIGNIFICADO</w:t>
            </w:r>
          </w:p>
        </w:tc>
      </w:tr>
      <w:tr w:rsidRPr="001C416C" w:rsidR="00084319" w:rsidTr="209CCB31" w14:paraId="4FDDF005" w14:textId="77777777">
        <w:trPr>
          <w:trHeight w:val="253"/>
        </w:trPr>
        <w:tc>
          <w:tcPr>
            <w:tcW w:w="2122" w:type="dxa"/>
            <w:tcMar>
              <w:top w:w="100" w:type="dxa"/>
              <w:left w:w="100" w:type="dxa"/>
              <w:bottom w:w="100" w:type="dxa"/>
              <w:right w:w="100" w:type="dxa"/>
            </w:tcMar>
          </w:tcPr>
          <w:p w:rsidRPr="001C416C" w:rsidR="00084319" w:rsidP="001C416C" w:rsidRDefault="001B3F57" w14:paraId="000002C4" w14:textId="567F5C70">
            <w:pPr>
              <w:pStyle w:val="Normal0"/>
              <w:rPr>
                <w:sz w:val="20"/>
                <w:szCs w:val="20"/>
              </w:rPr>
            </w:pPr>
            <w:r w:rsidRPr="209CCB31" w:rsidR="001B3F57">
              <w:rPr>
                <w:sz w:val="20"/>
                <w:szCs w:val="20"/>
              </w:rPr>
              <w:t>Adolescencia</w:t>
            </w:r>
            <w:r w:rsidRPr="209CCB31" w:rsidR="2CCD7586">
              <w:rPr>
                <w:sz w:val="20"/>
                <w:szCs w:val="20"/>
              </w:rPr>
              <w:t>:</w:t>
            </w:r>
          </w:p>
        </w:tc>
        <w:tc>
          <w:tcPr>
            <w:tcW w:w="7840" w:type="dxa"/>
            <w:tcMar>
              <w:top w:w="100" w:type="dxa"/>
              <w:left w:w="100" w:type="dxa"/>
              <w:bottom w:w="100" w:type="dxa"/>
              <w:right w:w="100" w:type="dxa"/>
            </w:tcMar>
          </w:tcPr>
          <w:p w:rsidRPr="001C416C" w:rsidR="00084319" w:rsidP="001C416C" w:rsidRDefault="001B3F57" w14:paraId="000002C5" w14:textId="396B0662">
            <w:pPr>
              <w:pStyle w:val="Normal0"/>
              <w:jc w:val="both"/>
              <w:rPr>
                <w:sz w:val="20"/>
                <w:szCs w:val="20"/>
              </w:rPr>
            </w:pPr>
            <w:r w:rsidRPr="209CCB31" w:rsidR="6923BD66">
              <w:rPr>
                <w:b w:val="0"/>
                <w:bCs w:val="0"/>
                <w:sz w:val="20"/>
                <w:szCs w:val="20"/>
              </w:rPr>
              <w:t>e</w:t>
            </w:r>
            <w:r w:rsidRPr="209CCB31" w:rsidR="001B3F57">
              <w:rPr>
                <w:b w:val="0"/>
                <w:bCs w:val="0"/>
                <w:sz w:val="20"/>
                <w:szCs w:val="20"/>
              </w:rPr>
              <w:t>s un periodo de desarrollo biológico, psicológico, sexual y social inmediatamente posterior a la niñez y que comienza con la pubertad.</w:t>
            </w:r>
          </w:p>
        </w:tc>
      </w:tr>
      <w:tr w:rsidRPr="001C416C" w:rsidR="00084319" w:rsidTr="209CCB31" w14:paraId="5E90CF5C" w14:textId="77777777">
        <w:trPr>
          <w:trHeight w:val="253"/>
        </w:trPr>
        <w:tc>
          <w:tcPr>
            <w:tcW w:w="2122" w:type="dxa"/>
            <w:tcMar>
              <w:top w:w="100" w:type="dxa"/>
              <w:left w:w="100" w:type="dxa"/>
              <w:bottom w:w="100" w:type="dxa"/>
              <w:right w:w="100" w:type="dxa"/>
            </w:tcMar>
          </w:tcPr>
          <w:p w:rsidRPr="001C416C" w:rsidR="00084319" w:rsidP="001C416C" w:rsidRDefault="001B3F57" w14:paraId="000002C6" w14:textId="176B0A7C">
            <w:pPr>
              <w:pStyle w:val="Normal0"/>
              <w:rPr>
                <w:sz w:val="20"/>
                <w:szCs w:val="20"/>
              </w:rPr>
            </w:pPr>
            <w:r w:rsidRPr="209CCB31" w:rsidR="001B3F57">
              <w:rPr>
                <w:sz w:val="20"/>
                <w:szCs w:val="20"/>
              </w:rPr>
              <w:t>Adultez</w:t>
            </w:r>
            <w:r w:rsidRPr="209CCB31" w:rsidR="3E8E10B1">
              <w:rPr>
                <w:sz w:val="20"/>
                <w:szCs w:val="20"/>
              </w:rPr>
              <w:t>:</w:t>
            </w:r>
          </w:p>
        </w:tc>
        <w:tc>
          <w:tcPr>
            <w:tcW w:w="7840" w:type="dxa"/>
            <w:tcMar>
              <w:top w:w="100" w:type="dxa"/>
              <w:left w:w="100" w:type="dxa"/>
              <w:bottom w:w="100" w:type="dxa"/>
              <w:right w:w="100" w:type="dxa"/>
            </w:tcMar>
          </w:tcPr>
          <w:p w:rsidRPr="001C416C" w:rsidR="00084319" w:rsidP="001C416C" w:rsidRDefault="001B3F57" w14:paraId="000002C7" w14:textId="53337693">
            <w:pPr>
              <w:pStyle w:val="Normal0"/>
              <w:jc w:val="both"/>
              <w:rPr>
                <w:sz w:val="20"/>
                <w:szCs w:val="20"/>
              </w:rPr>
            </w:pPr>
            <w:r w:rsidRPr="209CCB31" w:rsidR="280462F3">
              <w:rPr>
                <w:b w:val="0"/>
                <w:bCs w:val="0"/>
                <w:sz w:val="20"/>
                <w:szCs w:val="20"/>
              </w:rPr>
              <w:t>e</w:t>
            </w:r>
            <w:r w:rsidRPr="209CCB31" w:rsidR="001B3F57">
              <w:rPr>
                <w:b w:val="0"/>
                <w:bCs w:val="0"/>
                <w:sz w:val="20"/>
                <w:szCs w:val="20"/>
              </w:rPr>
              <w:t>tapa donde la identidad, responsabilidad y aptitud están bien definidas, los valores, conceptos y definiciones se han ido adaptando a los cambios usuales de la vida en el desempeño de su quehacer diario y en su centro de trabajo</w:t>
            </w:r>
            <w:r w:rsidRPr="209CCB31" w:rsidR="001B3F57">
              <w:rPr>
                <w:sz w:val="20"/>
                <w:szCs w:val="20"/>
              </w:rPr>
              <w:t>.</w:t>
            </w:r>
          </w:p>
        </w:tc>
      </w:tr>
      <w:tr w:rsidRPr="001C416C" w:rsidR="00084319" w:rsidTr="209CCB31" w14:paraId="5F7070AD" w14:textId="77777777">
        <w:trPr>
          <w:trHeight w:val="253"/>
        </w:trPr>
        <w:tc>
          <w:tcPr>
            <w:tcW w:w="2122" w:type="dxa"/>
            <w:tcMar>
              <w:top w:w="100" w:type="dxa"/>
              <w:left w:w="100" w:type="dxa"/>
              <w:bottom w:w="100" w:type="dxa"/>
              <w:right w:w="100" w:type="dxa"/>
            </w:tcMar>
          </w:tcPr>
          <w:p w:rsidRPr="001C416C" w:rsidR="00084319" w:rsidP="001C416C" w:rsidRDefault="001B3F57" w14:paraId="000002C8" w14:textId="63587E39">
            <w:pPr>
              <w:pStyle w:val="Normal0"/>
              <w:rPr>
                <w:sz w:val="20"/>
                <w:szCs w:val="20"/>
              </w:rPr>
            </w:pPr>
            <w:r w:rsidRPr="209CCB31" w:rsidR="001B3F57">
              <w:rPr>
                <w:sz w:val="20"/>
                <w:szCs w:val="20"/>
              </w:rPr>
              <w:t>Atención en salud</w:t>
            </w:r>
            <w:r w:rsidRPr="209CCB31" w:rsidR="36AA3A8E">
              <w:rPr>
                <w:sz w:val="20"/>
                <w:szCs w:val="20"/>
              </w:rPr>
              <w:t>:</w:t>
            </w:r>
          </w:p>
        </w:tc>
        <w:tc>
          <w:tcPr>
            <w:tcW w:w="7840" w:type="dxa"/>
            <w:tcMar>
              <w:top w:w="100" w:type="dxa"/>
              <w:left w:w="100" w:type="dxa"/>
              <w:bottom w:w="100" w:type="dxa"/>
              <w:right w:w="100" w:type="dxa"/>
            </w:tcMar>
          </w:tcPr>
          <w:p w:rsidRPr="001C416C" w:rsidR="00084319" w:rsidP="001C416C" w:rsidRDefault="001B3F57" w14:paraId="000002C9" w14:textId="31A2BC86">
            <w:pPr>
              <w:pStyle w:val="Normal0"/>
              <w:jc w:val="both"/>
              <w:rPr>
                <w:b w:val="0"/>
                <w:bCs w:val="0"/>
                <w:sz w:val="20"/>
                <w:szCs w:val="20"/>
              </w:rPr>
            </w:pPr>
            <w:r w:rsidRPr="209CCB31" w:rsidR="0C8EB0C9">
              <w:rPr>
                <w:b w:val="0"/>
                <w:bCs w:val="0"/>
                <w:sz w:val="20"/>
                <w:szCs w:val="20"/>
              </w:rPr>
              <w:t>a</w:t>
            </w:r>
            <w:r w:rsidRPr="209CCB31" w:rsidR="001B3F57">
              <w:rPr>
                <w:b w:val="0"/>
                <w:bCs w:val="0"/>
                <w:sz w:val="20"/>
                <w:szCs w:val="20"/>
              </w:rPr>
              <w:t>cciones de los proveedores de salud institucionales y comunitarios para promoción de la salud, prevenir las enfermedades, recuperar la salud y rehabilitar el daño, ejecutando intervenciones a escala individual, familiar y comunitaria.</w:t>
            </w:r>
          </w:p>
        </w:tc>
      </w:tr>
      <w:tr w:rsidRPr="001C416C" w:rsidR="00084319" w:rsidTr="209CCB31" w14:paraId="14ED3204" w14:textId="77777777">
        <w:trPr>
          <w:trHeight w:val="253"/>
        </w:trPr>
        <w:tc>
          <w:tcPr>
            <w:tcW w:w="2122" w:type="dxa"/>
            <w:tcMar>
              <w:top w:w="100" w:type="dxa"/>
              <w:left w:w="100" w:type="dxa"/>
              <w:bottom w:w="100" w:type="dxa"/>
              <w:right w:w="100" w:type="dxa"/>
            </w:tcMar>
          </w:tcPr>
          <w:p w:rsidRPr="001C416C" w:rsidR="00084319" w:rsidP="001C416C" w:rsidRDefault="001B3F57" w14:paraId="000002CA" w14:textId="50D523D1">
            <w:pPr>
              <w:pStyle w:val="Normal0"/>
              <w:rPr>
                <w:sz w:val="20"/>
                <w:szCs w:val="20"/>
              </w:rPr>
            </w:pPr>
            <w:r w:rsidRPr="209CCB31" w:rsidR="001B3F57">
              <w:rPr>
                <w:sz w:val="20"/>
                <w:szCs w:val="20"/>
              </w:rPr>
              <w:t>Curso de vida</w:t>
            </w:r>
            <w:r w:rsidRPr="209CCB31" w:rsidR="741FD1DE">
              <w:rPr>
                <w:sz w:val="20"/>
                <w:szCs w:val="20"/>
              </w:rPr>
              <w:t>:</w:t>
            </w:r>
          </w:p>
        </w:tc>
        <w:tc>
          <w:tcPr>
            <w:tcW w:w="7840" w:type="dxa"/>
            <w:tcMar>
              <w:top w:w="100" w:type="dxa"/>
              <w:left w:w="100" w:type="dxa"/>
              <w:bottom w:w="100" w:type="dxa"/>
              <w:right w:w="100" w:type="dxa"/>
            </w:tcMar>
          </w:tcPr>
          <w:p w:rsidRPr="001C416C" w:rsidR="00084319" w:rsidP="001C416C" w:rsidRDefault="001B3F57" w14:paraId="000002CB" w14:textId="3D999A18">
            <w:pPr>
              <w:pStyle w:val="Normal0"/>
              <w:jc w:val="both"/>
              <w:rPr>
                <w:b w:val="0"/>
                <w:bCs w:val="0"/>
                <w:sz w:val="20"/>
                <w:szCs w:val="20"/>
              </w:rPr>
            </w:pPr>
            <w:r w:rsidRPr="209CCB31" w:rsidR="4D9BD91E">
              <w:rPr>
                <w:b w:val="0"/>
                <w:bCs w:val="0"/>
                <w:sz w:val="20"/>
                <w:szCs w:val="20"/>
              </w:rPr>
              <w:t>e</w:t>
            </w:r>
            <w:r w:rsidRPr="209CCB31" w:rsidR="001B3F57">
              <w:rPr>
                <w:b w:val="0"/>
                <w:bCs w:val="0"/>
                <w:sz w:val="20"/>
                <w:szCs w:val="20"/>
              </w:rPr>
              <w:t>studio a largo plazo de los efectos en la salud o la enfermedad de la exposición a riesgos físicos o sociales durante la gestación, la infancia, la adolescencia, la juventud y la vida adulta.</w:t>
            </w:r>
          </w:p>
        </w:tc>
      </w:tr>
      <w:tr w:rsidRPr="001C416C" w:rsidR="00084319" w:rsidTr="209CCB31" w14:paraId="33D895AB" w14:textId="77777777">
        <w:trPr>
          <w:trHeight w:val="253"/>
        </w:trPr>
        <w:tc>
          <w:tcPr>
            <w:tcW w:w="2122" w:type="dxa"/>
            <w:tcMar>
              <w:top w:w="100" w:type="dxa"/>
              <w:left w:w="100" w:type="dxa"/>
              <w:bottom w:w="100" w:type="dxa"/>
              <w:right w:w="100" w:type="dxa"/>
            </w:tcMar>
          </w:tcPr>
          <w:p w:rsidRPr="001C416C" w:rsidR="00084319" w:rsidP="001C416C" w:rsidRDefault="001B3F57" w14:paraId="000002CC" w14:textId="18A11CF9">
            <w:pPr>
              <w:pStyle w:val="Normal0"/>
              <w:rPr>
                <w:sz w:val="20"/>
                <w:szCs w:val="20"/>
              </w:rPr>
            </w:pPr>
            <w:r w:rsidRPr="209CCB31" w:rsidR="001B3F57">
              <w:rPr>
                <w:sz w:val="20"/>
                <w:szCs w:val="20"/>
              </w:rPr>
              <w:t>Estratificación del riesgo</w:t>
            </w:r>
            <w:r w:rsidRPr="209CCB31" w:rsidR="4DA82C26">
              <w:rPr>
                <w:sz w:val="20"/>
                <w:szCs w:val="20"/>
              </w:rPr>
              <w:t>:</w:t>
            </w:r>
          </w:p>
        </w:tc>
        <w:tc>
          <w:tcPr>
            <w:tcW w:w="7840" w:type="dxa"/>
            <w:tcMar>
              <w:top w:w="100" w:type="dxa"/>
              <w:left w:w="100" w:type="dxa"/>
              <w:bottom w:w="100" w:type="dxa"/>
              <w:right w:w="100" w:type="dxa"/>
            </w:tcMar>
          </w:tcPr>
          <w:p w:rsidRPr="001C416C" w:rsidR="00084319" w:rsidP="001C416C" w:rsidRDefault="001B3F57" w14:paraId="000002CD" w14:textId="59E062A8">
            <w:pPr>
              <w:pStyle w:val="Normal0"/>
              <w:jc w:val="both"/>
              <w:rPr>
                <w:b w:val="0"/>
                <w:bCs w:val="0"/>
                <w:sz w:val="20"/>
                <w:szCs w:val="20"/>
              </w:rPr>
            </w:pPr>
            <w:r w:rsidRPr="209CCB31" w:rsidR="4D81A231">
              <w:rPr>
                <w:b w:val="0"/>
                <w:bCs w:val="0"/>
                <w:sz w:val="20"/>
                <w:szCs w:val="20"/>
              </w:rPr>
              <w:t>p</w:t>
            </w:r>
            <w:r w:rsidRPr="209CCB31" w:rsidR="001B3F57">
              <w:rPr>
                <w:b w:val="0"/>
                <w:bCs w:val="0"/>
                <w:sz w:val="20"/>
                <w:szCs w:val="20"/>
              </w:rPr>
              <w:t>roceso continuo de identificación y evaluación de los distintos riesgos de enfermar y morir por un problema de salud, jerarquizándolos en distintos estratos de riesgo para seleccionar y aplicar las intervenciones diferenciadas para cada conjunto.</w:t>
            </w:r>
          </w:p>
        </w:tc>
      </w:tr>
      <w:tr w:rsidRPr="001C416C" w:rsidR="00084319" w:rsidTr="209CCB31" w14:paraId="361A73C4" w14:textId="77777777">
        <w:trPr>
          <w:trHeight w:val="253"/>
        </w:trPr>
        <w:tc>
          <w:tcPr>
            <w:tcW w:w="2122" w:type="dxa"/>
            <w:tcMar>
              <w:top w:w="100" w:type="dxa"/>
              <w:left w:w="100" w:type="dxa"/>
              <w:bottom w:w="100" w:type="dxa"/>
              <w:right w:w="100" w:type="dxa"/>
            </w:tcMar>
          </w:tcPr>
          <w:p w:rsidRPr="001C416C" w:rsidR="00084319" w:rsidP="001C416C" w:rsidRDefault="001B3F57" w14:paraId="000002CE" w14:textId="4E52D95E">
            <w:pPr>
              <w:pStyle w:val="Normal0"/>
              <w:rPr>
                <w:sz w:val="20"/>
                <w:szCs w:val="20"/>
              </w:rPr>
            </w:pPr>
            <w:r w:rsidRPr="209CCB31" w:rsidR="001B3F57">
              <w:rPr>
                <w:sz w:val="20"/>
                <w:szCs w:val="20"/>
              </w:rPr>
              <w:t>Factores de riesgo</w:t>
            </w:r>
            <w:r w:rsidRPr="209CCB31" w:rsidR="4CDC8100">
              <w:rPr>
                <w:sz w:val="20"/>
                <w:szCs w:val="20"/>
              </w:rPr>
              <w:t>:</w:t>
            </w:r>
          </w:p>
        </w:tc>
        <w:tc>
          <w:tcPr>
            <w:tcW w:w="7840" w:type="dxa"/>
            <w:tcMar>
              <w:top w:w="100" w:type="dxa"/>
              <w:left w:w="100" w:type="dxa"/>
              <w:bottom w:w="100" w:type="dxa"/>
              <w:right w:w="100" w:type="dxa"/>
            </w:tcMar>
          </w:tcPr>
          <w:p w:rsidRPr="001C416C" w:rsidR="00084319" w:rsidP="001C416C" w:rsidRDefault="001B3F57" w14:paraId="000002CF" w14:textId="26F090B4">
            <w:pPr>
              <w:pStyle w:val="Normal0"/>
              <w:jc w:val="both"/>
              <w:rPr>
                <w:b w:val="0"/>
                <w:bCs w:val="0"/>
                <w:sz w:val="20"/>
                <w:szCs w:val="20"/>
              </w:rPr>
            </w:pPr>
            <w:r w:rsidRPr="209CCB31" w:rsidR="5225D309">
              <w:rPr>
                <w:b w:val="0"/>
                <w:bCs w:val="0"/>
                <w:sz w:val="20"/>
                <w:szCs w:val="20"/>
              </w:rPr>
              <w:t>c</w:t>
            </w:r>
            <w:r w:rsidRPr="209CCB31" w:rsidR="001B3F57">
              <w:rPr>
                <w:b w:val="0"/>
                <w:bCs w:val="0"/>
                <w:sz w:val="20"/>
                <w:szCs w:val="20"/>
              </w:rPr>
              <w:t>ualquier característica o circunstancia detectable de una persona o grupo de personas que se sabe asociada con la probabilidad de estar especialmente expuesta a desarrollar o padecer un proceso mórbido, sus características se asocian a un cierto tipo de daño a la salud.</w:t>
            </w:r>
          </w:p>
        </w:tc>
      </w:tr>
      <w:tr w:rsidRPr="001C416C" w:rsidR="00084319" w:rsidTr="209CCB31" w14:paraId="6A93BFAA" w14:textId="77777777">
        <w:trPr>
          <w:trHeight w:val="253"/>
        </w:trPr>
        <w:tc>
          <w:tcPr>
            <w:tcW w:w="2122" w:type="dxa"/>
            <w:tcMar>
              <w:top w:w="100" w:type="dxa"/>
              <w:left w:w="100" w:type="dxa"/>
              <w:bottom w:w="100" w:type="dxa"/>
              <w:right w:w="100" w:type="dxa"/>
            </w:tcMar>
          </w:tcPr>
          <w:p w:rsidRPr="001C416C" w:rsidR="00084319" w:rsidP="001C416C" w:rsidRDefault="001B3F57" w14:paraId="000002D0" w14:textId="17F3BBB0">
            <w:pPr>
              <w:pStyle w:val="Normal0"/>
              <w:rPr>
                <w:sz w:val="20"/>
                <w:szCs w:val="20"/>
              </w:rPr>
            </w:pPr>
            <w:r w:rsidRPr="209CCB31" w:rsidR="001B3F57">
              <w:rPr>
                <w:sz w:val="20"/>
                <w:szCs w:val="20"/>
              </w:rPr>
              <w:t>Factores protectores</w:t>
            </w:r>
            <w:r w:rsidRPr="209CCB31" w:rsidR="6F11F88F">
              <w:rPr>
                <w:sz w:val="20"/>
                <w:szCs w:val="20"/>
              </w:rPr>
              <w:t>:</w:t>
            </w:r>
          </w:p>
        </w:tc>
        <w:tc>
          <w:tcPr>
            <w:tcW w:w="7840" w:type="dxa"/>
            <w:tcMar>
              <w:top w:w="100" w:type="dxa"/>
              <w:left w:w="100" w:type="dxa"/>
              <w:bottom w:w="100" w:type="dxa"/>
              <w:right w:w="100" w:type="dxa"/>
            </w:tcMar>
          </w:tcPr>
          <w:p w:rsidRPr="001C416C" w:rsidR="00084319" w:rsidP="001C416C" w:rsidRDefault="001B3F57" w14:paraId="000002D1" w14:textId="1837A6E1">
            <w:pPr>
              <w:pStyle w:val="Normal0"/>
              <w:jc w:val="both"/>
              <w:rPr>
                <w:b w:val="0"/>
                <w:bCs w:val="0"/>
                <w:sz w:val="20"/>
                <w:szCs w:val="20"/>
              </w:rPr>
            </w:pPr>
            <w:r w:rsidRPr="209CCB31" w:rsidR="684CF8B8">
              <w:rPr>
                <w:b w:val="0"/>
                <w:bCs w:val="0"/>
                <w:sz w:val="20"/>
                <w:szCs w:val="20"/>
              </w:rPr>
              <w:t>a</w:t>
            </w:r>
            <w:r w:rsidRPr="209CCB31" w:rsidR="001B3F57">
              <w:rPr>
                <w:b w:val="0"/>
                <w:bCs w:val="0"/>
                <w:sz w:val="20"/>
                <w:szCs w:val="20"/>
              </w:rPr>
              <w:t>quellos que reducen la probabilidad de emitir conductas de riesgo o de tener consecuencias negativas cuando se involucran en ellas, estos factores cumplen una función beneficiosa o de protección en el estado de salud del individuo, ayudándolo a su adaptación al medio.</w:t>
            </w:r>
          </w:p>
        </w:tc>
      </w:tr>
      <w:tr w:rsidRPr="001C416C" w:rsidR="00084319" w:rsidTr="209CCB31" w14:paraId="1D95E0B3" w14:textId="77777777">
        <w:trPr>
          <w:trHeight w:val="253"/>
        </w:trPr>
        <w:tc>
          <w:tcPr>
            <w:tcW w:w="2122" w:type="dxa"/>
            <w:tcMar>
              <w:top w:w="100" w:type="dxa"/>
              <w:left w:w="100" w:type="dxa"/>
              <w:bottom w:w="100" w:type="dxa"/>
              <w:right w:w="100" w:type="dxa"/>
            </w:tcMar>
          </w:tcPr>
          <w:p w:rsidRPr="001C416C" w:rsidR="00084319" w:rsidP="001C416C" w:rsidRDefault="001B3F57" w14:paraId="000002D2" w14:textId="2F584109">
            <w:pPr>
              <w:pStyle w:val="Normal0"/>
              <w:rPr>
                <w:sz w:val="20"/>
                <w:szCs w:val="20"/>
              </w:rPr>
            </w:pPr>
            <w:r w:rsidRPr="209CCB31" w:rsidR="001B3F57">
              <w:rPr>
                <w:sz w:val="20"/>
                <w:szCs w:val="20"/>
              </w:rPr>
              <w:t>Infancia</w:t>
            </w:r>
            <w:r w:rsidRPr="209CCB31" w:rsidR="1B43BAAF">
              <w:rPr>
                <w:sz w:val="20"/>
                <w:szCs w:val="20"/>
              </w:rPr>
              <w:t>:</w:t>
            </w:r>
          </w:p>
        </w:tc>
        <w:tc>
          <w:tcPr>
            <w:tcW w:w="7840" w:type="dxa"/>
            <w:tcMar>
              <w:top w:w="100" w:type="dxa"/>
              <w:left w:w="100" w:type="dxa"/>
              <w:bottom w:w="100" w:type="dxa"/>
              <w:right w:w="100" w:type="dxa"/>
            </w:tcMar>
          </w:tcPr>
          <w:p w:rsidRPr="001C416C" w:rsidR="00084319" w:rsidP="001C416C" w:rsidRDefault="001B3F57" w14:paraId="000002D3" w14:textId="60788D29">
            <w:pPr>
              <w:pStyle w:val="Normal0"/>
              <w:jc w:val="both"/>
              <w:rPr>
                <w:sz w:val="20"/>
                <w:szCs w:val="20"/>
              </w:rPr>
            </w:pPr>
            <w:r w:rsidRPr="209CCB31" w:rsidR="6076CC9F">
              <w:rPr>
                <w:b w:val="0"/>
                <w:bCs w:val="0"/>
                <w:sz w:val="20"/>
                <w:szCs w:val="20"/>
              </w:rPr>
              <w:t>p</w:t>
            </w:r>
            <w:r w:rsidRPr="209CCB31" w:rsidR="001B3F57">
              <w:rPr>
                <w:b w:val="0"/>
                <w:bCs w:val="0"/>
                <w:sz w:val="20"/>
                <w:szCs w:val="20"/>
              </w:rPr>
              <w:t>rimer período de la vida de la persona, comprendido entre el nacimiento y el principio de la adolescencia.</w:t>
            </w:r>
          </w:p>
        </w:tc>
      </w:tr>
      <w:tr w:rsidRPr="001C416C" w:rsidR="00084319" w:rsidTr="209CCB31" w14:paraId="2F645FF6" w14:textId="77777777">
        <w:trPr>
          <w:trHeight w:val="253"/>
        </w:trPr>
        <w:tc>
          <w:tcPr>
            <w:tcW w:w="2122" w:type="dxa"/>
            <w:tcMar>
              <w:top w:w="100" w:type="dxa"/>
              <w:left w:w="100" w:type="dxa"/>
              <w:bottom w:w="100" w:type="dxa"/>
              <w:right w:w="100" w:type="dxa"/>
            </w:tcMar>
          </w:tcPr>
          <w:p w:rsidRPr="001C416C" w:rsidR="00084319" w:rsidP="001C416C" w:rsidRDefault="001B3F57" w14:paraId="000002D4" w14:textId="043E8B03">
            <w:pPr>
              <w:pStyle w:val="Normal0"/>
              <w:rPr>
                <w:sz w:val="20"/>
                <w:szCs w:val="20"/>
              </w:rPr>
            </w:pPr>
            <w:r w:rsidRPr="209CCB31" w:rsidR="001B3F57">
              <w:rPr>
                <w:sz w:val="20"/>
                <w:szCs w:val="20"/>
              </w:rPr>
              <w:t>Instrumento de valoración integral en salud</w:t>
            </w:r>
            <w:r w:rsidRPr="209CCB31" w:rsidR="4696B27E">
              <w:rPr>
                <w:sz w:val="20"/>
                <w:szCs w:val="20"/>
              </w:rPr>
              <w:t>:</w:t>
            </w:r>
          </w:p>
        </w:tc>
        <w:tc>
          <w:tcPr>
            <w:tcW w:w="7840" w:type="dxa"/>
            <w:tcMar>
              <w:top w:w="100" w:type="dxa"/>
              <w:left w:w="100" w:type="dxa"/>
              <w:bottom w:w="100" w:type="dxa"/>
              <w:right w:w="100" w:type="dxa"/>
            </w:tcMar>
          </w:tcPr>
          <w:p w:rsidRPr="001C416C" w:rsidR="00084319" w:rsidP="001C416C" w:rsidRDefault="001B3F57" w14:paraId="000002D5" w14:textId="73B3121E">
            <w:pPr>
              <w:pStyle w:val="Normal0"/>
              <w:jc w:val="both"/>
              <w:rPr>
                <w:b w:val="0"/>
                <w:bCs w:val="0"/>
                <w:sz w:val="20"/>
                <w:szCs w:val="20"/>
              </w:rPr>
            </w:pPr>
            <w:r w:rsidRPr="209CCB31" w:rsidR="77560015">
              <w:rPr>
                <w:b w:val="0"/>
                <w:bCs w:val="0"/>
                <w:sz w:val="20"/>
                <w:szCs w:val="20"/>
              </w:rPr>
              <w:t>h</w:t>
            </w:r>
            <w:r w:rsidRPr="209CCB31" w:rsidR="001B3F57">
              <w:rPr>
                <w:b w:val="0"/>
                <w:bCs w:val="0"/>
                <w:sz w:val="20"/>
                <w:szCs w:val="20"/>
              </w:rPr>
              <w:t xml:space="preserve">erramienta operativa de obligatorio cumplimiento en todo el territorio nacional que define a los integrantes del sector salud (Dirección territorial de salud, aseguradores, entidades a cargo de regímenes especiales o de excepción y prestadores) </w:t>
            </w:r>
            <w:r w:rsidRPr="209CCB31" w:rsidR="001B3F57">
              <w:rPr>
                <w:b w:val="0"/>
                <w:bCs w:val="0"/>
                <w:color w:val="000000" w:themeColor="text1" w:themeTint="FF" w:themeShade="FF"/>
                <w:sz w:val="20"/>
                <w:szCs w:val="20"/>
              </w:rPr>
              <w:t xml:space="preserve">las condiciones necesarias para garantizar la promoción de la salud, la prevención de la enfermedad y la generación de una cultura del cuidado para todas las personas, familias y comunidades ,como parte de la garantía del derecho a la salud, definido en la Ley Estatutaria de Salud.  </w:t>
            </w:r>
          </w:p>
        </w:tc>
      </w:tr>
      <w:tr w:rsidRPr="001C416C" w:rsidR="00084319" w:rsidTr="209CCB31" w14:paraId="535E7554" w14:textId="77777777">
        <w:trPr>
          <w:trHeight w:val="253"/>
        </w:trPr>
        <w:tc>
          <w:tcPr>
            <w:tcW w:w="2122" w:type="dxa"/>
            <w:tcMar>
              <w:top w:w="100" w:type="dxa"/>
              <w:left w:w="100" w:type="dxa"/>
              <w:bottom w:w="100" w:type="dxa"/>
              <w:right w:w="100" w:type="dxa"/>
            </w:tcMar>
          </w:tcPr>
          <w:p w:rsidRPr="001C416C" w:rsidR="00084319" w:rsidP="001C416C" w:rsidRDefault="001B3F57" w14:paraId="000002D6" w14:textId="75706195">
            <w:pPr>
              <w:pStyle w:val="Normal0"/>
              <w:rPr>
                <w:sz w:val="20"/>
                <w:szCs w:val="20"/>
              </w:rPr>
            </w:pPr>
            <w:r w:rsidRPr="209CCB31" w:rsidR="001B3F57">
              <w:rPr>
                <w:sz w:val="20"/>
                <w:szCs w:val="20"/>
              </w:rPr>
              <w:t>Juventud</w:t>
            </w:r>
            <w:r w:rsidRPr="209CCB31" w:rsidR="6C46FFAC">
              <w:rPr>
                <w:sz w:val="20"/>
                <w:szCs w:val="20"/>
              </w:rPr>
              <w:t>:</w:t>
            </w:r>
          </w:p>
        </w:tc>
        <w:tc>
          <w:tcPr>
            <w:tcW w:w="7840" w:type="dxa"/>
            <w:tcMar>
              <w:top w:w="100" w:type="dxa"/>
              <w:left w:w="100" w:type="dxa"/>
              <w:bottom w:w="100" w:type="dxa"/>
              <w:right w:w="100" w:type="dxa"/>
            </w:tcMar>
          </w:tcPr>
          <w:p w:rsidRPr="001C416C" w:rsidR="00084319" w:rsidP="001C416C" w:rsidRDefault="001B3F57" w14:paraId="000002D7" w14:textId="3E14527E">
            <w:pPr>
              <w:pStyle w:val="Normal0"/>
              <w:jc w:val="both"/>
              <w:rPr>
                <w:sz w:val="20"/>
                <w:szCs w:val="20"/>
              </w:rPr>
            </w:pPr>
            <w:r w:rsidRPr="209CCB31" w:rsidR="3FCD779E">
              <w:rPr>
                <w:b w:val="0"/>
                <w:bCs w:val="0"/>
                <w:sz w:val="20"/>
                <w:szCs w:val="20"/>
              </w:rPr>
              <w:t>p</w:t>
            </w:r>
            <w:r w:rsidRPr="209CCB31" w:rsidR="001B3F57">
              <w:rPr>
                <w:b w:val="0"/>
                <w:bCs w:val="0"/>
                <w:sz w:val="20"/>
                <w:szCs w:val="20"/>
              </w:rPr>
              <w:t>eríodo de la vida de la persona comprendido entre la infancia y la madurez. </w:t>
            </w:r>
          </w:p>
        </w:tc>
      </w:tr>
      <w:tr w:rsidRPr="001C416C" w:rsidR="00084319" w:rsidTr="209CCB31" w14:paraId="03B008C1" w14:textId="77777777">
        <w:trPr>
          <w:trHeight w:val="253"/>
        </w:trPr>
        <w:tc>
          <w:tcPr>
            <w:tcW w:w="2122" w:type="dxa"/>
            <w:tcMar>
              <w:top w:w="100" w:type="dxa"/>
              <w:left w:w="100" w:type="dxa"/>
              <w:bottom w:w="100" w:type="dxa"/>
              <w:right w:w="100" w:type="dxa"/>
            </w:tcMar>
          </w:tcPr>
          <w:p w:rsidRPr="001C416C" w:rsidR="00084319" w:rsidP="001C416C" w:rsidRDefault="001B3F57" w14:paraId="000002D8" w14:textId="4067CB41">
            <w:pPr>
              <w:pStyle w:val="Normal0"/>
              <w:rPr>
                <w:sz w:val="20"/>
                <w:szCs w:val="20"/>
              </w:rPr>
            </w:pPr>
            <w:r w:rsidRPr="209CCB31" w:rsidR="001B3F57">
              <w:rPr>
                <w:sz w:val="20"/>
                <w:szCs w:val="20"/>
              </w:rPr>
              <w:t>Plan de cuidado</w:t>
            </w:r>
            <w:r w:rsidRPr="209CCB31" w:rsidR="0E0B19D3">
              <w:rPr>
                <w:sz w:val="20"/>
                <w:szCs w:val="20"/>
              </w:rPr>
              <w:t>:</w:t>
            </w:r>
          </w:p>
        </w:tc>
        <w:tc>
          <w:tcPr>
            <w:tcW w:w="7840" w:type="dxa"/>
            <w:tcMar>
              <w:top w:w="100" w:type="dxa"/>
              <w:left w:w="100" w:type="dxa"/>
              <w:bottom w:w="100" w:type="dxa"/>
              <w:right w:w="100" w:type="dxa"/>
            </w:tcMar>
          </w:tcPr>
          <w:p w:rsidRPr="001C416C" w:rsidR="00084319" w:rsidP="001C416C" w:rsidRDefault="001B3F57" w14:paraId="000002D9" w14:textId="2F90AD1A">
            <w:pPr>
              <w:pStyle w:val="Normal0"/>
              <w:jc w:val="both"/>
              <w:rPr>
                <w:b w:val="0"/>
                <w:bCs w:val="0"/>
                <w:sz w:val="20"/>
                <w:szCs w:val="20"/>
              </w:rPr>
            </w:pPr>
            <w:r w:rsidRPr="209CCB31" w:rsidR="54A538FF">
              <w:rPr>
                <w:b w:val="0"/>
                <w:bCs w:val="0"/>
                <w:sz w:val="20"/>
                <w:szCs w:val="20"/>
              </w:rPr>
              <w:t>p</w:t>
            </w:r>
            <w:r w:rsidRPr="209CCB31" w:rsidR="001B3F57">
              <w:rPr>
                <w:b w:val="0"/>
                <w:bCs w:val="0"/>
                <w:sz w:val="20"/>
                <w:szCs w:val="20"/>
              </w:rPr>
              <w:t>rotocolización de las actuaciones de enfermería según las necesidades de cuidados que presentan grupos de pacientes con un mismo diagnóstico médico, que una vez implementados y monitoreados permiten consolidar la evaluación como eje de mejora de las intervenciones.</w:t>
            </w:r>
          </w:p>
        </w:tc>
      </w:tr>
      <w:tr w:rsidRPr="001C416C" w:rsidR="00084319" w:rsidTr="209CCB31" w14:paraId="4A589AE6" w14:textId="77777777">
        <w:trPr>
          <w:trHeight w:val="253"/>
        </w:trPr>
        <w:tc>
          <w:tcPr>
            <w:tcW w:w="2122" w:type="dxa"/>
            <w:tcMar>
              <w:top w:w="100" w:type="dxa"/>
              <w:left w:w="100" w:type="dxa"/>
              <w:bottom w:w="100" w:type="dxa"/>
              <w:right w:w="100" w:type="dxa"/>
            </w:tcMar>
          </w:tcPr>
          <w:p w:rsidRPr="001C416C" w:rsidR="00084319" w:rsidP="001C416C" w:rsidRDefault="001B3F57" w14:paraId="000002DA" w14:textId="5F5D7C52">
            <w:pPr>
              <w:pStyle w:val="Normal0"/>
              <w:rPr>
                <w:sz w:val="20"/>
                <w:szCs w:val="20"/>
              </w:rPr>
            </w:pPr>
            <w:r w:rsidRPr="209CCB31" w:rsidR="001B3F57">
              <w:rPr>
                <w:sz w:val="20"/>
                <w:szCs w:val="20"/>
              </w:rPr>
              <w:t>Primera infancia</w:t>
            </w:r>
            <w:r w:rsidRPr="209CCB31" w:rsidR="05731B81">
              <w:rPr>
                <w:sz w:val="20"/>
                <w:szCs w:val="20"/>
              </w:rPr>
              <w:t>:</w:t>
            </w:r>
          </w:p>
        </w:tc>
        <w:tc>
          <w:tcPr>
            <w:tcW w:w="7840" w:type="dxa"/>
            <w:tcMar>
              <w:top w:w="100" w:type="dxa"/>
              <w:left w:w="100" w:type="dxa"/>
              <w:bottom w:w="100" w:type="dxa"/>
              <w:right w:w="100" w:type="dxa"/>
            </w:tcMar>
          </w:tcPr>
          <w:p w:rsidRPr="001C416C" w:rsidR="00084319" w:rsidP="001C416C" w:rsidRDefault="001B3F57" w14:paraId="000002DB" w14:textId="18D45D94">
            <w:pPr>
              <w:pStyle w:val="Normal0"/>
              <w:jc w:val="both"/>
              <w:rPr>
                <w:sz w:val="20"/>
                <w:szCs w:val="20"/>
              </w:rPr>
            </w:pPr>
            <w:r w:rsidRPr="209CCB31" w:rsidR="1961D923">
              <w:rPr>
                <w:b w:val="0"/>
                <w:bCs w:val="0"/>
                <w:sz w:val="20"/>
                <w:szCs w:val="20"/>
              </w:rPr>
              <w:t>p</w:t>
            </w:r>
            <w:r w:rsidRPr="209CCB31" w:rsidR="001B3F57">
              <w:rPr>
                <w:b w:val="0"/>
                <w:bCs w:val="0"/>
                <w:sz w:val="20"/>
                <w:szCs w:val="20"/>
              </w:rPr>
              <w:t>eriodo que va del nacimiento a los cinco años de edad, y constituye un momento único del crecimiento en que el cerebro se desarrolla notablemente. Durante esta etapa, los niños reciben una mayor influencia de sus entornos y contextos.</w:t>
            </w:r>
          </w:p>
        </w:tc>
      </w:tr>
      <w:tr w:rsidRPr="001C416C" w:rsidR="00084319" w:rsidTr="209CCB31" w14:paraId="2697622C" w14:textId="77777777">
        <w:trPr>
          <w:trHeight w:val="253"/>
        </w:trPr>
        <w:tc>
          <w:tcPr>
            <w:tcW w:w="2122" w:type="dxa"/>
            <w:tcMar>
              <w:top w:w="100" w:type="dxa"/>
              <w:left w:w="100" w:type="dxa"/>
              <w:bottom w:w="100" w:type="dxa"/>
              <w:right w:w="100" w:type="dxa"/>
            </w:tcMar>
          </w:tcPr>
          <w:p w:rsidRPr="001C416C" w:rsidR="00084319" w:rsidP="001C416C" w:rsidRDefault="001B3F57" w14:paraId="000002DC" w14:textId="4D1CE733">
            <w:pPr>
              <w:pStyle w:val="Normal0"/>
              <w:rPr>
                <w:sz w:val="20"/>
                <w:szCs w:val="20"/>
              </w:rPr>
            </w:pPr>
            <w:r w:rsidRPr="209CCB31" w:rsidR="001B3F57">
              <w:rPr>
                <w:sz w:val="20"/>
                <w:szCs w:val="20"/>
              </w:rPr>
              <w:t>Rutas integrales</w:t>
            </w:r>
            <w:r w:rsidRPr="209CCB31" w:rsidR="58F03F10">
              <w:rPr>
                <w:sz w:val="20"/>
                <w:szCs w:val="20"/>
              </w:rPr>
              <w:t>:</w:t>
            </w:r>
          </w:p>
        </w:tc>
        <w:tc>
          <w:tcPr>
            <w:tcW w:w="7840" w:type="dxa"/>
            <w:tcMar>
              <w:top w:w="100" w:type="dxa"/>
              <w:left w:w="100" w:type="dxa"/>
              <w:bottom w:w="100" w:type="dxa"/>
              <w:right w:w="100" w:type="dxa"/>
            </w:tcMar>
          </w:tcPr>
          <w:p w:rsidRPr="001C416C" w:rsidR="00084319" w:rsidP="001C416C" w:rsidRDefault="001B3F57" w14:paraId="000002DD" w14:textId="49F78054">
            <w:pPr>
              <w:pStyle w:val="Normal0"/>
              <w:jc w:val="both"/>
              <w:rPr>
                <w:b w:val="0"/>
                <w:bCs w:val="0"/>
                <w:sz w:val="20"/>
                <w:szCs w:val="20"/>
              </w:rPr>
            </w:pPr>
            <w:r w:rsidRPr="209CCB31" w:rsidR="311379C4">
              <w:rPr>
                <w:b w:val="0"/>
                <w:bCs w:val="0"/>
                <w:sz w:val="20"/>
                <w:szCs w:val="20"/>
              </w:rPr>
              <w:t>c</w:t>
            </w:r>
            <w:r w:rsidRPr="209CCB31" w:rsidR="001B3F57">
              <w:rPr>
                <w:b w:val="0"/>
                <w:bCs w:val="0"/>
                <w:sz w:val="20"/>
                <w:szCs w:val="20"/>
              </w:rPr>
              <w:t>ondiciones necesarias para asegurar la integralidad en la atención por parte de los agentes del sistema de salud (territorio, asegurador, prestador) y de otros sectores.</w:t>
            </w:r>
          </w:p>
        </w:tc>
      </w:tr>
      <w:tr w:rsidRPr="001C416C" w:rsidR="00084319" w:rsidTr="209CCB31" w14:paraId="22CFE83F" w14:textId="77777777">
        <w:trPr>
          <w:trHeight w:val="253"/>
        </w:trPr>
        <w:tc>
          <w:tcPr>
            <w:tcW w:w="2122" w:type="dxa"/>
            <w:tcMar>
              <w:top w:w="100" w:type="dxa"/>
              <w:left w:w="100" w:type="dxa"/>
              <w:bottom w:w="100" w:type="dxa"/>
              <w:right w:w="100" w:type="dxa"/>
            </w:tcMar>
          </w:tcPr>
          <w:p w:rsidRPr="001C416C" w:rsidR="00084319" w:rsidP="001C416C" w:rsidRDefault="001B3F57" w14:paraId="000002DE" w14:textId="0BBF9D62">
            <w:pPr>
              <w:pStyle w:val="Normal0"/>
              <w:rPr>
                <w:sz w:val="20"/>
                <w:szCs w:val="20"/>
              </w:rPr>
            </w:pPr>
            <w:r w:rsidRPr="209CCB31" w:rsidR="001B3F57">
              <w:rPr>
                <w:sz w:val="20"/>
                <w:szCs w:val="20"/>
              </w:rPr>
              <w:t>Valoración integral</w:t>
            </w:r>
            <w:r w:rsidRPr="209CCB31" w:rsidR="0B53738E">
              <w:rPr>
                <w:sz w:val="20"/>
                <w:szCs w:val="20"/>
              </w:rPr>
              <w:t>:</w:t>
            </w:r>
          </w:p>
        </w:tc>
        <w:tc>
          <w:tcPr>
            <w:tcW w:w="7840" w:type="dxa"/>
            <w:tcMar>
              <w:top w:w="100" w:type="dxa"/>
              <w:left w:w="100" w:type="dxa"/>
              <w:bottom w:w="100" w:type="dxa"/>
              <w:right w:w="100" w:type="dxa"/>
            </w:tcMar>
          </w:tcPr>
          <w:p w:rsidRPr="001C416C" w:rsidR="00084319" w:rsidP="001C416C" w:rsidRDefault="001B3F57" w14:paraId="000002DF" w14:textId="2790EB61">
            <w:pPr>
              <w:pStyle w:val="Normal0"/>
              <w:jc w:val="both"/>
              <w:rPr>
                <w:b w:val="0"/>
                <w:bCs w:val="0"/>
                <w:sz w:val="20"/>
                <w:szCs w:val="20"/>
              </w:rPr>
            </w:pPr>
            <w:r w:rsidRPr="209CCB31" w:rsidR="7E571C8F">
              <w:rPr>
                <w:b w:val="0"/>
                <w:bCs w:val="0"/>
                <w:sz w:val="20"/>
                <w:szCs w:val="20"/>
              </w:rPr>
              <w:t>e</w:t>
            </w:r>
            <w:r w:rsidRPr="209CCB31" w:rsidR="001B3F57">
              <w:rPr>
                <w:b w:val="0"/>
                <w:bCs w:val="0"/>
                <w:sz w:val="20"/>
                <w:szCs w:val="20"/>
              </w:rPr>
              <w:t xml:space="preserve">spacio de relacionamiento entre el profesional de la salud y las madres, padres o cuidadores, fundamental para conocer todos los aspectos que rodean el desarrollo y crecimiento de un niño o niña en su primera infancia.  </w:t>
            </w:r>
          </w:p>
        </w:tc>
      </w:tr>
      <w:tr w:rsidRPr="001C416C" w:rsidR="00084319" w:rsidTr="209CCB31" w14:paraId="64E9E5C9" w14:textId="77777777">
        <w:trPr>
          <w:trHeight w:val="253"/>
        </w:trPr>
        <w:tc>
          <w:tcPr>
            <w:tcW w:w="2122" w:type="dxa"/>
            <w:tcMar>
              <w:top w:w="100" w:type="dxa"/>
              <w:left w:w="100" w:type="dxa"/>
              <w:bottom w:w="100" w:type="dxa"/>
              <w:right w:w="100" w:type="dxa"/>
            </w:tcMar>
          </w:tcPr>
          <w:p w:rsidRPr="001C416C" w:rsidR="00084319" w:rsidP="001C416C" w:rsidRDefault="001B3F57" w14:paraId="000002E0" w14:textId="1F89C8FC">
            <w:pPr>
              <w:pStyle w:val="Normal0"/>
              <w:rPr>
                <w:sz w:val="20"/>
                <w:szCs w:val="20"/>
              </w:rPr>
            </w:pPr>
            <w:r w:rsidRPr="209CCB31" w:rsidR="001B3F57">
              <w:rPr>
                <w:sz w:val="20"/>
                <w:szCs w:val="20"/>
              </w:rPr>
              <w:t>Vejez</w:t>
            </w:r>
            <w:r w:rsidRPr="209CCB31" w:rsidR="17D76A20">
              <w:rPr>
                <w:sz w:val="20"/>
                <w:szCs w:val="20"/>
              </w:rPr>
              <w:t>:</w:t>
            </w:r>
          </w:p>
        </w:tc>
        <w:tc>
          <w:tcPr>
            <w:tcW w:w="7840" w:type="dxa"/>
            <w:tcMar>
              <w:top w:w="100" w:type="dxa"/>
              <w:left w:w="100" w:type="dxa"/>
              <w:bottom w:w="100" w:type="dxa"/>
              <w:right w:w="100" w:type="dxa"/>
            </w:tcMar>
          </w:tcPr>
          <w:p w:rsidRPr="001C416C" w:rsidR="00084319" w:rsidP="001C416C" w:rsidRDefault="001B3F57" w14:paraId="000002E1" w14:textId="17D692D0">
            <w:pPr>
              <w:pStyle w:val="Normal0"/>
              <w:jc w:val="both"/>
              <w:rPr>
                <w:sz w:val="20"/>
                <w:szCs w:val="20"/>
              </w:rPr>
            </w:pPr>
            <w:r w:rsidRPr="209CCB31" w:rsidR="5403F0D9">
              <w:rPr>
                <w:b w:val="0"/>
                <w:bCs w:val="0"/>
                <w:sz w:val="20"/>
                <w:szCs w:val="20"/>
              </w:rPr>
              <w:t>ú</w:t>
            </w:r>
            <w:r w:rsidRPr="209CCB31" w:rsidR="001B3F57">
              <w:rPr>
                <w:b w:val="0"/>
                <w:bCs w:val="0"/>
                <w:sz w:val="20"/>
                <w:szCs w:val="20"/>
              </w:rPr>
              <w:t>ltimo período de la vida de una persona, que sigue a la madurez, y en el cual se tiene edad avanzada.</w:t>
            </w:r>
          </w:p>
        </w:tc>
      </w:tr>
      <w:tr w:rsidRPr="001C416C" w:rsidR="00084319" w:rsidTr="209CCB31" w14:paraId="2DEE8413" w14:textId="77777777">
        <w:trPr>
          <w:trHeight w:val="399"/>
        </w:trPr>
        <w:tc>
          <w:tcPr>
            <w:tcW w:w="2122" w:type="dxa"/>
            <w:tcMar>
              <w:top w:w="100" w:type="dxa"/>
              <w:left w:w="100" w:type="dxa"/>
              <w:bottom w:w="100" w:type="dxa"/>
              <w:right w:w="100" w:type="dxa"/>
            </w:tcMar>
          </w:tcPr>
          <w:p w:rsidRPr="001C416C" w:rsidR="00084319" w:rsidP="001C416C" w:rsidRDefault="001B3F57" w14:paraId="000002E2" w14:textId="4A540F78">
            <w:pPr>
              <w:pStyle w:val="Normal0"/>
              <w:rPr>
                <w:sz w:val="20"/>
                <w:szCs w:val="20"/>
              </w:rPr>
            </w:pPr>
            <w:r w:rsidRPr="209CCB31" w:rsidR="001B3F57">
              <w:rPr>
                <w:sz w:val="20"/>
                <w:szCs w:val="20"/>
              </w:rPr>
              <w:t>Vida saludable</w:t>
            </w:r>
            <w:r w:rsidRPr="209CCB31" w:rsidR="620509B8">
              <w:rPr>
                <w:sz w:val="20"/>
                <w:szCs w:val="20"/>
              </w:rPr>
              <w:t>:</w:t>
            </w:r>
          </w:p>
        </w:tc>
        <w:tc>
          <w:tcPr>
            <w:tcW w:w="7840" w:type="dxa"/>
            <w:tcMar>
              <w:top w:w="100" w:type="dxa"/>
              <w:left w:w="100" w:type="dxa"/>
              <w:bottom w:w="100" w:type="dxa"/>
              <w:right w:w="100" w:type="dxa"/>
            </w:tcMar>
          </w:tcPr>
          <w:p w:rsidRPr="001C416C" w:rsidR="00084319" w:rsidP="001C416C" w:rsidRDefault="001B3F57" w14:paraId="000002E3" w14:textId="76BAEC08">
            <w:pPr>
              <w:pStyle w:val="Normal0"/>
              <w:jc w:val="both"/>
              <w:rPr>
                <w:b w:val="0"/>
                <w:bCs w:val="0"/>
                <w:sz w:val="20"/>
                <w:szCs w:val="20"/>
              </w:rPr>
            </w:pPr>
            <w:r w:rsidRPr="209CCB31" w:rsidR="54330404">
              <w:rPr>
                <w:b w:val="0"/>
                <w:bCs w:val="0"/>
                <w:sz w:val="20"/>
                <w:szCs w:val="20"/>
              </w:rPr>
              <w:t>h</w:t>
            </w:r>
            <w:r w:rsidRPr="209CCB31" w:rsidR="001B3F57">
              <w:rPr>
                <w:b w:val="0"/>
                <w:bCs w:val="0"/>
                <w:sz w:val="20"/>
                <w:szCs w:val="20"/>
              </w:rPr>
              <w:t>ábitos de la vida diaria que ayudan a mantenernos más sanos y con menos limitaciones funcionales.</w:t>
            </w:r>
          </w:p>
        </w:tc>
      </w:tr>
    </w:tbl>
    <w:p w:rsidR="00084319" w:rsidP="001C416C" w:rsidRDefault="00084319" w14:paraId="000002E4" w14:textId="0326ABCE">
      <w:pPr>
        <w:pStyle w:val="Normal0"/>
        <w:spacing w:line="240" w:lineRule="auto"/>
        <w:rPr>
          <w:sz w:val="20"/>
          <w:szCs w:val="20"/>
        </w:rPr>
      </w:pPr>
    </w:p>
    <w:p w:rsidRPr="001C416C" w:rsidR="00093471" w:rsidP="001C416C" w:rsidRDefault="00093471" w14:paraId="7D99B6B4" w14:textId="77777777">
      <w:pPr>
        <w:pStyle w:val="Normal0"/>
        <w:spacing w:line="240" w:lineRule="auto"/>
        <w:rPr>
          <w:sz w:val="20"/>
          <w:szCs w:val="20"/>
        </w:rPr>
      </w:pPr>
    </w:p>
    <w:p w:rsidRPr="001C416C" w:rsidR="00084319" w:rsidP="001C416C" w:rsidRDefault="001B3F57" w14:paraId="000002E5" w14:textId="77777777">
      <w:pPr>
        <w:pStyle w:val="Normal0"/>
        <w:numPr>
          <w:ilvl w:val="0"/>
          <w:numId w:val="15"/>
        </w:numPr>
        <w:pBdr>
          <w:top w:val="nil"/>
          <w:left w:val="nil"/>
          <w:bottom w:val="nil"/>
          <w:right w:val="nil"/>
          <w:between w:val="nil"/>
        </w:pBdr>
        <w:spacing w:line="240" w:lineRule="auto"/>
        <w:ind w:left="0" w:firstLine="0"/>
        <w:jc w:val="both"/>
        <w:rPr>
          <w:b/>
          <w:color w:val="000000"/>
          <w:sz w:val="20"/>
          <w:szCs w:val="20"/>
        </w:rPr>
      </w:pPr>
      <w:r w:rsidRPr="001C416C">
        <w:rPr>
          <w:b/>
          <w:color w:val="000000"/>
          <w:sz w:val="20"/>
          <w:szCs w:val="20"/>
        </w:rPr>
        <w:t>REFERENCIAS BIBLIOGRÁFICAS</w:t>
      </w:r>
    </w:p>
    <w:p w:rsidRPr="001C416C" w:rsidR="00084319" w:rsidP="001C416C" w:rsidRDefault="00084319" w14:paraId="000002E6" w14:textId="77777777">
      <w:pPr>
        <w:pStyle w:val="Normal0"/>
        <w:pBdr>
          <w:top w:val="nil"/>
          <w:left w:val="nil"/>
          <w:bottom w:val="nil"/>
          <w:right w:val="nil"/>
          <w:between w:val="nil"/>
        </w:pBdr>
        <w:spacing w:line="240" w:lineRule="auto"/>
        <w:rPr>
          <w:b/>
          <w:color w:val="000000"/>
          <w:sz w:val="20"/>
          <w:szCs w:val="20"/>
        </w:rPr>
      </w:pPr>
    </w:p>
    <w:p w:rsidRPr="001C416C" w:rsidR="00084319" w:rsidP="001C416C" w:rsidRDefault="001B3F57" w14:paraId="000002E7" w14:textId="77777777">
      <w:pPr>
        <w:pStyle w:val="Normal0"/>
        <w:spacing w:line="240" w:lineRule="auto"/>
        <w:rPr>
          <w:sz w:val="20"/>
          <w:szCs w:val="20"/>
        </w:rPr>
      </w:pPr>
      <w:r w:rsidRPr="001C416C">
        <w:rPr>
          <w:i/>
          <w:sz w:val="20"/>
          <w:szCs w:val="20"/>
        </w:rPr>
        <w:lastRenderedPageBreak/>
        <w:t>Escala Abreviada de Desarrollo – 3</w:t>
      </w:r>
      <w:r w:rsidRPr="001C416C">
        <w:rPr>
          <w:sz w:val="20"/>
          <w:szCs w:val="20"/>
        </w:rPr>
        <w:t xml:space="preserve">.  (2016).  </w:t>
      </w:r>
      <w:hyperlink r:id="rId45">
        <w:r w:rsidRPr="001C416C">
          <w:rPr>
            <w:color w:val="0000FF"/>
            <w:sz w:val="20"/>
            <w:szCs w:val="20"/>
            <w:u w:val="single"/>
          </w:rPr>
          <w:t>https://www.minsalud.gov.co/sites/rid/Lists/BibliotecaDigital/RIDE/VS/PP/ENT/Escala-abreviada-de-desarrollo-3.pdf</w:t>
        </w:r>
      </w:hyperlink>
      <w:r w:rsidRPr="001C416C">
        <w:rPr>
          <w:sz w:val="20"/>
          <w:szCs w:val="20"/>
        </w:rPr>
        <w:t xml:space="preserve"> </w:t>
      </w:r>
    </w:p>
    <w:p w:rsidRPr="001C416C" w:rsidR="00084319" w:rsidP="001C416C" w:rsidRDefault="00084319" w14:paraId="000002E8" w14:textId="77777777">
      <w:pPr>
        <w:pStyle w:val="Normal0"/>
        <w:spacing w:line="240" w:lineRule="auto"/>
        <w:rPr>
          <w:sz w:val="20"/>
          <w:szCs w:val="20"/>
        </w:rPr>
      </w:pPr>
    </w:p>
    <w:p w:rsidRPr="001C416C" w:rsidR="00084319" w:rsidP="001C416C" w:rsidRDefault="001B3F57" w14:paraId="000002E9" w14:textId="77777777">
      <w:pPr>
        <w:pStyle w:val="Normal0"/>
        <w:spacing w:line="240" w:lineRule="auto"/>
        <w:rPr>
          <w:sz w:val="20"/>
          <w:szCs w:val="20"/>
        </w:rPr>
      </w:pPr>
      <w:r w:rsidRPr="001C416C">
        <w:rPr>
          <w:sz w:val="20"/>
          <w:szCs w:val="20"/>
        </w:rPr>
        <w:t xml:space="preserve">Instituto Nacional de Geriatría.  (s.f.).  </w:t>
      </w:r>
      <w:r w:rsidRPr="001C416C">
        <w:rPr>
          <w:i/>
          <w:sz w:val="20"/>
          <w:szCs w:val="20"/>
        </w:rPr>
        <w:t>Escala de Evaluación Familiar (APGAR Family)</w:t>
      </w:r>
      <w:r w:rsidRPr="001C416C">
        <w:rPr>
          <w:sz w:val="20"/>
          <w:szCs w:val="20"/>
        </w:rPr>
        <w:t xml:space="preserve">.  </w:t>
      </w:r>
      <w:hyperlink r:id="rId46">
        <w:r w:rsidRPr="001C416C">
          <w:rPr>
            <w:color w:val="0000FF"/>
            <w:sz w:val="20"/>
            <w:szCs w:val="20"/>
            <w:u w:val="single"/>
          </w:rPr>
          <w:t>http://inger.gob.mx/pluginfile.php/1682/mod_resource/content/19/Repositorio_Cursos/Archivos/Cuidamhe/MODULO_I/UNIDAD_3/APGAR.pdf</w:t>
        </w:r>
      </w:hyperlink>
      <w:r w:rsidRPr="001C416C">
        <w:rPr>
          <w:sz w:val="20"/>
          <w:szCs w:val="20"/>
        </w:rPr>
        <w:t xml:space="preserve"> </w:t>
      </w:r>
    </w:p>
    <w:p w:rsidRPr="001C416C" w:rsidR="00084319" w:rsidP="001C416C" w:rsidRDefault="00084319" w14:paraId="000002EA" w14:textId="77777777">
      <w:pPr>
        <w:pStyle w:val="Normal0"/>
        <w:spacing w:line="240" w:lineRule="auto"/>
        <w:rPr>
          <w:sz w:val="20"/>
          <w:szCs w:val="20"/>
        </w:rPr>
      </w:pPr>
    </w:p>
    <w:p w:rsidRPr="001C416C" w:rsidR="00084319" w:rsidP="001C416C" w:rsidRDefault="001B3F57" w14:paraId="000002EB" w14:textId="77777777">
      <w:pPr>
        <w:pStyle w:val="Normal0"/>
        <w:spacing w:line="240" w:lineRule="auto"/>
        <w:rPr>
          <w:sz w:val="20"/>
          <w:szCs w:val="20"/>
        </w:rPr>
      </w:pPr>
      <w:r w:rsidRPr="001C416C">
        <w:rPr>
          <w:sz w:val="20"/>
          <w:szCs w:val="20"/>
        </w:rPr>
        <w:t xml:space="preserve">Ministerio de Inclusión Económica y Social de Ecuador.  (s.f.).  </w:t>
      </w:r>
      <w:r w:rsidRPr="001C416C">
        <w:rPr>
          <w:i/>
          <w:sz w:val="20"/>
          <w:szCs w:val="20"/>
        </w:rPr>
        <w:t>Escala de Lawton y Brody (Actividades instrumentales de la vida diaria).  Ficha No. 3b</w:t>
      </w:r>
      <w:r w:rsidRPr="001C416C">
        <w:rPr>
          <w:sz w:val="20"/>
          <w:szCs w:val="20"/>
        </w:rPr>
        <w:t xml:space="preserve">.  </w:t>
      </w:r>
      <w:hyperlink r:id="rId47">
        <w:r w:rsidRPr="001C416C">
          <w:rPr>
            <w:color w:val="0000FF"/>
            <w:sz w:val="20"/>
            <w:szCs w:val="20"/>
            <w:u w:val="single"/>
          </w:rPr>
          <w:t>https://www.inclusion.gob.ec/wp-content/uploads/2019/01/3b-ESCALA-DE-LAWTON-Y-BRODY.pdf</w:t>
        </w:r>
      </w:hyperlink>
      <w:r w:rsidRPr="001C416C">
        <w:rPr>
          <w:sz w:val="20"/>
          <w:szCs w:val="20"/>
        </w:rPr>
        <w:t xml:space="preserve"> </w:t>
      </w:r>
    </w:p>
    <w:p w:rsidRPr="001C416C" w:rsidR="00084319" w:rsidP="001C416C" w:rsidRDefault="00084319" w14:paraId="000002EC" w14:textId="77777777">
      <w:pPr>
        <w:pStyle w:val="Normal0"/>
        <w:spacing w:line="240" w:lineRule="auto"/>
        <w:rPr>
          <w:sz w:val="20"/>
          <w:szCs w:val="20"/>
        </w:rPr>
      </w:pPr>
    </w:p>
    <w:p w:rsidRPr="001C416C" w:rsidR="00084319" w:rsidP="001C416C" w:rsidRDefault="001B3F57" w14:paraId="000002ED" w14:textId="77777777">
      <w:pPr>
        <w:pStyle w:val="Normal0"/>
        <w:spacing w:line="240" w:lineRule="auto"/>
        <w:rPr>
          <w:i/>
          <w:sz w:val="20"/>
          <w:szCs w:val="20"/>
        </w:rPr>
      </w:pPr>
      <w:r w:rsidRPr="001C416C">
        <w:rPr>
          <w:sz w:val="20"/>
          <w:szCs w:val="20"/>
        </w:rPr>
        <w:t xml:space="preserve">Ministerio de Salud y Protección Social.  (2018).  </w:t>
      </w:r>
      <w:r w:rsidRPr="001C416C">
        <w:rPr>
          <w:i/>
          <w:sz w:val="20"/>
          <w:szCs w:val="20"/>
        </w:rPr>
        <w:t>Anexo</w:t>
      </w:r>
      <w:r w:rsidRPr="001C416C">
        <w:rPr>
          <w:sz w:val="20"/>
          <w:szCs w:val="20"/>
        </w:rPr>
        <w:t xml:space="preserve">.  </w:t>
      </w:r>
      <w:r w:rsidRPr="001C416C">
        <w:rPr>
          <w:i/>
          <w:sz w:val="20"/>
          <w:szCs w:val="20"/>
        </w:rPr>
        <w:t xml:space="preserve">Instrumentos sugeridos en la valoración integral para detección temprana de riesgos o alteraciones.  </w:t>
      </w:r>
      <w:hyperlink r:id="rId48">
        <w:r w:rsidRPr="001C416C">
          <w:rPr>
            <w:color w:val="0000FF"/>
            <w:sz w:val="20"/>
            <w:szCs w:val="20"/>
            <w:u w:val="single"/>
          </w:rPr>
          <w:t>https://www.minsalud.gov.co/sites/rid/Lists/BibliotecaDigital/RIDE/VS/PP/instrumentos-aplicacion-sugerida-rpms.pdf</w:t>
        </w:r>
      </w:hyperlink>
    </w:p>
    <w:p w:rsidRPr="001C416C" w:rsidR="00084319" w:rsidP="001C416C" w:rsidRDefault="00084319" w14:paraId="000002EE" w14:textId="77777777">
      <w:pPr>
        <w:pStyle w:val="Normal0"/>
        <w:spacing w:line="240" w:lineRule="auto"/>
        <w:rPr>
          <w:sz w:val="20"/>
          <w:szCs w:val="20"/>
        </w:rPr>
      </w:pPr>
    </w:p>
    <w:p w:rsidRPr="001C416C" w:rsidR="00084319" w:rsidP="001C416C" w:rsidRDefault="001B3F57" w14:paraId="000002EF" w14:textId="77777777">
      <w:pPr>
        <w:pStyle w:val="Normal0"/>
        <w:spacing w:line="240" w:lineRule="auto"/>
        <w:rPr>
          <w:color w:val="0000FF"/>
          <w:sz w:val="20"/>
          <w:szCs w:val="20"/>
        </w:rPr>
      </w:pPr>
      <w:r w:rsidRPr="001C416C">
        <w:rPr>
          <w:sz w:val="20"/>
          <w:szCs w:val="20"/>
        </w:rPr>
        <w:t xml:space="preserve">Organización Panamericana de Salud.  (s.f.).  </w:t>
      </w:r>
      <w:r w:rsidRPr="001C416C">
        <w:rPr>
          <w:i/>
          <w:sz w:val="20"/>
          <w:szCs w:val="20"/>
        </w:rPr>
        <w:t xml:space="preserve">Calculadora de riesgo cardiovascular.  </w:t>
      </w:r>
      <w:hyperlink r:id="rId49">
        <w:r w:rsidRPr="001C416C">
          <w:rPr>
            <w:color w:val="0000FF"/>
            <w:sz w:val="20"/>
            <w:szCs w:val="20"/>
            <w:u w:val="single"/>
          </w:rPr>
          <w:t>https://www.paho.org/es/hearts-americas/calculadora-riesgo-cardiovascular</w:t>
        </w:r>
      </w:hyperlink>
    </w:p>
    <w:p w:rsidRPr="001C416C" w:rsidR="00084319" w:rsidP="001C416C" w:rsidRDefault="00084319" w14:paraId="000002F0" w14:textId="77777777">
      <w:pPr>
        <w:pStyle w:val="Normal0"/>
        <w:spacing w:line="240" w:lineRule="auto"/>
        <w:rPr>
          <w:sz w:val="20"/>
          <w:szCs w:val="20"/>
        </w:rPr>
      </w:pPr>
    </w:p>
    <w:p w:rsidRPr="001C416C" w:rsidR="00084319" w:rsidP="001C416C" w:rsidRDefault="001B3F57" w14:paraId="000002F1" w14:textId="77777777">
      <w:pPr>
        <w:pStyle w:val="Normal0"/>
        <w:pBdr>
          <w:top w:val="nil"/>
          <w:left w:val="nil"/>
          <w:bottom w:val="nil"/>
          <w:right w:val="nil"/>
          <w:between w:val="nil"/>
        </w:pBdr>
        <w:spacing w:line="240" w:lineRule="auto"/>
        <w:rPr>
          <w:color w:val="000000"/>
          <w:sz w:val="20"/>
          <w:szCs w:val="20"/>
        </w:rPr>
      </w:pPr>
      <w:r w:rsidRPr="001C416C">
        <w:rPr>
          <w:color w:val="000000"/>
          <w:sz w:val="20"/>
          <w:szCs w:val="20"/>
        </w:rPr>
        <w:t xml:space="preserve">Paramio Rodríguez, A., Hernández Navas, M. y Carrazana Garcés, E. (2018). Riesgo cardiovascular global en un barrio del municipio Cárdenas, Estado Táchira, Venezuela. </w:t>
      </w:r>
      <w:r w:rsidRPr="001C416C">
        <w:rPr>
          <w:i/>
          <w:color w:val="000000"/>
          <w:sz w:val="20"/>
          <w:szCs w:val="20"/>
        </w:rPr>
        <w:t>CorSalud</w:t>
      </w:r>
      <w:r w:rsidRPr="001C416C">
        <w:rPr>
          <w:color w:val="000000"/>
          <w:sz w:val="20"/>
          <w:szCs w:val="20"/>
        </w:rPr>
        <w:t xml:space="preserve">, </w:t>
      </w:r>
      <w:r w:rsidRPr="001C416C">
        <w:rPr>
          <w:i/>
          <w:color w:val="000000"/>
          <w:sz w:val="20"/>
          <w:szCs w:val="20"/>
        </w:rPr>
        <w:t>10</w:t>
      </w:r>
      <w:r w:rsidRPr="001C416C">
        <w:rPr>
          <w:color w:val="000000"/>
          <w:sz w:val="20"/>
          <w:szCs w:val="20"/>
        </w:rPr>
        <w:t xml:space="preserve">(1), 40-46. </w:t>
      </w:r>
      <w:hyperlink r:id="rId50">
        <w:r w:rsidRPr="001C416C">
          <w:rPr>
            <w:color w:val="0000FF"/>
            <w:sz w:val="20"/>
            <w:szCs w:val="20"/>
            <w:u w:val="single"/>
          </w:rPr>
          <w:t>http://www.revcorsalud.sld.cu/index.php/cors/article/view/220/640</w:t>
        </w:r>
      </w:hyperlink>
    </w:p>
    <w:p w:rsidRPr="001C416C" w:rsidR="00084319" w:rsidP="001C416C" w:rsidRDefault="00084319" w14:paraId="000002F2" w14:textId="77777777">
      <w:pPr>
        <w:pStyle w:val="Normal0"/>
        <w:pBdr>
          <w:top w:val="nil"/>
          <w:left w:val="nil"/>
          <w:bottom w:val="nil"/>
          <w:right w:val="nil"/>
          <w:between w:val="nil"/>
        </w:pBdr>
        <w:spacing w:line="240" w:lineRule="auto"/>
        <w:rPr>
          <w:sz w:val="20"/>
          <w:szCs w:val="20"/>
        </w:rPr>
      </w:pPr>
    </w:p>
    <w:p w:rsidRPr="001C416C" w:rsidR="00084319" w:rsidP="001C416C" w:rsidRDefault="001B3F57" w14:paraId="000002F3" w14:textId="77777777">
      <w:pPr>
        <w:pStyle w:val="Normal0"/>
        <w:pBdr>
          <w:top w:val="nil"/>
          <w:left w:val="nil"/>
          <w:bottom w:val="nil"/>
          <w:right w:val="nil"/>
          <w:between w:val="nil"/>
        </w:pBdr>
        <w:spacing w:line="240" w:lineRule="auto"/>
        <w:rPr>
          <w:color w:val="000000"/>
          <w:sz w:val="20"/>
          <w:szCs w:val="20"/>
        </w:rPr>
      </w:pPr>
      <w:r w:rsidRPr="001C416C">
        <w:rPr>
          <w:color w:val="000000"/>
          <w:sz w:val="20"/>
          <w:szCs w:val="20"/>
        </w:rPr>
        <w:t xml:space="preserve">Zumalacárregui, J. A.  (s.f.)  </w:t>
      </w:r>
      <w:r w:rsidRPr="001C416C">
        <w:rPr>
          <w:i/>
          <w:color w:val="000000"/>
          <w:sz w:val="20"/>
          <w:szCs w:val="20"/>
        </w:rPr>
        <w:t>Test de Findrisk</w:t>
      </w:r>
      <w:r w:rsidRPr="001C416C">
        <w:rPr>
          <w:color w:val="000000"/>
          <w:sz w:val="20"/>
          <w:szCs w:val="20"/>
        </w:rPr>
        <w:t xml:space="preserve">. Tuotromedico.  </w:t>
      </w:r>
      <w:hyperlink r:id="rId51">
        <w:r w:rsidRPr="001C416C">
          <w:rPr>
            <w:color w:val="0000FF"/>
            <w:sz w:val="20"/>
            <w:szCs w:val="20"/>
            <w:u w:val="single"/>
          </w:rPr>
          <w:t>https://www.tuotromedico.com/autotest/autotest_findrisk.htm</w:t>
        </w:r>
      </w:hyperlink>
      <w:r w:rsidRPr="001C416C">
        <w:rPr>
          <w:color w:val="000000"/>
          <w:sz w:val="20"/>
          <w:szCs w:val="20"/>
        </w:rPr>
        <w:t xml:space="preserve"> </w:t>
      </w:r>
    </w:p>
    <w:p w:rsidRPr="001C416C" w:rsidR="00084319" w:rsidP="001C416C" w:rsidRDefault="00084319" w14:paraId="000002F4" w14:textId="77777777">
      <w:pPr>
        <w:pStyle w:val="Normal0"/>
        <w:pBdr>
          <w:top w:val="nil"/>
          <w:left w:val="nil"/>
          <w:bottom w:val="nil"/>
          <w:right w:val="nil"/>
          <w:between w:val="nil"/>
        </w:pBdr>
        <w:spacing w:line="240" w:lineRule="auto"/>
        <w:rPr>
          <w:sz w:val="20"/>
          <w:szCs w:val="20"/>
        </w:rPr>
      </w:pPr>
    </w:p>
    <w:p w:rsidRPr="001C416C" w:rsidR="00084319" w:rsidP="001C416C" w:rsidRDefault="00084319" w14:paraId="000002F5" w14:textId="77777777">
      <w:pPr>
        <w:pStyle w:val="Normal0"/>
        <w:pBdr>
          <w:top w:val="nil"/>
          <w:left w:val="nil"/>
          <w:bottom w:val="nil"/>
          <w:right w:val="nil"/>
          <w:between w:val="nil"/>
        </w:pBdr>
        <w:spacing w:line="240" w:lineRule="auto"/>
        <w:rPr>
          <w:sz w:val="20"/>
          <w:szCs w:val="20"/>
        </w:rPr>
      </w:pPr>
    </w:p>
    <w:p w:rsidRPr="001C416C" w:rsidR="00084319" w:rsidP="001C416C" w:rsidRDefault="001B3F57" w14:paraId="000002F6" w14:textId="77777777">
      <w:pPr>
        <w:pStyle w:val="Normal0"/>
        <w:numPr>
          <w:ilvl w:val="0"/>
          <w:numId w:val="15"/>
        </w:numPr>
        <w:pBdr>
          <w:top w:val="nil"/>
          <w:left w:val="nil"/>
          <w:bottom w:val="nil"/>
          <w:right w:val="nil"/>
          <w:between w:val="nil"/>
        </w:pBdr>
        <w:spacing w:line="240" w:lineRule="auto"/>
        <w:ind w:left="0" w:firstLine="0"/>
        <w:rPr>
          <w:b/>
          <w:color w:val="000000"/>
          <w:sz w:val="20"/>
          <w:szCs w:val="20"/>
        </w:rPr>
      </w:pPr>
      <w:r w:rsidRPr="001C416C">
        <w:rPr>
          <w:b/>
          <w:color w:val="000000"/>
          <w:sz w:val="20"/>
          <w:szCs w:val="20"/>
        </w:rPr>
        <w:t>CONTROL DEL DOCUMENTO</w:t>
      </w:r>
    </w:p>
    <w:p w:rsidRPr="001C416C" w:rsidR="00084319" w:rsidP="001C416C" w:rsidRDefault="00084319" w14:paraId="000002F7" w14:textId="77777777">
      <w:pPr>
        <w:pStyle w:val="Normal0"/>
        <w:spacing w:line="240" w:lineRule="auto"/>
        <w:rPr>
          <w:b/>
          <w:sz w:val="20"/>
          <w:szCs w:val="20"/>
        </w:rPr>
      </w:pPr>
    </w:p>
    <w:tbl>
      <w:tblPr>
        <w:tblStyle w:val="af1"/>
        <w:tblW w:w="996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72"/>
        <w:gridCol w:w="1991"/>
        <w:gridCol w:w="1559"/>
        <w:gridCol w:w="3257"/>
        <w:gridCol w:w="1888"/>
      </w:tblGrid>
      <w:tr w:rsidRPr="001C416C" w:rsidR="00084319" w14:paraId="27B3F990" w14:textId="77777777">
        <w:tc>
          <w:tcPr>
            <w:tcW w:w="1272" w:type="dxa"/>
          </w:tcPr>
          <w:p w:rsidRPr="001C416C" w:rsidR="00084319" w:rsidP="001C416C" w:rsidRDefault="00084319" w14:paraId="000002F8" w14:textId="77777777">
            <w:pPr>
              <w:pStyle w:val="Normal0"/>
              <w:rPr>
                <w:sz w:val="20"/>
                <w:szCs w:val="20"/>
              </w:rPr>
            </w:pPr>
          </w:p>
        </w:tc>
        <w:tc>
          <w:tcPr>
            <w:tcW w:w="1991" w:type="dxa"/>
            <w:vAlign w:val="center"/>
          </w:tcPr>
          <w:p w:rsidRPr="001C416C" w:rsidR="00084319" w:rsidP="001C416C" w:rsidRDefault="001B3F57" w14:paraId="000002F9" w14:textId="77777777">
            <w:pPr>
              <w:pStyle w:val="Normal0"/>
              <w:rPr>
                <w:sz w:val="20"/>
                <w:szCs w:val="20"/>
              </w:rPr>
            </w:pPr>
            <w:r w:rsidRPr="001C416C">
              <w:rPr>
                <w:sz w:val="20"/>
                <w:szCs w:val="20"/>
              </w:rPr>
              <w:t>Nombre</w:t>
            </w:r>
          </w:p>
        </w:tc>
        <w:tc>
          <w:tcPr>
            <w:tcW w:w="1559" w:type="dxa"/>
            <w:vAlign w:val="center"/>
          </w:tcPr>
          <w:p w:rsidRPr="001C416C" w:rsidR="00084319" w:rsidP="001C416C" w:rsidRDefault="001B3F57" w14:paraId="000002FA" w14:textId="77777777">
            <w:pPr>
              <w:pStyle w:val="Normal0"/>
              <w:rPr>
                <w:sz w:val="20"/>
                <w:szCs w:val="20"/>
              </w:rPr>
            </w:pPr>
            <w:r w:rsidRPr="001C416C">
              <w:rPr>
                <w:sz w:val="20"/>
                <w:szCs w:val="20"/>
              </w:rPr>
              <w:t>Cargo</w:t>
            </w:r>
          </w:p>
        </w:tc>
        <w:tc>
          <w:tcPr>
            <w:tcW w:w="3257" w:type="dxa"/>
            <w:vAlign w:val="center"/>
          </w:tcPr>
          <w:p w:rsidRPr="001C416C" w:rsidR="00084319" w:rsidP="001C416C" w:rsidRDefault="001B3F57" w14:paraId="000002FB" w14:textId="77777777">
            <w:pPr>
              <w:pStyle w:val="Normal0"/>
              <w:rPr>
                <w:sz w:val="20"/>
                <w:szCs w:val="20"/>
              </w:rPr>
            </w:pPr>
            <w:r w:rsidRPr="001C416C">
              <w:rPr>
                <w:sz w:val="20"/>
                <w:szCs w:val="20"/>
              </w:rPr>
              <w:t>Dependencia</w:t>
            </w:r>
          </w:p>
          <w:p w:rsidRPr="001C416C" w:rsidR="00084319" w:rsidP="001C416C" w:rsidRDefault="001B3F57" w14:paraId="000002FC" w14:textId="77777777">
            <w:pPr>
              <w:pStyle w:val="Normal0"/>
              <w:rPr>
                <w:i/>
                <w:sz w:val="20"/>
                <w:szCs w:val="20"/>
              </w:rPr>
            </w:pPr>
            <w:r w:rsidRPr="001C416C">
              <w:rPr>
                <w:i/>
                <w:color w:val="595959"/>
                <w:sz w:val="20"/>
                <w:szCs w:val="20"/>
              </w:rPr>
              <w:t>(Para el SENA indicar Regional y Centro de Formación)</w:t>
            </w:r>
          </w:p>
        </w:tc>
        <w:tc>
          <w:tcPr>
            <w:tcW w:w="1888" w:type="dxa"/>
            <w:vAlign w:val="center"/>
          </w:tcPr>
          <w:p w:rsidRPr="001C416C" w:rsidR="00084319" w:rsidP="001C416C" w:rsidRDefault="001B3F57" w14:paraId="000002FD" w14:textId="77777777">
            <w:pPr>
              <w:pStyle w:val="Normal0"/>
              <w:rPr>
                <w:sz w:val="20"/>
                <w:szCs w:val="20"/>
              </w:rPr>
            </w:pPr>
            <w:r w:rsidRPr="001C416C">
              <w:rPr>
                <w:sz w:val="20"/>
                <w:szCs w:val="20"/>
              </w:rPr>
              <w:t>Fecha</w:t>
            </w:r>
          </w:p>
        </w:tc>
      </w:tr>
      <w:tr w:rsidRPr="001C416C" w:rsidR="00093471" w14:paraId="224E5168" w14:textId="77777777">
        <w:trPr>
          <w:trHeight w:val="340"/>
        </w:trPr>
        <w:tc>
          <w:tcPr>
            <w:tcW w:w="1272" w:type="dxa"/>
            <w:vMerge w:val="restart"/>
          </w:tcPr>
          <w:p w:rsidRPr="001C416C" w:rsidR="00093471" w:rsidP="001C416C" w:rsidRDefault="00093471" w14:paraId="000002FE" w14:textId="77777777">
            <w:pPr>
              <w:pStyle w:val="Normal0"/>
              <w:rPr>
                <w:sz w:val="20"/>
                <w:szCs w:val="20"/>
              </w:rPr>
            </w:pPr>
            <w:r w:rsidRPr="001C416C">
              <w:rPr>
                <w:sz w:val="20"/>
                <w:szCs w:val="20"/>
              </w:rPr>
              <w:t>Autor (es)</w:t>
            </w:r>
          </w:p>
        </w:tc>
        <w:tc>
          <w:tcPr>
            <w:tcW w:w="1991" w:type="dxa"/>
          </w:tcPr>
          <w:p w:rsidRPr="001C416C" w:rsidR="00093471" w:rsidP="001C416C" w:rsidRDefault="00093471" w14:paraId="000002FF" w14:textId="77777777">
            <w:pPr>
              <w:pStyle w:val="Normal0"/>
              <w:rPr>
                <w:b w:val="0"/>
                <w:sz w:val="20"/>
                <w:szCs w:val="20"/>
              </w:rPr>
            </w:pPr>
            <w:r w:rsidRPr="001C416C">
              <w:rPr>
                <w:b w:val="0"/>
                <w:sz w:val="20"/>
                <w:szCs w:val="20"/>
              </w:rPr>
              <w:t xml:space="preserve">Suralba Mosquera </w:t>
            </w:r>
          </w:p>
        </w:tc>
        <w:tc>
          <w:tcPr>
            <w:tcW w:w="1559" w:type="dxa"/>
          </w:tcPr>
          <w:p w:rsidRPr="001C416C" w:rsidR="00093471" w:rsidP="001C416C" w:rsidRDefault="00093471" w14:paraId="00000300" w14:textId="77777777">
            <w:pPr>
              <w:pStyle w:val="Normal0"/>
              <w:rPr>
                <w:b w:val="0"/>
                <w:sz w:val="20"/>
                <w:szCs w:val="20"/>
              </w:rPr>
            </w:pPr>
            <w:r w:rsidRPr="001C416C">
              <w:rPr>
                <w:b w:val="0"/>
                <w:sz w:val="20"/>
                <w:szCs w:val="20"/>
              </w:rPr>
              <w:t>Experta Temática</w:t>
            </w:r>
          </w:p>
        </w:tc>
        <w:tc>
          <w:tcPr>
            <w:tcW w:w="3257" w:type="dxa"/>
          </w:tcPr>
          <w:p w:rsidRPr="001C416C" w:rsidR="00093471" w:rsidP="001C416C" w:rsidRDefault="00093471" w14:paraId="00000301" w14:textId="77777777">
            <w:pPr>
              <w:pStyle w:val="Normal0"/>
              <w:rPr>
                <w:b w:val="0"/>
                <w:sz w:val="20"/>
                <w:szCs w:val="20"/>
              </w:rPr>
            </w:pPr>
            <w:r w:rsidRPr="001C416C">
              <w:rPr>
                <w:b w:val="0"/>
                <w:sz w:val="20"/>
                <w:szCs w:val="20"/>
              </w:rPr>
              <w:t>Sena Antioquia</w:t>
            </w:r>
          </w:p>
        </w:tc>
        <w:tc>
          <w:tcPr>
            <w:tcW w:w="1888" w:type="dxa"/>
          </w:tcPr>
          <w:p w:rsidRPr="001C416C" w:rsidR="00093471" w:rsidP="001C416C" w:rsidRDefault="00093471" w14:paraId="00000302" w14:textId="77777777">
            <w:pPr>
              <w:pStyle w:val="Normal0"/>
              <w:rPr>
                <w:b w:val="0"/>
                <w:sz w:val="20"/>
                <w:szCs w:val="20"/>
              </w:rPr>
            </w:pPr>
            <w:r w:rsidRPr="001C416C">
              <w:rPr>
                <w:b w:val="0"/>
                <w:sz w:val="20"/>
                <w:szCs w:val="20"/>
              </w:rPr>
              <w:t>Abril de 2022</w:t>
            </w:r>
          </w:p>
        </w:tc>
      </w:tr>
      <w:tr w:rsidRPr="001C416C" w:rsidR="00093471" w14:paraId="48E017A3" w14:textId="77777777">
        <w:trPr>
          <w:trHeight w:val="340"/>
        </w:trPr>
        <w:tc>
          <w:tcPr>
            <w:tcW w:w="1272" w:type="dxa"/>
            <w:vMerge/>
          </w:tcPr>
          <w:p w:rsidRPr="001C416C" w:rsidR="00093471" w:rsidP="001C416C" w:rsidRDefault="00093471" w14:paraId="00000303" w14:textId="77777777">
            <w:pPr>
              <w:pStyle w:val="Normal0"/>
              <w:widowControl w:val="0"/>
              <w:pBdr>
                <w:top w:val="nil"/>
                <w:left w:val="nil"/>
                <w:bottom w:val="nil"/>
                <w:right w:val="nil"/>
                <w:between w:val="nil"/>
              </w:pBdr>
              <w:rPr>
                <w:b w:val="0"/>
                <w:sz w:val="20"/>
                <w:szCs w:val="20"/>
              </w:rPr>
            </w:pPr>
          </w:p>
        </w:tc>
        <w:tc>
          <w:tcPr>
            <w:tcW w:w="1991" w:type="dxa"/>
          </w:tcPr>
          <w:p w:rsidRPr="001C416C" w:rsidR="00093471" w:rsidP="001C416C" w:rsidRDefault="00093471" w14:paraId="00000304" w14:textId="77777777">
            <w:pPr>
              <w:pStyle w:val="Normal0"/>
              <w:rPr>
                <w:b w:val="0"/>
                <w:sz w:val="20"/>
                <w:szCs w:val="20"/>
              </w:rPr>
            </w:pPr>
            <w:r w:rsidRPr="001C416C">
              <w:rPr>
                <w:b w:val="0"/>
                <w:sz w:val="20"/>
                <w:szCs w:val="20"/>
              </w:rPr>
              <w:t>Maribel Avellaneda Nieves</w:t>
            </w:r>
          </w:p>
        </w:tc>
        <w:tc>
          <w:tcPr>
            <w:tcW w:w="1559" w:type="dxa"/>
          </w:tcPr>
          <w:p w:rsidRPr="001C416C" w:rsidR="00093471" w:rsidP="001C416C" w:rsidRDefault="00093471" w14:paraId="00000305" w14:textId="77777777">
            <w:pPr>
              <w:pStyle w:val="Normal0"/>
              <w:rPr>
                <w:b w:val="0"/>
                <w:sz w:val="20"/>
                <w:szCs w:val="20"/>
              </w:rPr>
            </w:pPr>
            <w:r w:rsidRPr="001C416C">
              <w:rPr>
                <w:b w:val="0"/>
                <w:sz w:val="20"/>
                <w:szCs w:val="20"/>
              </w:rPr>
              <w:t>Diseñadora instruccional</w:t>
            </w:r>
          </w:p>
        </w:tc>
        <w:tc>
          <w:tcPr>
            <w:tcW w:w="3257" w:type="dxa"/>
          </w:tcPr>
          <w:p w:rsidRPr="001C416C" w:rsidR="00093471" w:rsidP="001C416C" w:rsidRDefault="00093471" w14:paraId="00000306" w14:textId="77777777">
            <w:pPr>
              <w:pStyle w:val="Normal0"/>
              <w:rPr>
                <w:b w:val="0"/>
                <w:sz w:val="20"/>
                <w:szCs w:val="20"/>
              </w:rPr>
            </w:pPr>
            <w:r w:rsidRPr="001C416C">
              <w:rPr>
                <w:b w:val="0"/>
                <w:sz w:val="20"/>
                <w:szCs w:val="20"/>
              </w:rPr>
              <w:t>Regional Norte de Santander - Centro de la Industria, la Empresa y los Servicios</w:t>
            </w:r>
          </w:p>
        </w:tc>
        <w:tc>
          <w:tcPr>
            <w:tcW w:w="1888" w:type="dxa"/>
          </w:tcPr>
          <w:p w:rsidRPr="001C416C" w:rsidR="00093471" w:rsidP="001C416C" w:rsidRDefault="00093471" w14:paraId="00000307" w14:textId="77777777">
            <w:pPr>
              <w:pStyle w:val="Normal0"/>
              <w:rPr>
                <w:b w:val="0"/>
                <w:sz w:val="20"/>
                <w:szCs w:val="20"/>
              </w:rPr>
            </w:pPr>
            <w:r w:rsidRPr="001C416C">
              <w:rPr>
                <w:b w:val="0"/>
                <w:sz w:val="20"/>
                <w:szCs w:val="20"/>
              </w:rPr>
              <w:t>Agosto de 2022</w:t>
            </w:r>
          </w:p>
        </w:tc>
      </w:tr>
      <w:tr w:rsidRPr="001C416C" w:rsidR="00093471" w14:paraId="66F6FC58" w14:textId="77777777">
        <w:trPr>
          <w:trHeight w:val="340"/>
        </w:trPr>
        <w:tc>
          <w:tcPr>
            <w:tcW w:w="1272" w:type="dxa"/>
            <w:vMerge/>
          </w:tcPr>
          <w:p w:rsidRPr="001C416C" w:rsidR="00093471" w:rsidP="001C416C" w:rsidRDefault="00093471" w14:paraId="00000308" w14:textId="77777777">
            <w:pPr>
              <w:pStyle w:val="Normal0"/>
              <w:widowControl w:val="0"/>
              <w:pBdr>
                <w:top w:val="nil"/>
                <w:left w:val="nil"/>
                <w:bottom w:val="nil"/>
                <w:right w:val="nil"/>
                <w:between w:val="nil"/>
              </w:pBdr>
              <w:rPr>
                <w:b w:val="0"/>
                <w:sz w:val="20"/>
                <w:szCs w:val="20"/>
              </w:rPr>
            </w:pPr>
          </w:p>
        </w:tc>
        <w:tc>
          <w:tcPr>
            <w:tcW w:w="1991" w:type="dxa"/>
          </w:tcPr>
          <w:p w:rsidRPr="001C416C" w:rsidR="00093471" w:rsidP="001C416C" w:rsidRDefault="00093471" w14:paraId="00000309" w14:textId="77777777">
            <w:pPr>
              <w:pStyle w:val="Normal0"/>
              <w:rPr>
                <w:b w:val="0"/>
                <w:sz w:val="20"/>
                <w:szCs w:val="20"/>
              </w:rPr>
            </w:pPr>
            <w:r w:rsidRPr="001C416C">
              <w:rPr>
                <w:b w:val="0"/>
                <w:sz w:val="20"/>
                <w:szCs w:val="20"/>
              </w:rPr>
              <w:t>Carolina Coca Salazar</w:t>
            </w:r>
          </w:p>
        </w:tc>
        <w:tc>
          <w:tcPr>
            <w:tcW w:w="1559" w:type="dxa"/>
          </w:tcPr>
          <w:p w:rsidRPr="001C416C" w:rsidR="00093471" w:rsidP="001C416C" w:rsidRDefault="00093471" w14:paraId="0000030A" w14:textId="77777777">
            <w:pPr>
              <w:pStyle w:val="Normal0"/>
              <w:rPr>
                <w:b w:val="0"/>
                <w:sz w:val="20"/>
                <w:szCs w:val="20"/>
              </w:rPr>
            </w:pPr>
            <w:r w:rsidRPr="001C416C">
              <w:rPr>
                <w:b w:val="0"/>
                <w:sz w:val="20"/>
                <w:szCs w:val="20"/>
              </w:rPr>
              <w:t>Asesora Metodológica</w:t>
            </w:r>
          </w:p>
        </w:tc>
        <w:tc>
          <w:tcPr>
            <w:tcW w:w="3257" w:type="dxa"/>
          </w:tcPr>
          <w:p w:rsidRPr="001C416C" w:rsidR="00093471" w:rsidP="001C416C" w:rsidRDefault="00093471" w14:paraId="0000030B" w14:textId="77777777">
            <w:pPr>
              <w:pStyle w:val="Normal0"/>
              <w:rPr>
                <w:b w:val="0"/>
                <w:sz w:val="20"/>
                <w:szCs w:val="20"/>
              </w:rPr>
            </w:pPr>
            <w:r w:rsidRPr="001C416C">
              <w:rPr>
                <w:b w:val="0"/>
                <w:sz w:val="20"/>
                <w:szCs w:val="20"/>
              </w:rPr>
              <w:t xml:space="preserve">Regional Distrito Capital- Centro de Diseño y Metrología </w:t>
            </w:r>
          </w:p>
        </w:tc>
        <w:tc>
          <w:tcPr>
            <w:tcW w:w="1888" w:type="dxa"/>
          </w:tcPr>
          <w:p w:rsidRPr="001C416C" w:rsidR="00093471" w:rsidP="001C416C" w:rsidRDefault="00093471" w14:paraId="0000030C" w14:textId="77777777">
            <w:pPr>
              <w:pStyle w:val="Normal0"/>
              <w:rPr>
                <w:b w:val="0"/>
                <w:sz w:val="20"/>
                <w:szCs w:val="20"/>
              </w:rPr>
            </w:pPr>
            <w:r w:rsidRPr="001C416C">
              <w:rPr>
                <w:b w:val="0"/>
                <w:sz w:val="20"/>
                <w:szCs w:val="20"/>
              </w:rPr>
              <w:t>Agosto de 2022</w:t>
            </w:r>
          </w:p>
        </w:tc>
      </w:tr>
      <w:tr w:rsidRPr="001C416C" w:rsidR="00093471" w14:paraId="7631ACAC" w14:textId="77777777">
        <w:trPr>
          <w:trHeight w:val="340"/>
        </w:trPr>
        <w:tc>
          <w:tcPr>
            <w:tcW w:w="1272" w:type="dxa"/>
            <w:vMerge/>
          </w:tcPr>
          <w:p w:rsidRPr="001C416C" w:rsidR="00093471" w:rsidP="001C416C" w:rsidRDefault="00093471" w14:paraId="0000030D" w14:textId="77777777">
            <w:pPr>
              <w:pStyle w:val="Normal0"/>
              <w:widowControl w:val="0"/>
              <w:pBdr>
                <w:top w:val="nil"/>
                <w:left w:val="nil"/>
                <w:bottom w:val="nil"/>
                <w:right w:val="nil"/>
                <w:between w:val="nil"/>
              </w:pBdr>
              <w:rPr>
                <w:b w:val="0"/>
                <w:sz w:val="20"/>
                <w:szCs w:val="20"/>
              </w:rPr>
            </w:pPr>
          </w:p>
        </w:tc>
        <w:tc>
          <w:tcPr>
            <w:tcW w:w="1991" w:type="dxa"/>
          </w:tcPr>
          <w:p w:rsidRPr="001C416C" w:rsidR="00093471" w:rsidP="001C416C" w:rsidRDefault="00093471" w14:paraId="0000030E" w14:textId="77777777">
            <w:pPr>
              <w:pStyle w:val="Normal0"/>
              <w:rPr>
                <w:b w:val="0"/>
                <w:sz w:val="20"/>
                <w:szCs w:val="20"/>
              </w:rPr>
            </w:pPr>
            <w:r w:rsidRPr="001C416C">
              <w:rPr>
                <w:b w:val="0"/>
                <w:sz w:val="20"/>
                <w:szCs w:val="20"/>
              </w:rPr>
              <w:t>Sandra Patricia Hoyos Sepúlveda</w:t>
            </w:r>
          </w:p>
        </w:tc>
        <w:tc>
          <w:tcPr>
            <w:tcW w:w="1559" w:type="dxa"/>
          </w:tcPr>
          <w:p w:rsidRPr="001C416C" w:rsidR="00093471" w:rsidP="001C416C" w:rsidRDefault="00093471" w14:paraId="0000030F" w14:textId="77777777">
            <w:pPr>
              <w:pStyle w:val="Normal0"/>
              <w:rPr>
                <w:b w:val="0"/>
                <w:sz w:val="20"/>
                <w:szCs w:val="20"/>
              </w:rPr>
            </w:pPr>
            <w:r w:rsidRPr="001C416C">
              <w:rPr>
                <w:b w:val="0"/>
                <w:sz w:val="20"/>
                <w:szCs w:val="20"/>
              </w:rPr>
              <w:t>Corrección de estilo</w:t>
            </w:r>
          </w:p>
        </w:tc>
        <w:tc>
          <w:tcPr>
            <w:tcW w:w="3257" w:type="dxa"/>
          </w:tcPr>
          <w:p w:rsidRPr="001C416C" w:rsidR="00093471" w:rsidP="001C416C" w:rsidRDefault="00093471" w14:paraId="00000310" w14:textId="77777777">
            <w:pPr>
              <w:pStyle w:val="Normal0"/>
              <w:rPr>
                <w:b w:val="0"/>
                <w:sz w:val="20"/>
                <w:szCs w:val="20"/>
              </w:rPr>
            </w:pPr>
            <w:r w:rsidRPr="001C416C">
              <w:rPr>
                <w:b w:val="0"/>
                <w:sz w:val="20"/>
                <w:szCs w:val="20"/>
              </w:rPr>
              <w:t>Regional Distrito Capital - Centro de Diseño y Metrología</w:t>
            </w:r>
          </w:p>
        </w:tc>
        <w:tc>
          <w:tcPr>
            <w:tcW w:w="1888" w:type="dxa"/>
          </w:tcPr>
          <w:p w:rsidRPr="001C416C" w:rsidR="00093471" w:rsidP="001C416C" w:rsidRDefault="00093471" w14:paraId="00000311" w14:textId="77777777">
            <w:pPr>
              <w:pStyle w:val="Normal0"/>
              <w:rPr>
                <w:b w:val="0"/>
                <w:sz w:val="20"/>
                <w:szCs w:val="20"/>
              </w:rPr>
            </w:pPr>
            <w:r w:rsidRPr="001C416C">
              <w:rPr>
                <w:b w:val="0"/>
                <w:sz w:val="20"/>
                <w:szCs w:val="20"/>
              </w:rPr>
              <w:t>Septiembre de 2022</w:t>
            </w:r>
          </w:p>
        </w:tc>
      </w:tr>
      <w:tr w:rsidRPr="001C416C" w:rsidR="00093471" w14:paraId="19D3EF10" w14:textId="77777777">
        <w:trPr>
          <w:trHeight w:val="340"/>
        </w:trPr>
        <w:tc>
          <w:tcPr>
            <w:tcW w:w="1272" w:type="dxa"/>
            <w:vMerge/>
          </w:tcPr>
          <w:p w:rsidRPr="001C416C" w:rsidR="00093471" w:rsidP="001C416C" w:rsidRDefault="00093471" w14:paraId="5D3698C0" w14:textId="77777777">
            <w:pPr>
              <w:pStyle w:val="Normal0"/>
              <w:widowControl w:val="0"/>
              <w:pBdr>
                <w:top w:val="nil"/>
                <w:left w:val="nil"/>
                <w:bottom w:val="nil"/>
                <w:right w:val="nil"/>
                <w:between w:val="nil"/>
              </w:pBdr>
              <w:rPr>
                <w:b w:val="0"/>
                <w:sz w:val="20"/>
                <w:szCs w:val="20"/>
              </w:rPr>
            </w:pPr>
          </w:p>
        </w:tc>
        <w:tc>
          <w:tcPr>
            <w:tcW w:w="1991" w:type="dxa"/>
          </w:tcPr>
          <w:p w:rsidRPr="00093471" w:rsidR="00093471" w:rsidP="001C416C" w:rsidRDefault="00093471" w14:paraId="128EF749" w14:textId="38F6F7BD">
            <w:pPr>
              <w:pStyle w:val="Normal0"/>
              <w:rPr>
                <w:b w:val="0"/>
                <w:bCs/>
                <w:sz w:val="20"/>
                <w:szCs w:val="20"/>
              </w:rPr>
            </w:pPr>
            <w:r w:rsidRPr="00093471">
              <w:rPr>
                <w:b w:val="0"/>
                <w:bCs/>
                <w:sz w:val="20"/>
                <w:szCs w:val="20"/>
              </w:rPr>
              <w:t>Fabián Leonardo Correa Díaz</w:t>
            </w:r>
          </w:p>
        </w:tc>
        <w:tc>
          <w:tcPr>
            <w:tcW w:w="1559" w:type="dxa"/>
          </w:tcPr>
          <w:p w:rsidRPr="00093471" w:rsidR="00093471" w:rsidP="001C416C" w:rsidRDefault="00093471" w14:paraId="11B176D3" w14:textId="074E7D76">
            <w:pPr>
              <w:pStyle w:val="Normal0"/>
              <w:rPr>
                <w:b w:val="0"/>
                <w:bCs/>
                <w:sz w:val="20"/>
                <w:szCs w:val="20"/>
              </w:rPr>
            </w:pPr>
            <w:r w:rsidRPr="00093471">
              <w:rPr>
                <w:b w:val="0"/>
                <w:bCs/>
                <w:sz w:val="20"/>
                <w:szCs w:val="20"/>
              </w:rPr>
              <w:t>Diseñador instruccional</w:t>
            </w:r>
          </w:p>
        </w:tc>
        <w:tc>
          <w:tcPr>
            <w:tcW w:w="3257" w:type="dxa"/>
          </w:tcPr>
          <w:p w:rsidRPr="00093471" w:rsidR="00093471" w:rsidP="001C416C" w:rsidRDefault="00093471" w14:paraId="6028452E" w14:textId="12D748C7">
            <w:pPr>
              <w:pStyle w:val="Normal0"/>
              <w:rPr>
                <w:b w:val="0"/>
                <w:bCs/>
                <w:sz w:val="20"/>
                <w:szCs w:val="20"/>
              </w:rPr>
            </w:pPr>
            <w:r w:rsidRPr="00093471">
              <w:rPr>
                <w:b w:val="0"/>
                <w:bCs/>
                <w:sz w:val="20"/>
                <w:szCs w:val="20"/>
              </w:rPr>
              <w:t>Regional Santander – Centro Industrial del Diseño y la Manufactura</w:t>
            </w:r>
          </w:p>
        </w:tc>
        <w:tc>
          <w:tcPr>
            <w:tcW w:w="1888" w:type="dxa"/>
          </w:tcPr>
          <w:p w:rsidRPr="00093471" w:rsidR="00093471" w:rsidP="001C416C" w:rsidRDefault="00093471" w14:paraId="03F2EF53" w14:textId="2B304342">
            <w:pPr>
              <w:pStyle w:val="Normal0"/>
              <w:rPr>
                <w:b w:val="0"/>
                <w:bCs/>
                <w:sz w:val="20"/>
                <w:szCs w:val="20"/>
              </w:rPr>
            </w:pPr>
            <w:r w:rsidRPr="00093471">
              <w:rPr>
                <w:b w:val="0"/>
                <w:bCs/>
                <w:sz w:val="20"/>
                <w:szCs w:val="20"/>
              </w:rPr>
              <w:t>Mayo de 2023</w:t>
            </w:r>
          </w:p>
        </w:tc>
      </w:tr>
      <w:tr w:rsidRPr="001C416C" w:rsidR="00093471" w14:paraId="7C47BB69" w14:textId="77777777">
        <w:trPr>
          <w:trHeight w:val="340"/>
        </w:trPr>
        <w:tc>
          <w:tcPr>
            <w:tcW w:w="1272" w:type="dxa"/>
            <w:vMerge/>
          </w:tcPr>
          <w:p w:rsidRPr="001C416C" w:rsidR="00093471" w:rsidP="00093471" w:rsidRDefault="00093471" w14:paraId="3A6FFF64" w14:textId="77777777">
            <w:pPr>
              <w:pStyle w:val="Normal0"/>
              <w:widowControl w:val="0"/>
              <w:pBdr>
                <w:top w:val="nil"/>
                <w:left w:val="nil"/>
                <w:bottom w:val="nil"/>
                <w:right w:val="nil"/>
                <w:between w:val="nil"/>
              </w:pBdr>
              <w:rPr>
                <w:b w:val="0"/>
                <w:sz w:val="20"/>
                <w:szCs w:val="20"/>
              </w:rPr>
            </w:pPr>
          </w:p>
        </w:tc>
        <w:tc>
          <w:tcPr>
            <w:tcW w:w="1991" w:type="dxa"/>
          </w:tcPr>
          <w:p w:rsidRPr="00093471" w:rsidR="00093471" w:rsidP="00093471" w:rsidRDefault="00093471" w14:paraId="75A561F0" w14:textId="77207036">
            <w:pPr>
              <w:pStyle w:val="Normal0"/>
              <w:rPr>
                <w:b w:val="0"/>
                <w:bCs/>
                <w:sz w:val="20"/>
                <w:szCs w:val="20"/>
              </w:rPr>
            </w:pPr>
            <w:r>
              <w:rPr>
                <w:b w:val="0"/>
                <w:bCs/>
                <w:sz w:val="20"/>
                <w:szCs w:val="20"/>
              </w:rPr>
              <w:t>Rafael Neftalí Lizcano Reyes</w:t>
            </w:r>
          </w:p>
        </w:tc>
        <w:tc>
          <w:tcPr>
            <w:tcW w:w="1559" w:type="dxa"/>
          </w:tcPr>
          <w:p w:rsidRPr="00093471" w:rsidR="00093471" w:rsidP="00093471" w:rsidRDefault="00093471" w14:paraId="64AB2062" w14:textId="4319A070">
            <w:pPr>
              <w:pStyle w:val="Normal0"/>
              <w:rPr>
                <w:b w:val="0"/>
                <w:bCs/>
                <w:sz w:val="20"/>
                <w:szCs w:val="20"/>
              </w:rPr>
            </w:pPr>
            <w:r>
              <w:rPr>
                <w:b w:val="0"/>
                <w:bCs/>
                <w:sz w:val="20"/>
                <w:szCs w:val="20"/>
              </w:rPr>
              <w:t>Responsable Línea de Producción</w:t>
            </w:r>
          </w:p>
        </w:tc>
        <w:tc>
          <w:tcPr>
            <w:tcW w:w="3257" w:type="dxa"/>
          </w:tcPr>
          <w:p w:rsidRPr="00093471" w:rsidR="00093471" w:rsidP="00093471" w:rsidRDefault="00093471" w14:paraId="14063488" w14:textId="01172091">
            <w:pPr>
              <w:pStyle w:val="Normal0"/>
              <w:rPr>
                <w:b w:val="0"/>
                <w:bCs/>
                <w:sz w:val="20"/>
                <w:szCs w:val="20"/>
              </w:rPr>
            </w:pPr>
            <w:r w:rsidRPr="00093471">
              <w:rPr>
                <w:b w:val="0"/>
                <w:bCs/>
                <w:sz w:val="20"/>
                <w:szCs w:val="20"/>
              </w:rPr>
              <w:t>Regional Santander – Centro Industrial del Diseño y la Manufactura</w:t>
            </w:r>
          </w:p>
        </w:tc>
        <w:tc>
          <w:tcPr>
            <w:tcW w:w="1888" w:type="dxa"/>
          </w:tcPr>
          <w:p w:rsidRPr="00093471" w:rsidR="00093471" w:rsidP="00093471" w:rsidRDefault="00093471" w14:paraId="4D1A1295" w14:textId="6F48FDF7">
            <w:pPr>
              <w:pStyle w:val="Normal0"/>
              <w:rPr>
                <w:b w:val="0"/>
                <w:bCs/>
                <w:sz w:val="20"/>
                <w:szCs w:val="20"/>
              </w:rPr>
            </w:pPr>
            <w:r w:rsidRPr="00093471">
              <w:rPr>
                <w:b w:val="0"/>
                <w:bCs/>
                <w:sz w:val="20"/>
                <w:szCs w:val="20"/>
              </w:rPr>
              <w:t>Mayo de 2023</w:t>
            </w:r>
          </w:p>
        </w:tc>
      </w:tr>
    </w:tbl>
    <w:p w:rsidR="00084319" w:rsidP="001C416C" w:rsidRDefault="00084319" w14:paraId="00000312" w14:textId="0D03126E">
      <w:pPr>
        <w:pStyle w:val="Normal0"/>
        <w:spacing w:line="240" w:lineRule="auto"/>
        <w:rPr>
          <w:sz w:val="20"/>
          <w:szCs w:val="20"/>
        </w:rPr>
      </w:pPr>
    </w:p>
    <w:p w:rsidRPr="001C416C" w:rsidR="00093471" w:rsidP="001C416C" w:rsidRDefault="00093471" w14:paraId="49E6B3E4" w14:textId="77777777">
      <w:pPr>
        <w:pStyle w:val="Normal0"/>
        <w:spacing w:line="240" w:lineRule="auto"/>
        <w:rPr>
          <w:sz w:val="20"/>
          <w:szCs w:val="20"/>
        </w:rPr>
      </w:pPr>
    </w:p>
    <w:p w:rsidRPr="001C416C" w:rsidR="00084319" w:rsidP="001C416C" w:rsidRDefault="001B3F57" w14:paraId="00000313" w14:textId="77777777">
      <w:pPr>
        <w:pStyle w:val="Normal0"/>
        <w:numPr>
          <w:ilvl w:val="0"/>
          <w:numId w:val="15"/>
        </w:numPr>
        <w:pBdr>
          <w:top w:val="nil"/>
          <w:left w:val="nil"/>
          <w:bottom w:val="nil"/>
          <w:right w:val="nil"/>
          <w:between w:val="nil"/>
        </w:pBdr>
        <w:spacing w:line="240" w:lineRule="auto"/>
        <w:ind w:left="0" w:firstLine="0"/>
        <w:jc w:val="both"/>
        <w:rPr>
          <w:b/>
          <w:color w:val="000000"/>
          <w:sz w:val="20"/>
          <w:szCs w:val="20"/>
        </w:rPr>
      </w:pPr>
      <w:r w:rsidRPr="001C416C">
        <w:rPr>
          <w:b/>
          <w:color w:val="000000"/>
          <w:sz w:val="20"/>
          <w:szCs w:val="20"/>
        </w:rPr>
        <w:t xml:space="preserve">CONTROL DE CAMBIOS </w:t>
      </w:r>
    </w:p>
    <w:p w:rsidRPr="001C416C" w:rsidR="00084319" w:rsidP="001C416C" w:rsidRDefault="00084319" w14:paraId="00000314" w14:textId="77777777">
      <w:pPr>
        <w:pStyle w:val="Normal0"/>
        <w:spacing w:line="240" w:lineRule="auto"/>
        <w:rPr>
          <w:sz w:val="20"/>
          <w:szCs w:val="20"/>
        </w:rPr>
      </w:pPr>
    </w:p>
    <w:tbl>
      <w:tblPr>
        <w:tblStyle w:val="af2"/>
        <w:tblW w:w="996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64"/>
        <w:gridCol w:w="2138"/>
        <w:gridCol w:w="1701"/>
        <w:gridCol w:w="1843"/>
        <w:gridCol w:w="1044"/>
        <w:gridCol w:w="1977"/>
      </w:tblGrid>
      <w:tr w:rsidRPr="001C416C" w:rsidR="00084319" w14:paraId="484584C9" w14:textId="77777777">
        <w:tc>
          <w:tcPr>
            <w:tcW w:w="1264" w:type="dxa"/>
            <w:tcBorders>
              <w:top w:val="nil"/>
              <w:left w:val="nil"/>
            </w:tcBorders>
          </w:tcPr>
          <w:p w:rsidRPr="001C416C" w:rsidR="00084319" w:rsidP="001C416C" w:rsidRDefault="00084319" w14:paraId="00000315" w14:textId="77777777">
            <w:pPr>
              <w:pStyle w:val="Normal0"/>
              <w:jc w:val="both"/>
              <w:rPr>
                <w:sz w:val="20"/>
                <w:szCs w:val="20"/>
              </w:rPr>
            </w:pPr>
          </w:p>
        </w:tc>
        <w:tc>
          <w:tcPr>
            <w:tcW w:w="2138" w:type="dxa"/>
          </w:tcPr>
          <w:p w:rsidRPr="001C416C" w:rsidR="00084319" w:rsidP="001C416C" w:rsidRDefault="001B3F57" w14:paraId="00000316" w14:textId="77777777">
            <w:pPr>
              <w:pStyle w:val="Normal0"/>
              <w:jc w:val="both"/>
              <w:rPr>
                <w:sz w:val="20"/>
                <w:szCs w:val="20"/>
              </w:rPr>
            </w:pPr>
            <w:r w:rsidRPr="001C416C">
              <w:rPr>
                <w:sz w:val="20"/>
                <w:szCs w:val="20"/>
              </w:rPr>
              <w:t>Nombre</w:t>
            </w:r>
          </w:p>
        </w:tc>
        <w:tc>
          <w:tcPr>
            <w:tcW w:w="1701" w:type="dxa"/>
          </w:tcPr>
          <w:p w:rsidRPr="001C416C" w:rsidR="00084319" w:rsidP="001C416C" w:rsidRDefault="001B3F57" w14:paraId="00000317" w14:textId="77777777">
            <w:pPr>
              <w:pStyle w:val="Normal0"/>
              <w:jc w:val="both"/>
              <w:rPr>
                <w:sz w:val="20"/>
                <w:szCs w:val="20"/>
              </w:rPr>
            </w:pPr>
            <w:r w:rsidRPr="001C416C">
              <w:rPr>
                <w:sz w:val="20"/>
                <w:szCs w:val="20"/>
              </w:rPr>
              <w:t>Cargo</w:t>
            </w:r>
          </w:p>
        </w:tc>
        <w:tc>
          <w:tcPr>
            <w:tcW w:w="1843" w:type="dxa"/>
          </w:tcPr>
          <w:p w:rsidRPr="001C416C" w:rsidR="00084319" w:rsidP="001C416C" w:rsidRDefault="001B3F57" w14:paraId="00000318" w14:textId="77777777">
            <w:pPr>
              <w:pStyle w:val="Normal0"/>
              <w:jc w:val="both"/>
              <w:rPr>
                <w:sz w:val="20"/>
                <w:szCs w:val="20"/>
              </w:rPr>
            </w:pPr>
            <w:r w:rsidRPr="001C416C">
              <w:rPr>
                <w:sz w:val="20"/>
                <w:szCs w:val="20"/>
              </w:rPr>
              <w:t>Dependencia</w:t>
            </w:r>
          </w:p>
        </w:tc>
        <w:tc>
          <w:tcPr>
            <w:tcW w:w="1044" w:type="dxa"/>
          </w:tcPr>
          <w:p w:rsidRPr="001C416C" w:rsidR="00084319" w:rsidP="001C416C" w:rsidRDefault="001B3F57" w14:paraId="00000319" w14:textId="77777777">
            <w:pPr>
              <w:pStyle w:val="Normal0"/>
              <w:jc w:val="both"/>
              <w:rPr>
                <w:sz w:val="20"/>
                <w:szCs w:val="20"/>
              </w:rPr>
            </w:pPr>
            <w:r w:rsidRPr="001C416C">
              <w:rPr>
                <w:sz w:val="20"/>
                <w:szCs w:val="20"/>
              </w:rPr>
              <w:t>Fecha</w:t>
            </w:r>
          </w:p>
        </w:tc>
        <w:tc>
          <w:tcPr>
            <w:tcW w:w="1977" w:type="dxa"/>
          </w:tcPr>
          <w:p w:rsidRPr="001C416C" w:rsidR="00084319" w:rsidP="001C416C" w:rsidRDefault="001B3F57" w14:paraId="0000031A" w14:textId="77777777">
            <w:pPr>
              <w:pStyle w:val="Normal0"/>
              <w:jc w:val="both"/>
              <w:rPr>
                <w:sz w:val="20"/>
                <w:szCs w:val="20"/>
              </w:rPr>
            </w:pPr>
            <w:r w:rsidRPr="001C416C">
              <w:rPr>
                <w:sz w:val="20"/>
                <w:szCs w:val="20"/>
              </w:rPr>
              <w:t>Razón del cambio</w:t>
            </w:r>
          </w:p>
        </w:tc>
      </w:tr>
      <w:tr w:rsidRPr="001C416C" w:rsidR="00084319" w14:paraId="2FF467CA" w14:textId="77777777">
        <w:tc>
          <w:tcPr>
            <w:tcW w:w="1264" w:type="dxa"/>
          </w:tcPr>
          <w:p w:rsidRPr="001C416C" w:rsidR="00084319" w:rsidP="001C416C" w:rsidRDefault="001B3F57" w14:paraId="0000031B" w14:textId="77777777">
            <w:pPr>
              <w:pStyle w:val="Normal0"/>
              <w:jc w:val="both"/>
              <w:rPr>
                <w:sz w:val="20"/>
                <w:szCs w:val="20"/>
              </w:rPr>
            </w:pPr>
            <w:r w:rsidRPr="001C416C">
              <w:rPr>
                <w:sz w:val="20"/>
                <w:szCs w:val="20"/>
              </w:rPr>
              <w:t>Autor (es)</w:t>
            </w:r>
          </w:p>
        </w:tc>
        <w:tc>
          <w:tcPr>
            <w:tcW w:w="2138" w:type="dxa"/>
          </w:tcPr>
          <w:p w:rsidRPr="001C416C" w:rsidR="00084319" w:rsidP="001C416C" w:rsidRDefault="00084319" w14:paraId="0000031C" w14:textId="77777777">
            <w:pPr>
              <w:pStyle w:val="Normal0"/>
              <w:jc w:val="both"/>
              <w:rPr>
                <w:sz w:val="20"/>
                <w:szCs w:val="20"/>
              </w:rPr>
            </w:pPr>
          </w:p>
        </w:tc>
        <w:tc>
          <w:tcPr>
            <w:tcW w:w="1701" w:type="dxa"/>
          </w:tcPr>
          <w:p w:rsidRPr="001C416C" w:rsidR="00084319" w:rsidP="001C416C" w:rsidRDefault="00084319" w14:paraId="0000031D" w14:textId="77777777">
            <w:pPr>
              <w:pStyle w:val="Normal0"/>
              <w:jc w:val="both"/>
              <w:rPr>
                <w:sz w:val="20"/>
                <w:szCs w:val="20"/>
              </w:rPr>
            </w:pPr>
          </w:p>
        </w:tc>
        <w:tc>
          <w:tcPr>
            <w:tcW w:w="1843" w:type="dxa"/>
          </w:tcPr>
          <w:p w:rsidRPr="001C416C" w:rsidR="00084319" w:rsidP="001C416C" w:rsidRDefault="00084319" w14:paraId="0000031E" w14:textId="77777777">
            <w:pPr>
              <w:pStyle w:val="Normal0"/>
              <w:jc w:val="both"/>
              <w:rPr>
                <w:sz w:val="20"/>
                <w:szCs w:val="20"/>
              </w:rPr>
            </w:pPr>
          </w:p>
        </w:tc>
        <w:tc>
          <w:tcPr>
            <w:tcW w:w="1044" w:type="dxa"/>
          </w:tcPr>
          <w:p w:rsidRPr="001C416C" w:rsidR="00084319" w:rsidP="001C416C" w:rsidRDefault="00084319" w14:paraId="0000031F" w14:textId="77777777">
            <w:pPr>
              <w:pStyle w:val="Normal0"/>
              <w:jc w:val="both"/>
              <w:rPr>
                <w:sz w:val="20"/>
                <w:szCs w:val="20"/>
              </w:rPr>
            </w:pPr>
          </w:p>
        </w:tc>
        <w:tc>
          <w:tcPr>
            <w:tcW w:w="1977" w:type="dxa"/>
          </w:tcPr>
          <w:p w:rsidRPr="001C416C" w:rsidR="00084319" w:rsidP="001C416C" w:rsidRDefault="00084319" w14:paraId="00000320" w14:textId="77777777">
            <w:pPr>
              <w:pStyle w:val="Normal0"/>
              <w:jc w:val="both"/>
              <w:rPr>
                <w:sz w:val="20"/>
                <w:szCs w:val="20"/>
              </w:rPr>
            </w:pPr>
          </w:p>
        </w:tc>
      </w:tr>
    </w:tbl>
    <w:p w:rsidRPr="001C416C" w:rsidR="00084319" w:rsidP="007A65B4" w:rsidRDefault="00084319" w14:paraId="00000321" w14:textId="77777777">
      <w:pPr>
        <w:pStyle w:val="Normal0"/>
        <w:spacing w:line="240" w:lineRule="auto"/>
        <w:rPr>
          <w:color w:val="000000"/>
          <w:sz w:val="20"/>
          <w:szCs w:val="20"/>
        </w:rPr>
      </w:pPr>
    </w:p>
    <w:sectPr w:rsidRPr="001C416C" w:rsidR="00084319">
      <w:headerReference w:type="default" r:id="rId52"/>
      <w:footerReference w:type="default" r:id="rId53"/>
      <w:pgSz w:w="12240" w:h="15840" w:orient="portrait"/>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ZT" w:author="Zuleidy María Ruiz Torres" w:date="2023-05-03T04:35:00Z" w:id="4">
    <w:p w:rsidR="75CFE113" w:rsidRDefault="75CFE113" w14:paraId="7849EBBA" w14:textId="481A6EE5">
      <w:r>
        <w:t>VIDEO MOTION</w:t>
      </w:r>
      <w:r>
        <w:annotationRef/>
      </w:r>
    </w:p>
  </w:comment>
  <w:comment w:initials="F" w:author="Fabian" w:date="2023-05-24T08:23:00Z" w:id="5">
    <w:p w:rsidR="000F39E1" w:rsidRDefault="000F39E1" w14:paraId="7CCBCE8C" w14:textId="77777777">
      <w:pPr>
        <w:pStyle w:val="Textocomentario"/>
      </w:pPr>
      <w:r>
        <w:rPr>
          <w:rStyle w:val="Refdecomentario"/>
        </w:rPr>
        <w:annotationRef/>
      </w:r>
    </w:p>
    <w:p w:rsidR="000F39E1" w:rsidRDefault="000F39E1" w14:paraId="767CA72A" w14:textId="5B241805">
      <w:pPr>
        <w:pStyle w:val="Textocomentario"/>
      </w:pPr>
      <w:hyperlink w:history="1" r:id="rId1">
        <w:r w:rsidRPr="00145903">
          <w:rPr>
            <w:rStyle w:val="Hipervnculo"/>
          </w:rPr>
          <w:t>https://t3.ftcdn.net/jpg/06/02/10/72/240_F_602107267_7We178PIPreCFS8ZZF5KZiCWvH4b8bFA.jpg</w:t>
        </w:r>
      </w:hyperlink>
      <w:r>
        <w:t xml:space="preserve"> </w:t>
      </w:r>
    </w:p>
  </w:comment>
  <w:comment w:initials="F" w:author="Fabian" w:date="2023-05-24T08:27:00Z" w:id="6">
    <w:p w:rsidR="000F39E1" w:rsidRDefault="000F39E1" w14:paraId="7EC1B44A" w14:textId="77777777">
      <w:pPr>
        <w:pStyle w:val="Textocomentario"/>
      </w:pPr>
      <w:r>
        <w:rPr>
          <w:rStyle w:val="Refdecomentario"/>
        </w:rPr>
        <w:annotationRef/>
      </w:r>
    </w:p>
    <w:p w:rsidR="000F39E1" w:rsidRDefault="000F39E1" w14:paraId="665B958F" w14:textId="6E0978D1">
      <w:pPr>
        <w:pStyle w:val="Textocomentario"/>
      </w:pPr>
      <w:r>
        <w:t>Tarjetas conectadas</w:t>
      </w:r>
    </w:p>
  </w:comment>
  <w:comment w:initials="F" w:author="Fabian" w:date="2023-05-24T08:27:00Z" w:id="7">
    <w:p w:rsidR="000F39E1" w:rsidRDefault="000F39E1" w14:paraId="7E4BEB65" w14:textId="77777777">
      <w:pPr>
        <w:pStyle w:val="Textocomentario"/>
      </w:pPr>
      <w:r>
        <w:rPr>
          <w:rStyle w:val="Refdecomentario"/>
        </w:rPr>
        <w:annotationRef/>
      </w:r>
    </w:p>
    <w:p w:rsidR="000F39E1" w:rsidRDefault="000F39E1" w14:paraId="7C6CE27B" w14:textId="47ED199C">
      <w:pPr>
        <w:pStyle w:val="Textocomentario"/>
      </w:pPr>
      <w:r>
        <w:t>Cajón texto color.</w:t>
      </w:r>
    </w:p>
  </w:comment>
  <w:comment w:initials="F" w:author="Fabian" w:date="2023-05-24T08:28:00Z" w:id="8">
    <w:p w:rsidR="000F39E1" w:rsidRDefault="000F39E1" w14:paraId="01434876" w14:textId="77777777">
      <w:pPr>
        <w:pStyle w:val="Textocomentario"/>
      </w:pPr>
      <w:r>
        <w:rPr>
          <w:rStyle w:val="Refdecomentario"/>
        </w:rPr>
        <w:annotationRef/>
      </w:r>
    </w:p>
    <w:p w:rsidR="000F39E1" w:rsidRDefault="000F39E1" w14:paraId="1E68BA30" w14:textId="22791344">
      <w:pPr>
        <w:pStyle w:val="Textocomentario"/>
      </w:pPr>
      <w:hyperlink w:history="1" r:id="rId2">
        <w:r w:rsidRPr="00145903">
          <w:rPr>
            <w:rStyle w:val="Hipervnculo"/>
          </w:rPr>
          <w:t>https://t3.ftcdn.net/jpg/05/96/21/78/240_F_596217851_4dxMjR97mEkUQK4PkJsHzUqX3IzGP51P.jpg</w:t>
        </w:r>
      </w:hyperlink>
      <w:r>
        <w:t xml:space="preserve"> </w:t>
      </w:r>
    </w:p>
  </w:comment>
  <w:comment w:initials="F" w:author="Fabian" w:date="2023-05-24T08:28:00Z" w:id="10">
    <w:p w:rsidR="000F39E1" w:rsidRDefault="000F39E1" w14:paraId="55CBEFF8" w14:textId="77777777">
      <w:pPr>
        <w:pStyle w:val="Textocomentario"/>
      </w:pPr>
      <w:r>
        <w:rPr>
          <w:rStyle w:val="Refdecomentario"/>
        </w:rPr>
        <w:annotationRef/>
      </w:r>
    </w:p>
    <w:p w:rsidR="000F39E1" w:rsidRDefault="000F39E1" w14:paraId="144D9D63" w14:textId="0F789534">
      <w:pPr>
        <w:pStyle w:val="Textocomentario"/>
      </w:pPr>
      <w:r>
        <w:t>Cajón texto color.</w:t>
      </w:r>
    </w:p>
  </w:comment>
  <w:comment w:initials="F" w:author="Fabian" w:date="2023-05-24T08:29:00Z" w:id="13">
    <w:p w:rsidR="000F39E1" w:rsidRDefault="000F39E1" w14:paraId="489AA3EA" w14:textId="77777777">
      <w:pPr>
        <w:pStyle w:val="Textocomentario"/>
      </w:pPr>
      <w:r>
        <w:rPr>
          <w:rStyle w:val="Refdecomentario"/>
        </w:rPr>
        <w:annotationRef/>
      </w:r>
    </w:p>
    <w:p w:rsidR="000F39E1" w:rsidRDefault="000F39E1" w14:paraId="084B4057" w14:textId="241C4757">
      <w:pPr>
        <w:pStyle w:val="Textocomentario"/>
      </w:pPr>
      <w:hyperlink w:history="1" r:id="rId3">
        <w:r w:rsidRPr="00145903">
          <w:rPr>
            <w:rStyle w:val="Hipervnculo"/>
          </w:rPr>
          <w:t>https://t3.ftcdn.net/jpg/05/94/46/66/240_F_594466646_98pIxCEACO7bHyQWJPEhzfpMtCz2G6Fl.jpg</w:t>
        </w:r>
      </w:hyperlink>
      <w:r>
        <w:t xml:space="preserve"> </w:t>
      </w:r>
    </w:p>
  </w:comment>
  <w:comment w:initials="F" w:author="Fabian" w:date="2023-05-24T08:29:00Z" w:id="14">
    <w:p w:rsidR="000F39E1" w:rsidRDefault="000F39E1" w14:paraId="3E270F12" w14:textId="77777777">
      <w:pPr>
        <w:pStyle w:val="Textocomentario"/>
      </w:pPr>
      <w:r>
        <w:rPr>
          <w:rStyle w:val="Refdecomentario"/>
        </w:rPr>
        <w:annotationRef/>
      </w:r>
    </w:p>
    <w:p w:rsidR="000F39E1" w:rsidRDefault="000F39E1" w14:paraId="6BE98947" w14:textId="7CBDCC1E">
      <w:pPr>
        <w:pStyle w:val="Textocomentario"/>
      </w:pPr>
      <w:r>
        <w:t>Listado no ordenado, cuadro color. Con separadores.</w:t>
      </w:r>
    </w:p>
  </w:comment>
  <w:comment w:initials="" w:author="MARIBEL" w:date="2022-08-22T16:39:00Z" w:id="15">
    <w:p w:rsidR="00084319" w:rsidRDefault="001B3F57" w14:paraId="00000349" w14:textId="77777777">
      <w:pPr>
        <w:pStyle w:val="Normal0"/>
        <w:widowControl w:val="0"/>
        <w:pBdr>
          <w:top w:val="nil"/>
          <w:left w:val="nil"/>
          <w:bottom w:val="nil"/>
          <w:right w:val="nil"/>
          <w:between w:val="nil"/>
        </w:pBdr>
        <w:spacing w:line="240" w:lineRule="auto"/>
        <w:rPr>
          <w:color w:val="000000"/>
        </w:rPr>
      </w:pPr>
      <w:r>
        <w:rPr>
          <w:color w:val="000000"/>
        </w:rPr>
        <w:t>https://t3.ftcdn.net/jpg/05/06/64/62/240_F_506646220_2wyxDhG2pY38BTxzX1fyTgurxK87DcQt.jpg</w:t>
      </w:r>
    </w:p>
  </w:comment>
  <w:comment w:initials="" w:author="MARIBEL" w:date="2022-08-22T02:05:00Z" w:id="17">
    <w:p w:rsidR="00084319" w:rsidRDefault="001B3F57" w14:paraId="0000032E" w14:textId="05CAD017">
      <w:pPr>
        <w:pStyle w:val="Normal0"/>
        <w:widowControl w:val="0"/>
        <w:pBdr>
          <w:top w:val="nil"/>
          <w:left w:val="nil"/>
          <w:bottom w:val="nil"/>
          <w:right w:val="nil"/>
          <w:between w:val="nil"/>
        </w:pBdr>
        <w:spacing w:line="240" w:lineRule="auto"/>
        <w:rPr>
          <w:color w:val="000000"/>
        </w:rPr>
      </w:pPr>
      <w:r>
        <w:rPr>
          <w:color w:val="000000"/>
        </w:rPr>
        <w:t xml:space="preserve">Llamado a la acción enlazando a documento disponible en </w:t>
      </w:r>
      <w:hyperlink w:history="1" r:id="rId4">
        <w:r w:rsidRPr="00145903" w:rsidR="000F39E1">
          <w:rPr>
            <w:rStyle w:val="Hipervnculo"/>
          </w:rPr>
          <w:t>https://www.minsalud.gov.co/sites/rid/Lists/BibliotecaDigital/RID</w:t>
        </w:r>
        <w:r w:rsidRPr="00145903" w:rsidR="000F39E1">
          <w:rPr>
            <w:rStyle w:val="Hipervnculo"/>
          </w:rPr>
          <w:t>E</w:t>
        </w:r>
        <w:r w:rsidRPr="00145903" w:rsidR="000F39E1">
          <w:rPr>
            <w:rStyle w:val="Hipervnculo"/>
          </w:rPr>
          <w:t>/VS/PP/ENT/Escala-abreviada-de-desarrollo-3.pdf</w:t>
        </w:r>
      </w:hyperlink>
      <w:r w:rsidR="000F39E1">
        <w:rPr>
          <w:color w:val="000000"/>
        </w:rPr>
        <w:t xml:space="preserve"> </w:t>
      </w:r>
    </w:p>
  </w:comment>
  <w:comment w:initials="F" w:author="Fabian" w:date="2023-05-24T08:31:00Z" w:id="18">
    <w:p w:rsidR="000F39E1" w:rsidRDefault="000F39E1" w14:paraId="26F4AC95" w14:textId="77777777">
      <w:pPr>
        <w:pStyle w:val="Textocomentario"/>
      </w:pPr>
      <w:r>
        <w:rPr>
          <w:rStyle w:val="Refdecomentario"/>
        </w:rPr>
        <w:annotationRef/>
      </w:r>
    </w:p>
    <w:p w:rsidR="000F39E1" w:rsidRDefault="000F39E1" w14:paraId="36CB78D9" w14:textId="1DB5F4DF">
      <w:pPr>
        <w:pStyle w:val="Textocomentario"/>
      </w:pPr>
      <w:hyperlink w:history="1" r:id="rId5">
        <w:r w:rsidRPr="00145903">
          <w:rPr>
            <w:rStyle w:val="Hipervnculo"/>
          </w:rPr>
          <w:t>https://t4.ftcdn.net/jpg/05/75/35/03/240_F_575350359_I05avECDGTnacCqJeUgh6JgX8SWrNlm2.jpg</w:t>
        </w:r>
      </w:hyperlink>
      <w:r>
        <w:t xml:space="preserve"> </w:t>
      </w:r>
    </w:p>
  </w:comment>
  <w:comment w:initials="F" w:author="Fabian" w:date="2023-05-24T08:33:00Z" w:id="19">
    <w:p w:rsidR="00E53414" w:rsidRDefault="00E53414" w14:paraId="6FD8EF74" w14:textId="77777777">
      <w:pPr>
        <w:pStyle w:val="Textocomentario"/>
      </w:pPr>
      <w:r>
        <w:rPr>
          <w:rStyle w:val="Refdecomentario"/>
        </w:rPr>
        <w:annotationRef/>
      </w:r>
    </w:p>
    <w:p w:rsidR="00E53414" w:rsidRDefault="00E53414" w14:paraId="74784EEF" w14:textId="0E3DF707">
      <w:pPr>
        <w:pStyle w:val="Textocomentario"/>
      </w:pPr>
      <w:hyperlink w:history="1" r:id="rId6">
        <w:r w:rsidRPr="00145903">
          <w:rPr>
            <w:rStyle w:val="Hipervnculo"/>
          </w:rPr>
          <w:t>https://t3.ftcdn.net/jpg/05/94/39/96/240_F_594399666_lKcho7JVUrc4J2LwIpz4mZBALqMdSlti.jpg</w:t>
        </w:r>
      </w:hyperlink>
      <w:r>
        <w:t xml:space="preserve"> </w:t>
      </w:r>
    </w:p>
  </w:comment>
  <w:comment w:initials="" w:author="MARIBEL" w:date="2022-08-23T14:30:00Z" w:id="20">
    <w:p w:rsidR="00084319" w:rsidRDefault="001B3F57" w14:paraId="0000032C" w14:textId="77777777">
      <w:pPr>
        <w:pStyle w:val="Normal0"/>
        <w:widowControl w:val="0"/>
        <w:pBdr>
          <w:top w:val="nil"/>
          <w:left w:val="nil"/>
          <w:bottom w:val="nil"/>
          <w:right w:val="nil"/>
          <w:between w:val="nil"/>
        </w:pBdr>
        <w:spacing w:line="240" w:lineRule="auto"/>
        <w:rPr>
          <w:color w:val="000000"/>
        </w:rPr>
      </w:pPr>
      <w:r>
        <w:rPr>
          <w:color w:val="000000"/>
        </w:rPr>
        <w:t>Llamado a la acción enlazando a documento disponible en https://www.tuotromedico.com/autotest/autotest_findrisk.htm</w:t>
      </w:r>
    </w:p>
  </w:comment>
  <w:comment w:initials="" w:author="MARIBEL" w:date="2022-08-23T14:40:00Z" w:id="21">
    <w:p w:rsidR="00084319" w:rsidRDefault="001B3F57" w14:paraId="00000347" w14:textId="77777777">
      <w:pPr>
        <w:pStyle w:val="Normal0"/>
        <w:widowControl w:val="0"/>
        <w:pBdr>
          <w:top w:val="nil"/>
          <w:left w:val="nil"/>
          <w:bottom w:val="nil"/>
          <w:right w:val="nil"/>
          <w:between w:val="nil"/>
        </w:pBdr>
        <w:spacing w:line="240" w:lineRule="auto"/>
        <w:rPr>
          <w:color w:val="000000"/>
        </w:rPr>
      </w:pPr>
      <w:r>
        <w:rPr>
          <w:color w:val="000000"/>
        </w:rPr>
        <w:t>https://t3.ftcdn.net/jpg/03/45/24/12/240_F_345241243_yBfUQkrYwmJMEkC9Yb3Oydp2wRQaWemL.jpg</w:t>
      </w:r>
    </w:p>
  </w:comment>
  <w:comment w:initials="F" w:author="Fabian" w:date="2023-05-04T12:03:00Z" w:id="22">
    <w:p w:rsidR="00374AE9" w:rsidP="00374AE9" w:rsidRDefault="00374AE9" w14:paraId="3CE66F6C" w14:textId="77777777">
      <w:pPr>
        <w:pStyle w:val="Textocomentario"/>
      </w:pPr>
      <w:r>
        <w:rPr>
          <w:rStyle w:val="Refdecomentario"/>
        </w:rPr>
        <w:annotationRef/>
      </w:r>
    </w:p>
    <w:p w:rsidR="00374AE9" w:rsidP="00374AE9" w:rsidRDefault="00374AE9" w14:paraId="6F4D4584" w14:textId="77777777">
      <w:pPr>
        <w:pStyle w:val="Textocomentario"/>
      </w:pPr>
      <w:r w:rsidRPr="00DB0CEA">
        <w:rPr>
          <w:color w:val="FF0000"/>
        </w:rPr>
        <w:t>Ventana modal con imagen.</w:t>
      </w:r>
    </w:p>
    <w:p w:rsidR="00374AE9" w:rsidP="00374AE9" w:rsidRDefault="00374AE9" w14:paraId="0270DD81" w14:textId="77777777">
      <w:pPr>
        <w:pStyle w:val="Textocomentario"/>
      </w:pPr>
    </w:p>
    <w:p w:rsidR="00374AE9" w:rsidP="00374AE9" w:rsidRDefault="00374AE9" w14:paraId="5F55043D" w14:textId="77777777">
      <w:pPr>
        <w:pStyle w:val="Normal0"/>
        <w:pBdr>
          <w:top w:val="nil"/>
          <w:left w:val="nil"/>
          <w:bottom w:val="nil"/>
          <w:right w:val="nil"/>
          <w:between w:val="nil"/>
        </w:pBdr>
        <w:spacing w:line="360" w:lineRule="auto"/>
        <w:jc w:val="both"/>
        <w:rPr>
          <w:color w:val="000000"/>
          <w:sz w:val="20"/>
          <w:szCs w:val="20"/>
        </w:rPr>
      </w:pPr>
      <w:r>
        <w:rPr>
          <w:color w:val="000000"/>
          <w:sz w:val="20"/>
          <w:szCs w:val="20"/>
        </w:rPr>
        <w:t xml:space="preserve">Existen dos modelos de tablas. Uno de ellos (14 tablas) es válido para los contextos en los que se puede determinar el colesterol en sangre, mientras que el otro (14 tablas) se ha concebido para los contextos en que eso no es posible. Cada tabla debe usarse sólo en los países de la subregión epidemiológica de la OMS correspondiente.  </w:t>
      </w:r>
    </w:p>
    <w:p w:rsidR="00374AE9" w:rsidP="00374AE9" w:rsidRDefault="00374AE9" w14:paraId="599072CF" w14:textId="0B353F53">
      <w:pPr>
        <w:pStyle w:val="Textocomentario"/>
      </w:pPr>
      <w:hyperlink w:history="1" r:id="rId7">
        <w:r w:rsidRPr="00145903">
          <w:rPr>
            <w:rStyle w:val="Hipervnculo"/>
          </w:rPr>
          <w:t>https://t4.ftcdn.net/jpg/04/83/22/29/240_F_483222993_A1jZhtRL8WzbMuf1G8sfhTgjKbZRaas0.jpg</w:t>
        </w:r>
      </w:hyperlink>
      <w:r>
        <w:t xml:space="preserve"> </w:t>
      </w:r>
    </w:p>
  </w:comment>
  <w:comment w:initials="" w:author="MARIBEL" w:date="2022-08-23T14:49:00Z" w:id="23">
    <w:p w:rsidR="00084319" w:rsidRDefault="001B3F57" w14:paraId="0000034A" w14:textId="77777777">
      <w:pPr>
        <w:pStyle w:val="Normal0"/>
        <w:widowControl w:val="0"/>
        <w:pBdr>
          <w:top w:val="nil"/>
          <w:left w:val="nil"/>
          <w:bottom w:val="nil"/>
          <w:right w:val="nil"/>
          <w:between w:val="nil"/>
        </w:pBdr>
        <w:spacing w:line="240" w:lineRule="auto"/>
        <w:rPr>
          <w:color w:val="000000"/>
        </w:rPr>
      </w:pPr>
      <w:r>
        <w:rPr>
          <w:color w:val="000000"/>
        </w:rPr>
        <w:t>Destacar en cajón texto color.</w:t>
      </w:r>
    </w:p>
    <w:p w:rsidR="00084319" w:rsidRDefault="001B3F57" w14:paraId="0000034B" w14:textId="77777777">
      <w:pPr>
        <w:pStyle w:val="Normal0"/>
        <w:widowControl w:val="0"/>
        <w:pBdr>
          <w:top w:val="nil"/>
          <w:left w:val="nil"/>
          <w:bottom w:val="nil"/>
          <w:right w:val="nil"/>
          <w:between w:val="nil"/>
        </w:pBdr>
        <w:spacing w:line="240" w:lineRule="auto"/>
        <w:rPr>
          <w:color w:val="000000"/>
        </w:rPr>
      </w:pPr>
      <w:r>
        <w:rPr>
          <w:color w:val="000000"/>
        </w:rPr>
        <w:t>Imagen referencia: https://t3.ftcdn.net/jpg/03/20/71/58/240_F_320715811_LPKkRSEgk6NoYPg9wgBLiCcDJ0MSVQOh.jpg</w:t>
      </w:r>
    </w:p>
  </w:comment>
  <w:comment w:initials="F" w:author="Fabian" w:date="2023-05-24T08:44:00Z" w:id="24">
    <w:p w:rsidR="00374AE9" w:rsidRDefault="00374AE9" w14:paraId="66E7F22C" w14:textId="77777777">
      <w:pPr>
        <w:pStyle w:val="Textocomentario"/>
      </w:pPr>
      <w:r>
        <w:rPr>
          <w:rStyle w:val="Refdecomentario"/>
        </w:rPr>
        <w:annotationRef/>
      </w:r>
    </w:p>
    <w:p w:rsidR="00374AE9" w:rsidRDefault="00374AE9" w14:paraId="34BF1F7B" w14:textId="6C5DBB20">
      <w:pPr>
        <w:pStyle w:val="Textocomentario"/>
      </w:pPr>
      <w:hyperlink w:history="1" r:id="rId8">
        <w:r w:rsidRPr="00145903">
          <w:rPr>
            <w:rStyle w:val="Hipervnculo"/>
          </w:rPr>
          <w:t>https://t4.ftcdn.net/jpg/04/82/64/01/240_F_482640125_KHonHR7Y4v65GtAVTUkQiG99vSCBArwE.jpg</w:t>
        </w:r>
      </w:hyperlink>
      <w:r>
        <w:t xml:space="preserve"> </w:t>
      </w:r>
    </w:p>
  </w:comment>
  <w:comment w:initials="F" w:author="Fabian" w:date="2023-05-24T08:44:00Z" w:id="25">
    <w:p w:rsidR="00374AE9" w:rsidRDefault="00374AE9" w14:paraId="32F8FED5" w14:textId="77777777">
      <w:pPr>
        <w:pStyle w:val="Textocomentario"/>
      </w:pPr>
      <w:r>
        <w:rPr>
          <w:rStyle w:val="Refdecomentario"/>
        </w:rPr>
        <w:annotationRef/>
      </w:r>
    </w:p>
    <w:p w:rsidR="00374AE9" w:rsidRDefault="00374AE9" w14:paraId="62E0B85A" w14:textId="5365239B">
      <w:pPr>
        <w:pStyle w:val="Textocomentario"/>
      </w:pPr>
      <w:r>
        <w:t>Listado no ordenado, cuadro color. Con separadores.</w:t>
      </w:r>
    </w:p>
  </w:comment>
  <w:comment w:initials="" w:author="MARIBEL" w:date="2022-08-23T15:22:00Z" w:id="26">
    <w:p w:rsidR="00084319" w:rsidRDefault="001B3F57" w14:paraId="0000032D" w14:textId="0B7EFAE9">
      <w:pPr>
        <w:pStyle w:val="Normal0"/>
        <w:widowControl w:val="0"/>
        <w:pBdr>
          <w:top w:val="nil"/>
          <w:left w:val="nil"/>
          <w:bottom w:val="nil"/>
          <w:right w:val="nil"/>
          <w:between w:val="nil"/>
        </w:pBdr>
        <w:spacing w:line="240" w:lineRule="auto"/>
        <w:rPr>
          <w:color w:val="000000"/>
        </w:rPr>
      </w:pPr>
      <w:r>
        <w:rPr>
          <w:color w:val="000000"/>
        </w:rPr>
        <w:t xml:space="preserve">Llamado a la acción enlazando a documento disponible en </w:t>
      </w:r>
      <w:hyperlink w:history="1" r:id="rId9">
        <w:r w:rsidRPr="00145903" w:rsidR="00374AE9">
          <w:rPr>
            <w:rStyle w:val="Hipervnculo"/>
          </w:rPr>
          <w:t>https://www.paho.org/es/hearts-americas/calculadora-riesgo-cardiova</w:t>
        </w:r>
        <w:r w:rsidRPr="00145903" w:rsidR="00374AE9">
          <w:rPr>
            <w:rStyle w:val="Hipervnculo"/>
          </w:rPr>
          <w:t>s</w:t>
        </w:r>
        <w:r w:rsidRPr="00145903" w:rsidR="00374AE9">
          <w:rPr>
            <w:rStyle w:val="Hipervnculo"/>
          </w:rPr>
          <w:t>cular</w:t>
        </w:r>
      </w:hyperlink>
      <w:r w:rsidR="00374AE9">
        <w:rPr>
          <w:color w:val="000000"/>
        </w:rPr>
        <w:t xml:space="preserve"> </w:t>
      </w:r>
    </w:p>
  </w:comment>
  <w:comment w:initials="" w:author="MARIBEL" w:date="2022-08-23T15:45:00Z" w:id="27">
    <w:p w:rsidR="00084319" w:rsidRDefault="001B3F57" w14:paraId="00000352" w14:textId="4C8FA5CD">
      <w:pPr>
        <w:pStyle w:val="Normal0"/>
        <w:widowControl w:val="0"/>
        <w:pBdr>
          <w:top w:val="nil"/>
          <w:left w:val="nil"/>
          <w:bottom w:val="nil"/>
          <w:right w:val="nil"/>
          <w:between w:val="nil"/>
        </w:pBdr>
        <w:spacing w:line="240" w:lineRule="auto"/>
        <w:rPr>
          <w:color w:val="000000"/>
        </w:rPr>
      </w:pPr>
      <w:r>
        <w:rPr>
          <w:color w:val="000000"/>
        </w:rPr>
        <w:t xml:space="preserve">Llamado a la acción enlazando a documento disponible en </w:t>
      </w:r>
      <w:hyperlink w:history="1" r:id="rId10">
        <w:r w:rsidRPr="00145903" w:rsidR="00F02E0E">
          <w:rPr>
            <w:rStyle w:val="Hipervnculo"/>
          </w:rPr>
          <w:t>http://www.revcorsalud.sld.cu/index.php/cors/article/view/2</w:t>
        </w:r>
        <w:r w:rsidRPr="00145903" w:rsidR="00F02E0E">
          <w:rPr>
            <w:rStyle w:val="Hipervnculo"/>
          </w:rPr>
          <w:t>2</w:t>
        </w:r>
        <w:r w:rsidRPr="00145903" w:rsidR="00F02E0E">
          <w:rPr>
            <w:rStyle w:val="Hipervnculo"/>
          </w:rPr>
          <w:t>0/640</w:t>
        </w:r>
      </w:hyperlink>
      <w:r w:rsidR="00F02E0E">
        <w:rPr>
          <w:color w:val="000000"/>
        </w:rPr>
        <w:t xml:space="preserve"> </w:t>
      </w:r>
    </w:p>
  </w:comment>
  <w:comment w:initials="" w:author="MARIBEL" w:date="2022-08-23T15:55:00Z" w:id="28">
    <w:p w:rsidR="00084319" w:rsidRDefault="001B3F57" w14:paraId="00000334" w14:textId="663473FD">
      <w:pPr>
        <w:pStyle w:val="Normal0"/>
        <w:widowControl w:val="0"/>
        <w:pBdr>
          <w:top w:val="nil"/>
          <w:left w:val="nil"/>
          <w:bottom w:val="nil"/>
          <w:right w:val="nil"/>
          <w:between w:val="nil"/>
        </w:pBdr>
        <w:spacing w:line="240" w:lineRule="auto"/>
        <w:rPr>
          <w:color w:val="000000"/>
        </w:rPr>
      </w:pPr>
      <w:r>
        <w:rPr>
          <w:color w:val="000000"/>
        </w:rPr>
        <w:t>Llamado a la acción enlazando a documento PDF que debe estructurarse a partir de la información contenida en el Anexo (editable en Word) “Indice Barthel”</w:t>
      </w:r>
      <w:r w:rsidR="00F02E0E">
        <w:rPr>
          <w:color w:val="000000"/>
        </w:rPr>
        <w:t>.</w:t>
      </w:r>
    </w:p>
  </w:comment>
  <w:comment w:initials="F" w:author="Fabian" w:date="2023-05-24T08:54:00Z" w:id="29">
    <w:p w:rsidR="00F02E0E" w:rsidRDefault="00F02E0E" w14:paraId="7E56F748" w14:textId="77777777">
      <w:pPr>
        <w:pStyle w:val="Textocomentario"/>
      </w:pPr>
      <w:r>
        <w:rPr>
          <w:rStyle w:val="Refdecomentario"/>
        </w:rPr>
        <w:annotationRef/>
      </w:r>
    </w:p>
    <w:p w:rsidR="00F02E0E" w:rsidRDefault="00F02E0E" w14:paraId="22AAB2F6" w14:textId="6E42CA8C">
      <w:pPr>
        <w:pStyle w:val="Textocomentario"/>
      </w:pPr>
      <w:hyperlink w:history="1" r:id="rId11">
        <w:r w:rsidRPr="00145903">
          <w:rPr>
            <w:rStyle w:val="Hipervnculo"/>
          </w:rPr>
          <w:t>https://t3.ftcdn.net/jpg/05/79/05/10/240_F_579051038_N2QMXvtYmorqTm6CM7KQ8w40w87LVOVB.jpg</w:t>
        </w:r>
      </w:hyperlink>
      <w:r>
        <w:t xml:space="preserve"> </w:t>
      </w:r>
    </w:p>
  </w:comment>
  <w:comment w:initials="F" w:author="Fabian" w:date="2023-05-24T08:54:00Z" w:id="30">
    <w:p w:rsidR="00F02E0E" w:rsidRDefault="00F02E0E" w14:paraId="6F082118" w14:textId="77777777">
      <w:pPr>
        <w:pStyle w:val="Textocomentario"/>
      </w:pPr>
      <w:r>
        <w:rPr>
          <w:rStyle w:val="Refdecomentario"/>
        </w:rPr>
        <w:annotationRef/>
      </w:r>
    </w:p>
    <w:p w:rsidR="00F02E0E" w:rsidRDefault="00F02E0E" w14:paraId="136146F6" w14:textId="09D3C267">
      <w:pPr>
        <w:pStyle w:val="Textocomentario"/>
      </w:pPr>
      <w:r>
        <w:t>Cajón texto color</w:t>
      </w:r>
    </w:p>
  </w:comment>
  <w:comment w:initials="F" w:author="Fabian" w:date="2023-05-04T12:03:00Z" w:id="31">
    <w:p w:rsidR="00F02E0E" w:rsidP="00F02E0E" w:rsidRDefault="00F02E0E" w14:paraId="24707984" w14:textId="77777777">
      <w:pPr>
        <w:pStyle w:val="Textocomentario"/>
      </w:pPr>
      <w:r>
        <w:rPr>
          <w:rStyle w:val="Refdecomentario"/>
        </w:rPr>
        <w:annotationRef/>
      </w:r>
    </w:p>
    <w:p w:rsidR="00F02E0E" w:rsidP="00F02E0E" w:rsidRDefault="00F02E0E" w14:paraId="09F27A66" w14:textId="77777777">
      <w:pPr>
        <w:pStyle w:val="Textocomentario"/>
      </w:pPr>
      <w:r w:rsidRPr="00DB0CEA">
        <w:rPr>
          <w:color w:val="FF0000"/>
        </w:rPr>
        <w:t>Ventana modal con imagen.</w:t>
      </w:r>
    </w:p>
    <w:p w:rsidR="00F02E0E" w:rsidP="00F02E0E" w:rsidRDefault="00F02E0E" w14:paraId="364E4C6F" w14:textId="77777777">
      <w:pPr>
        <w:pStyle w:val="Textocomentario"/>
      </w:pPr>
    </w:p>
    <w:p w:rsidR="00F02E0E" w:rsidP="00F02E0E" w:rsidRDefault="00F02E0E" w14:paraId="1110814C" w14:textId="58CED449">
      <w:pPr>
        <w:pStyle w:val="Normal0"/>
        <w:pBdr>
          <w:top w:val="nil"/>
          <w:left w:val="nil"/>
          <w:bottom w:val="nil"/>
          <w:right w:val="nil"/>
          <w:between w:val="nil"/>
        </w:pBdr>
        <w:spacing w:line="360" w:lineRule="auto"/>
        <w:jc w:val="both"/>
        <w:rPr>
          <w:color w:val="000000"/>
          <w:sz w:val="20"/>
          <w:szCs w:val="20"/>
        </w:rPr>
      </w:pPr>
      <w:r>
        <w:rPr>
          <w:color w:val="000000"/>
          <w:sz w:val="20"/>
          <w:szCs w:val="20"/>
        </w:rPr>
        <w:t xml:space="preserve">Para obtener resultados concretos, es recomendable diligenciar todos los ítems del instrumento y asignar la puntuación correspondiente a cada una de las actividades. El resultado total de la valoración se obtiene sumando el puntaje de todos los ítems, donde el menor valores cero (0), que corresponde a una persona con dependencia total y el máximo es ocho (8), que significa que la persona es totalmente independiente. </w:t>
      </w:r>
    </w:p>
    <w:p w:rsidR="00F02E0E" w:rsidP="00F02E0E" w:rsidRDefault="00F02E0E" w14:paraId="790F08B7" w14:textId="1EA5A6BF">
      <w:pPr>
        <w:pStyle w:val="Textocomentario"/>
      </w:pPr>
      <w:hyperlink w:history="1" r:id="rId12">
        <w:r w:rsidRPr="00145903">
          <w:rPr>
            <w:rStyle w:val="Hipervnculo"/>
          </w:rPr>
          <w:t>https://t3.ftcdn.net/jpg/05/82/17/40/240_F_582174086_tNHszRLydUltqMyBWOlbhOi6bNRoJtIh.jpg</w:t>
        </w:r>
      </w:hyperlink>
      <w:r>
        <w:t xml:space="preserve"> </w:t>
      </w:r>
    </w:p>
  </w:comment>
  <w:comment w:initials="" w:author="MARIBEL" w:date="2022-08-23T20:41:00Z" w:id="32">
    <w:p w:rsidR="00084319" w:rsidRDefault="001B3F57" w14:paraId="00000351" w14:textId="21315D3F">
      <w:pPr>
        <w:pStyle w:val="Normal0"/>
        <w:widowControl w:val="0"/>
        <w:pBdr>
          <w:top w:val="nil"/>
          <w:left w:val="nil"/>
          <w:bottom w:val="nil"/>
          <w:right w:val="nil"/>
          <w:between w:val="nil"/>
        </w:pBdr>
        <w:spacing w:line="240" w:lineRule="auto"/>
        <w:rPr>
          <w:color w:val="000000"/>
        </w:rPr>
      </w:pPr>
      <w:r>
        <w:rPr>
          <w:color w:val="000000"/>
        </w:rPr>
        <w:t xml:space="preserve">Llamado a la acción enlazando a documento disponible en: </w:t>
      </w:r>
      <w:hyperlink w:history="1" r:id="rId13">
        <w:r w:rsidRPr="00145903" w:rsidR="00F02E0E">
          <w:rPr>
            <w:rStyle w:val="Hipervnculo"/>
          </w:rPr>
          <w:t>https://www.inclusion.gob.ec/wp-content/uploads/2019/01/3b-ESCALA-DE-LAWTON-Y-BRODY.p</w:t>
        </w:r>
        <w:r w:rsidRPr="00145903" w:rsidR="00F02E0E">
          <w:rPr>
            <w:rStyle w:val="Hipervnculo"/>
          </w:rPr>
          <w:t>d</w:t>
        </w:r>
        <w:r w:rsidRPr="00145903" w:rsidR="00F02E0E">
          <w:rPr>
            <w:rStyle w:val="Hipervnculo"/>
          </w:rPr>
          <w:t>f</w:t>
        </w:r>
      </w:hyperlink>
      <w:r w:rsidR="00F02E0E">
        <w:rPr>
          <w:color w:val="000000"/>
        </w:rPr>
        <w:t xml:space="preserve"> </w:t>
      </w:r>
    </w:p>
  </w:comment>
  <w:comment w:initials="F" w:author="Fabian" w:date="2023-05-24T08:58:00Z" w:id="33">
    <w:p w:rsidR="00F02E0E" w:rsidRDefault="00F02E0E" w14:paraId="0B5FF942" w14:textId="77777777">
      <w:pPr>
        <w:pStyle w:val="Textocomentario"/>
      </w:pPr>
      <w:r>
        <w:rPr>
          <w:rStyle w:val="Refdecomentario"/>
        </w:rPr>
        <w:annotationRef/>
      </w:r>
    </w:p>
    <w:p w:rsidR="00F02E0E" w:rsidRDefault="00F02E0E" w14:paraId="613A58DE" w14:textId="0BDA8E3F">
      <w:pPr>
        <w:pStyle w:val="Textocomentario"/>
      </w:pPr>
      <w:hyperlink w:history="1" r:id="rId14">
        <w:r w:rsidRPr="00145903">
          <w:rPr>
            <w:rStyle w:val="Hipervnculo"/>
          </w:rPr>
          <w:t>https://t3.ftcdn.net/jpg/05/85/96/96/240_F_585969672_VwhfdZ85DO3Ceu5E27Oc1xrNDMDvGvV6.jpg</w:t>
        </w:r>
      </w:hyperlink>
      <w:r>
        <w:t xml:space="preserve"> </w:t>
      </w:r>
    </w:p>
  </w:comment>
  <w:comment w:initials="F" w:author="Fabian" w:date="2023-05-24T08:58:00Z" w:id="34">
    <w:p w:rsidR="00F02E0E" w:rsidRDefault="00F02E0E" w14:paraId="62E95EF9" w14:textId="77777777">
      <w:pPr>
        <w:pStyle w:val="Textocomentario"/>
      </w:pPr>
      <w:r>
        <w:rPr>
          <w:rStyle w:val="Refdecomentario"/>
        </w:rPr>
        <w:annotationRef/>
      </w:r>
    </w:p>
    <w:p w:rsidR="00F02E0E" w:rsidRDefault="00F02E0E" w14:paraId="5A8FCEE4" w14:textId="3471017C">
      <w:pPr>
        <w:pStyle w:val="Textocomentario"/>
      </w:pPr>
      <w:r>
        <w:t>Cajón texto color.</w:t>
      </w:r>
    </w:p>
  </w:comment>
  <w:comment w:initials="F" w:author="Fabian" w:date="2023-05-04T12:03:00Z" w:id="35">
    <w:p w:rsidR="00F02E0E" w:rsidP="00F02E0E" w:rsidRDefault="00F02E0E" w14:paraId="728D6D14" w14:textId="77777777">
      <w:pPr>
        <w:pStyle w:val="Textocomentario"/>
      </w:pPr>
      <w:r>
        <w:rPr>
          <w:rStyle w:val="Refdecomentario"/>
        </w:rPr>
        <w:annotationRef/>
      </w:r>
    </w:p>
    <w:p w:rsidR="00F02E0E" w:rsidP="00F02E0E" w:rsidRDefault="00F02E0E" w14:paraId="369E7D45" w14:textId="77777777">
      <w:pPr>
        <w:pStyle w:val="Textocomentario"/>
      </w:pPr>
      <w:r w:rsidRPr="00DB0CEA">
        <w:rPr>
          <w:color w:val="FF0000"/>
        </w:rPr>
        <w:t>Ventana modal con imagen.</w:t>
      </w:r>
    </w:p>
    <w:p w:rsidR="00F02E0E" w:rsidP="00F02E0E" w:rsidRDefault="00F02E0E" w14:paraId="79389435" w14:textId="77777777">
      <w:pPr>
        <w:pStyle w:val="Textocomentario"/>
      </w:pPr>
    </w:p>
    <w:p w:rsidR="00F02E0E" w:rsidP="00F02E0E" w:rsidRDefault="00F02E0E" w14:paraId="3F90BA33" w14:textId="77777777">
      <w:pPr>
        <w:pStyle w:val="Textocomentario"/>
        <w:rPr>
          <w:color w:val="000000"/>
        </w:rPr>
      </w:pPr>
      <w:r>
        <w:rPr>
          <w:color w:val="000000"/>
        </w:rPr>
        <w:t>El test de fragilidad de Linda Fried, cuyo objetivo es detectar tempranamente a las personas adultas mayores con pre-fragilidad y fragilidad. requiere de la medición de los cinco componentes del fenotipo</w:t>
      </w:r>
      <w:r>
        <w:rPr>
          <w:color w:val="000000"/>
        </w:rPr>
        <w:t>.</w:t>
      </w:r>
    </w:p>
    <w:p w:rsidR="00F02E0E" w:rsidP="00F02E0E" w:rsidRDefault="00F02E0E" w14:paraId="6C163C7D" w14:textId="071FB988">
      <w:pPr>
        <w:pStyle w:val="Textocomentario"/>
      </w:pPr>
      <w:hyperlink w:history="1" r:id="rId15">
        <w:r w:rsidRPr="00145903">
          <w:rPr>
            <w:rStyle w:val="Hipervnculo"/>
          </w:rPr>
          <w:t>https://t3.ftcdn.net/jpg/02/86/05/30/240_F_286053032_XkMUJMXNmppqbKNhe0qkgrLN2iuxrkuF.jpg</w:t>
        </w:r>
      </w:hyperlink>
      <w:r>
        <w:t xml:space="preserve"> </w:t>
      </w:r>
      <w:r>
        <w:t xml:space="preserve"> </w:t>
      </w:r>
    </w:p>
  </w:comment>
  <w:comment w:initials="F" w:author="Fabian" w:date="2023-05-24T09:00:00Z" w:id="36">
    <w:p w:rsidR="00F02E0E" w:rsidRDefault="00F02E0E" w14:paraId="05713CBA" w14:textId="77777777">
      <w:pPr>
        <w:pStyle w:val="Textocomentario"/>
      </w:pPr>
      <w:r>
        <w:rPr>
          <w:rStyle w:val="Refdecomentario"/>
        </w:rPr>
        <w:annotationRef/>
      </w:r>
    </w:p>
    <w:p w:rsidR="00F02E0E" w:rsidRDefault="00F02E0E" w14:paraId="66A54AE3" w14:textId="6E80392A">
      <w:pPr>
        <w:pStyle w:val="Textocomentario"/>
      </w:pPr>
      <w:r>
        <w:t>Listado.</w:t>
      </w:r>
    </w:p>
  </w:comment>
  <w:comment w:initials="F" w:author="Fabian" w:date="2023-05-24T09:01:00Z" w:id="37">
    <w:p w:rsidR="00F02E0E" w:rsidRDefault="00F02E0E" w14:paraId="4A27113A" w14:textId="77777777">
      <w:pPr>
        <w:pStyle w:val="Textocomentario"/>
      </w:pPr>
      <w:r>
        <w:rPr>
          <w:rStyle w:val="Refdecomentario"/>
        </w:rPr>
        <w:annotationRef/>
      </w:r>
    </w:p>
    <w:p w:rsidR="00F02E0E" w:rsidRDefault="00F02E0E" w14:paraId="12899A6E" w14:textId="47C04CA2">
      <w:pPr>
        <w:pStyle w:val="Textocomentario"/>
      </w:pPr>
      <w:hyperlink w:history="1" r:id="rId16">
        <w:r w:rsidRPr="00145903">
          <w:rPr>
            <w:rStyle w:val="Hipervnculo"/>
          </w:rPr>
          <w:t>https://t4.ftcdn.net/jpg/05/53/94/91/240_F_553949124_nqrCrHQv0FulP9b8AltwEgKeFd6GWzis.jpg</w:t>
        </w:r>
      </w:hyperlink>
      <w:r>
        <w:t xml:space="preserve"> </w:t>
      </w:r>
    </w:p>
  </w:comment>
  <w:comment w:initials="F" w:author="Fabian" w:date="2023-05-24T09:01:00Z" w:id="38">
    <w:p w:rsidR="00F02E0E" w:rsidRDefault="00F02E0E" w14:paraId="78FB3A4C" w14:textId="77777777">
      <w:pPr>
        <w:pStyle w:val="Textocomentario"/>
      </w:pPr>
      <w:r>
        <w:rPr>
          <w:rStyle w:val="Refdecomentario"/>
        </w:rPr>
        <w:annotationRef/>
      </w:r>
    </w:p>
    <w:p w:rsidR="00F02E0E" w:rsidRDefault="00F02E0E" w14:paraId="3748ADA1" w14:textId="1B21382F">
      <w:pPr>
        <w:pStyle w:val="Textocomentario"/>
      </w:pPr>
      <w:r>
        <w:t>Cajón texto color.</w:t>
      </w:r>
    </w:p>
  </w:comment>
  <w:comment w:initials="F" w:author="Fabian" w:date="2023-05-04T12:03:00Z" w:id="39">
    <w:p w:rsidR="006F6657" w:rsidP="006F6657" w:rsidRDefault="006F6657" w14:paraId="746A9EC0" w14:textId="77777777">
      <w:pPr>
        <w:pStyle w:val="Textocomentario"/>
      </w:pPr>
      <w:r>
        <w:rPr>
          <w:rStyle w:val="Refdecomentario"/>
        </w:rPr>
        <w:annotationRef/>
      </w:r>
    </w:p>
    <w:p w:rsidR="006F6657" w:rsidP="006F6657" w:rsidRDefault="006F6657" w14:paraId="39592882" w14:textId="77777777">
      <w:pPr>
        <w:pStyle w:val="Textocomentario"/>
      </w:pPr>
      <w:r w:rsidRPr="00DB0CEA">
        <w:rPr>
          <w:color w:val="FF0000"/>
        </w:rPr>
        <w:t>Ventana modal con imagen.</w:t>
      </w:r>
    </w:p>
    <w:p w:rsidR="006F6657" w:rsidP="006F6657" w:rsidRDefault="006F6657" w14:paraId="2C73C757" w14:textId="77777777">
      <w:pPr>
        <w:pStyle w:val="Textocomentario"/>
      </w:pPr>
    </w:p>
    <w:p w:rsidR="006F6657" w:rsidP="006F6657" w:rsidRDefault="006F6657" w14:paraId="3BEEDE1B" w14:textId="77777777">
      <w:pPr>
        <w:pStyle w:val="Normal0"/>
        <w:pBdr>
          <w:top w:val="nil"/>
          <w:left w:val="nil"/>
          <w:bottom w:val="nil"/>
          <w:right w:val="nil"/>
          <w:between w:val="nil"/>
        </w:pBdr>
        <w:spacing w:line="360" w:lineRule="auto"/>
        <w:jc w:val="both"/>
        <w:rPr>
          <w:color w:val="000000"/>
          <w:sz w:val="20"/>
          <w:szCs w:val="20"/>
        </w:rPr>
      </w:pPr>
      <w:r>
        <w:rPr>
          <w:color w:val="000000"/>
          <w:sz w:val="20"/>
          <w:szCs w:val="20"/>
        </w:rPr>
        <w:t>Las puntuaciones suelen variar entre 1 y 30 puntos, siendo el punto de corte convencional 24, donde puntuaciones menores indican mayor deterioro cognitivo.</w:t>
      </w:r>
    </w:p>
    <w:p w:rsidR="006F6657" w:rsidP="006F6657" w:rsidRDefault="006F6657" w14:paraId="1FEDB7EE" w14:textId="35FD188A">
      <w:pPr>
        <w:pStyle w:val="Textocomentario"/>
      </w:pPr>
      <w:hyperlink w:history="1" r:id="rId17">
        <w:r w:rsidRPr="00145903">
          <w:rPr>
            <w:rStyle w:val="Hipervnculo"/>
          </w:rPr>
          <w:t>https://t4.ftcdn.net/jpg/05/51/51/07/240_F_551510735_xj5kGDDqGBogC7i4gZdD4yw8fLQ0eJJn.jpg</w:t>
        </w:r>
      </w:hyperlink>
      <w:r>
        <w:t xml:space="preserve"> </w:t>
      </w:r>
      <w:r>
        <w:t xml:space="preserve"> </w:t>
      </w:r>
    </w:p>
  </w:comment>
  <w:comment w:initials="F" w:author="Fabian" w:date="2023-05-24T09:04:00Z" w:id="40">
    <w:p w:rsidR="006F6657" w:rsidRDefault="006F6657" w14:paraId="4502B34D" w14:textId="77777777">
      <w:pPr>
        <w:pStyle w:val="Textocomentario"/>
      </w:pPr>
      <w:r>
        <w:rPr>
          <w:rStyle w:val="Refdecomentario"/>
        </w:rPr>
        <w:annotationRef/>
      </w:r>
    </w:p>
    <w:p w:rsidR="006F6657" w:rsidRDefault="006F6657" w14:paraId="0814F914" w14:textId="7FF1D997">
      <w:pPr>
        <w:pStyle w:val="Textocomentario"/>
      </w:pPr>
      <w:hyperlink w:history="1" r:id="rId18">
        <w:r w:rsidRPr="00145903">
          <w:rPr>
            <w:rStyle w:val="Hipervnculo"/>
          </w:rPr>
          <w:t>https://t4.ftcdn.net/jpg/05/99/05/57/240_F_599055759_GfJVPxWZUPkOLqDRmi9Ed1ObfS9ZRiMf.jpg</w:t>
        </w:r>
      </w:hyperlink>
      <w:r>
        <w:t xml:space="preserve"> </w:t>
      </w:r>
    </w:p>
  </w:comment>
  <w:comment w:initials="F" w:author="Fabian" w:date="2023-05-24T09:04:00Z" w:id="41">
    <w:p w:rsidR="006F6657" w:rsidRDefault="006F6657" w14:paraId="429D3B51" w14:textId="77777777">
      <w:pPr>
        <w:pStyle w:val="Textocomentario"/>
      </w:pPr>
      <w:r>
        <w:rPr>
          <w:rStyle w:val="Refdecomentario"/>
        </w:rPr>
        <w:annotationRef/>
      </w:r>
    </w:p>
    <w:p w:rsidR="006F6657" w:rsidRDefault="006F6657" w14:paraId="10762634" w14:textId="78E95E3B">
      <w:pPr>
        <w:pStyle w:val="Textocomentario"/>
      </w:pPr>
      <w:r>
        <w:t>Cajón texto color.</w:t>
      </w:r>
    </w:p>
  </w:comment>
  <w:comment w:initials="F" w:author="Fabian" w:date="2023-05-04T12:03:00Z" w:id="42">
    <w:p w:rsidR="006F6657" w:rsidP="006F6657" w:rsidRDefault="006F6657" w14:paraId="1FFEC6B5" w14:textId="77777777">
      <w:pPr>
        <w:pStyle w:val="Textocomentario"/>
      </w:pPr>
      <w:r>
        <w:rPr>
          <w:rStyle w:val="Refdecomentario"/>
        </w:rPr>
        <w:annotationRef/>
      </w:r>
    </w:p>
    <w:p w:rsidR="006F6657" w:rsidP="006F6657" w:rsidRDefault="006F6657" w14:paraId="0C19D730" w14:textId="54A22DA6">
      <w:pPr>
        <w:pStyle w:val="Textocomentario"/>
        <w:rPr>
          <w:color w:val="FF0000"/>
        </w:rPr>
      </w:pPr>
      <w:r w:rsidRPr="00DB0CEA">
        <w:rPr>
          <w:color w:val="FF0000"/>
        </w:rPr>
        <w:t>Ventana modal con imagen.</w:t>
      </w:r>
    </w:p>
    <w:p w:rsidR="006F6657" w:rsidP="006F6657" w:rsidRDefault="006F6657" w14:paraId="6CBE17B6" w14:textId="77777777">
      <w:pPr>
        <w:pStyle w:val="Textocomentario"/>
      </w:pPr>
    </w:p>
    <w:p w:rsidR="006F6657" w:rsidP="006F6657" w:rsidRDefault="006F6657" w14:paraId="250BE6CE" w14:textId="77777777">
      <w:pPr>
        <w:pStyle w:val="Normal0"/>
        <w:pBdr>
          <w:top w:val="nil"/>
          <w:left w:val="nil"/>
          <w:bottom w:val="nil"/>
          <w:right w:val="nil"/>
          <w:between w:val="nil"/>
        </w:pBdr>
        <w:spacing w:line="360" w:lineRule="auto"/>
        <w:jc w:val="both"/>
        <w:rPr>
          <w:sz w:val="20"/>
          <w:szCs w:val="20"/>
        </w:rPr>
      </w:pPr>
      <w:r>
        <w:rPr>
          <w:sz w:val="20"/>
          <w:szCs w:val="20"/>
        </w:rPr>
        <w:t xml:space="preserve">El registro de esta percepción es particularmente importante en contextos como la práctica ambulatoria, donde no es común que los pacientes o usuarios manifiesten directamente sus problemas familiares, y por el contrario es difícil encontrar profesionales de salud especializados en abordar tales temas cuando se detectan en la conversación durante la consulta. Este instrumento también sirve para favorecer una relación médico paciente en toda su extensión. </w:t>
      </w:r>
    </w:p>
    <w:p w:rsidR="006F6657" w:rsidP="006F6657" w:rsidRDefault="006F6657" w14:paraId="7F9CE529" w14:textId="1F376839">
      <w:pPr>
        <w:pStyle w:val="Textocomentario"/>
      </w:pPr>
      <w:hyperlink w:history="1" r:id="rId19">
        <w:r w:rsidRPr="00145903">
          <w:rPr>
            <w:rStyle w:val="Hipervnculo"/>
          </w:rPr>
          <w:t>https://t3.ftcdn.net/jpg/05/47/34/00/240_F_547340066_8pD0TAP37cNvyQW9c4oh9EpvrXtNk1X8.jpg</w:t>
        </w:r>
      </w:hyperlink>
      <w:r>
        <w:t xml:space="preserve"> </w:t>
      </w:r>
      <w:r>
        <w:t xml:space="preserve"> </w:t>
      </w:r>
    </w:p>
  </w:comment>
  <w:comment w:initials="" w:author="MARIBEL" w:date="2022-08-23T22:29:00Z" w:id="43">
    <w:p w:rsidR="00084319" w:rsidRDefault="001B3F57" w14:paraId="00000354" w14:textId="77777777">
      <w:pPr>
        <w:pStyle w:val="Normal0"/>
        <w:widowControl w:val="0"/>
        <w:pBdr>
          <w:top w:val="nil"/>
          <w:left w:val="nil"/>
          <w:bottom w:val="nil"/>
          <w:right w:val="nil"/>
          <w:between w:val="nil"/>
        </w:pBdr>
        <w:spacing w:line="240" w:lineRule="auto"/>
        <w:rPr>
          <w:color w:val="000000"/>
        </w:rPr>
      </w:pPr>
      <w:r>
        <w:rPr>
          <w:color w:val="000000"/>
        </w:rPr>
        <w:t>Destacar en cajón texto color.</w:t>
      </w:r>
    </w:p>
    <w:p w:rsidR="00084319" w:rsidRDefault="001B3F57" w14:paraId="00000355" w14:textId="7E37C0EE">
      <w:pPr>
        <w:pStyle w:val="Normal0"/>
        <w:widowControl w:val="0"/>
        <w:pBdr>
          <w:top w:val="nil"/>
          <w:left w:val="nil"/>
          <w:bottom w:val="nil"/>
          <w:right w:val="nil"/>
          <w:between w:val="nil"/>
        </w:pBdr>
        <w:spacing w:line="240" w:lineRule="auto"/>
        <w:rPr>
          <w:color w:val="000000"/>
        </w:rPr>
      </w:pPr>
      <w:r>
        <w:rPr>
          <w:color w:val="000000"/>
        </w:rPr>
        <w:t xml:space="preserve">Imagen referencia: </w:t>
      </w:r>
      <w:hyperlink w:history="1" r:id="rId20">
        <w:r w:rsidRPr="00145903" w:rsidR="006F6657">
          <w:rPr>
            <w:rStyle w:val="Hipervnculo"/>
          </w:rPr>
          <w:t>https://t3.ftcdn.net/jpg/03/44/99/38/240_F_344993838_hhN6zlXkKGUfzSDg364ARla2OrI9LWos.jpg</w:t>
        </w:r>
      </w:hyperlink>
      <w:r w:rsidR="006F6657">
        <w:rPr>
          <w:color w:val="000000"/>
        </w:rPr>
        <w:t xml:space="preserve"> </w:t>
      </w:r>
    </w:p>
  </w:comment>
  <w:comment w:initials="" w:author="MARIBEL" w:date="2022-08-23T22:35:00Z" w:id="44">
    <w:p w:rsidR="00084319" w:rsidRDefault="001B3F57" w14:paraId="0000032B" w14:textId="3991704E">
      <w:pPr>
        <w:pStyle w:val="Normal0"/>
        <w:widowControl w:val="0"/>
        <w:pBdr>
          <w:top w:val="nil"/>
          <w:left w:val="nil"/>
          <w:bottom w:val="nil"/>
          <w:right w:val="nil"/>
          <w:between w:val="nil"/>
        </w:pBdr>
        <w:spacing w:line="240" w:lineRule="auto"/>
        <w:rPr>
          <w:color w:val="000000"/>
        </w:rPr>
      </w:pPr>
      <w:r>
        <w:rPr>
          <w:color w:val="000000"/>
        </w:rPr>
        <w:t xml:space="preserve">Llamado a la acción enlazando a documento dispuesto en </w:t>
      </w:r>
      <w:hyperlink w:history="1" r:id="rId21">
        <w:r w:rsidRPr="00145903" w:rsidR="006F6657">
          <w:rPr>
            <w:rStyle w:val="Hipervnculo"/>
          </w:rPr>
          <w:t>http://inger.gob.mx/pluginfile.php/1682/mod_resource/content/19/Repositorio_Cursos/Archivos/Cuidamhe/MODULO_I/UNIDAD_3/APGAR</w:t>
        </w:r>
        <w:r w:rsidRPr="00145903" w:rsidR="006F6657">
          <w:rPr>
            <w:rStyle w:val="Hipervnculo"/>
          </w:rPr>
          <w:t>.</w:t>
        </w:r>
        <w:r w:rsidRPr="00145903" w:rsidR="006F6657">
          <w:rPr>
            <w:rStyle w:val="Hipervnculo"/>
          </w:rPr>
          <w:t>pdf</w:t>
        </w:r>
      </w:hyperlink>
      <w:r w:rsidR="006F6657">
        <w:rPr>
          <w:color w:val="000000"/>
        </w:rPr>
        <w:t xml:space="preserve"> </w:t>
      </w:r>
    </w:p>
  </w:comment>
  <w:comment w:initials="F" w:author="Fabian" w:date="2023-05-24T09:11:00Z" w:id="45">
    <w:p w:rsidR="00651C26" w:rsidRDefault="00651C26" w14:paraId="2ECFAF13" w14:textId="77777777">
      <w:pPr>
        <w:pStyle w:val="Textocomentario"/>
      </w:pPr>
      <w:r>
        <w:rPr>
          <w:rStyle w:val="Refdecomentario"/>
        </w:rPr>
        <w:annotationRef/>
      </w:r>
    </w:p>
    <w:p w:rsidR="00651C26" w:rsidRDefault="00651C26" w14:paraId="26ED2DE0" w14:textId="4251A783">
      <w:pPr>
        <w:pStyle w:val="Textocomentario"/>
      </w:pPr>
      <w:r>
        <w:t>Listado no ordenado, cuadro color. Con separadores.</w:t>
      </w:r>
    </w:p>
  </w:comment>
  <w:comment w:initials="F" w:author="Fabian" w:date="2023-05-24T09:12:00Z" w:id="46">
    <w:p w:rsidR="00651C26" w:rsidRDefault="00651C26" w14:paraId="3511EFC0" w14:textId="77777777">
      <w:pPr>
        <w:pStyle w:val="Textocomentario"/>
      </w:pPr>
      <w:r>
        <w:rPr>
          <w:rStyle w:val="Refdecomentario"/>
        </w:rPr>
        <w:annotationRef/>
      </w:r>
    </w:p>
    <w:p w:rsidR="00651C26" w:rsidRDefault="00651C26" w14:paraId="5194162B" w14:textId="140696AF">
      <w:pPr>
        <w:pStyle w:val="Textocomentario"/>
      </w:pPr>
      <w:r>
        <w:t>Cajón texto color.</w:t>
      </w:r>
    </w:p>
  </w:comment>
  <w:comment w:initials="F" w:author="Fabian" w:date="2023-05-24T09:15:00Z" w:id="47">
    <w:p w:rsidR="00651C26" w:rsidRDefault="00651C26" w14:paraId="4DB57972" w14:textId="77777777">
      <w:pPr>
        <w:pStyle w:val="Textocomentario"/>
      </w:pPr>
      <w:r>
        <w:rPr>
          <w:rStyle w:val="Refdecomentario"/>
        </w:rPr>
        <w:annotationRef/>
      </w:r>
    </w:p>
    <w:p w:rsidR="00651C26" w:rsidRDefault="00651C26" w14:paraId="7CF567D8" w14:textId="3B99FE5F">
      <w:pPr>
        <w:pStyle w:val="Textocomentario"/>
      </w:pPr>
      <w:r>
        <w:t>Tarjetas conectadas.</w:t>
      </w:r>
    </w:p>
  </w:comment>
  <w:comment w:initials="" w:author="MARIBEL" w:date="2022-08-21T23:59:00Z" w:id="48">
    <w:p w:rsidR="00084319" w:rsidRDefault="001B3F57" w14:paraId="00000332" w14:textId="72953936">
      <w:pPr>
        <w:pStyle w:val="Normal0"/>
        <w:widowControl w:val="0"/>
        <w:pBdr>
          <w:top w:val="nil"/>
          <w:left w:val="nil"/>
          <w:bottom w:val="nil"/>
          <w:right w:val="nil"/>
          <w:between w:val="nil"/>
        </w:pBdr>
        <w:spacing w:line="240" w:lineRule="auto"/>
        <w:rPr>
          <w:color w:val="000000"/>
        </w:rPr>
      </w:pPr>
      <w:r>
        <w:rPr>
          <w:color w:val="000000"/>
        </w:rPr>
        <w:t xml:space="preserve">Llamado a la acción enlazando a documentodisponible en </w:t>
      </w:r>
      <w:hyperlink w:history="1" r:id="rId22">
        <w:r w:rsidRPr="00145903" w:rsidR="009F302A">
          <w:rPr>
            <w:rStyle w:val="Hipervnculo"/>
          </w:rPr>
          <w:t>https://www.minsalud.gov.co/sites/rid/Lists/BibliotecaDigital/RIDE/VS/PP/instrumentos-aplicacion-sugerida-rpms.</w:t>
        </w:r>
        <w:r w:rsidRPr="00145903" w:rsidR="009F302A">
          <w:rPr>
            <w:rStyle w:val="Hipervnculo"/>
          </w:rPr>
          <w:t>p</w:t>
        </w:r>
        <w:r w:rsidRPr="00145903" w:rsidR="009F302A">
          <w:rPr>
            <w:rStyle w:val="Hipervnculo"/>
          </w:rPr>
          <w:t>df</w:t>
        </w:r>
      </w:hyperlink>
      <w:r w:rsidR="009F302A">
        <w:rPr>
          <w:color w:val="000000"/>
        </w:rPr>
        <w:t xml:space="preserve"> </w:t>
      </w:r>
    </w:p>
  </w:comment>
  <w:comment w:initials="F" w:author="Fabian" w:date="2023-05-24T09:17:00Z" w:id="49">
    <w:p w:rsidR="00CB0E37" w:rsidRDefault="00CB0E37" w14:paraId="555C404F" w14:textId="77777777">
      <w:pPr>
        <w:pStyle w:val="Textocomentario"/>
      </w:pPr>
      <w:r>
        <w:rPr>
          <w:rStyle w:val="Refdecomentario"/>
        </w:rPr>
        <w:annotationRef/>
      </w:r>
    </w:p>
    <w:p w:rsidR="00CB0E37" w:rsidRDefault="00CB0E37" w14:paraId="42DD1215" w14:textId="1C15C3ED">
      <w:pPr>
        <w:pStyle w:val="Textocomentario"/>
      </w:pPr>
      <w:hyperlink w:history="1" r:id="rId23">
        <w:r w:rsidRPr="00145903">
          <w:rPr>
            <w:rStyle w:val="Hipervnculo"/>
          </w:rPr>
          <w:t>https://t3.ftcdn.net/jpg/05/95/51/62/240_F_595516256_XbUruEu0Tdsu4nGzDVW4z4MwAtRmw7nw.jpg</w:t>
        </w:r>
      </w:hyperlink>
      <w:r>
        <w:t xml:space="preserve"> </w:t>
      </w:r>
    </w:p>
  </w:comment>
  <w:comment w:initials="F" w:author="Fabian" w:date="2023-05-24T09:17:00Z" w:id="50">
    <w:p w:rsidR="00CB0E37" w:rsidRDefault="00CB0E37" w14:paraId="35C30829" w14:textId="77777777">
      <w:pPr>
        <w:pStyle w:val="Textocomentario"/>
      </w:pPr>
      <w:r>
        <w:rPr>
          <w:rStyle w:val="Refdecomentario"/>
        </w:rPr>
        <w:annotationRef/>
      </w:r>
    </w:p>
    <w:p w:rsidR="00CB0E37" w:rsidRDefault="00CB0E37" w14:paraId="10A304F5" w14:textId="79CE2813">
      <w:pPr>
        <w:pStyle w:val="Textocomentario"/>
      </w:pPr>
      <w:r>
        <w:t>Cajón texto color.</w:t>
      </w:r>
    </w:p>
  </w:comment>
  <w:comment w:initials="F" w:author="Fabian" w:date="2023-05-04T12:03:00Z" w:id="51">
    <w:p w:rsidR="00CB0E37" w:rsidP="00CB0E37" w:rsidRDefault="00CB0E37" w14:paraId="66BE44D9" w14:textId="77777777">
      <w:pPr>
        <w:pStyle w:val="Textocomentario"/>
      </w:pPr>
      <w:r>
        <w:rPr>
          <w:rStyle w:val="Refdecomentario"/>
        </w:rPr>
        <w:annotationRef/>
      </w:r>
    </w:p>
    <w:p w:rsidR="00CB0E37" w:rsidP="00CB0E37" w:rsidRDefault="00CB0E37" w14:paraId="2C6420C2" w14:textId="77777777">
      <w:pPr>
        <w:pStyle w:val="Textocomentario"/>
        <w:rPr>
          <w:color w:val="FF0000"/>
        </w:rPr>
      </w:pPr>
      <w:r w:rsidRPr="00DB0CEA">
        <w:rPr>
          <w:color w:val="FF0000"/>
        </w:rPr>
        <w:t>Ventana modal con imagen.</w:t>
      </w:r>
    </w:p>
    <w:p w:rsidR="00CB0E37" w:rsidP="00CB0E37" w:rsidRDefault="00CB0E37" w14:paraId="184989D8" w14:textId="77777777">
      <w:pPr>
        <w:pStyle w:val="Textocomentario"/>
      </w:pPr>
    </w:p>
    <w:p w:rsidR="00CB0E37" w:rsidP="00CB0E37" w:rsidRDefault="00CB0E37" w14:paraId="6E2B4B9C" w14:textId="77777777">
      <w:pPr>
        <w:pStyle w:val="Normal0"/>
        <w:pBdr>
          <w:top w:val="nil"/>
          <w:left w:val="nil"/>
          <w:bottom w:val="nil"/>
          <w:right w:val="nil"/>
          <w:between w:val="nil"/>
        </w:pBdr>
        <w:spacing w:line="360" w:lineRule="auto"/>
        <w:jc w:val="both"/>
        <w:rPr>
          <w:sz w:val="20"/>
          <w:szCs w:val="20"/>
        </w:rPr>
      </w:pPr>
      <w:r>
        <w:rPr>
          <w:sz w:val="20"/>
          <w:szCs w:val="20"/>
        </w:rPr>
        <w:t>La transformación que causan los momentos significativos en la salud puede ser positiva o negativa, y esto dependerá en gran parte del significado que el individuo otorga a la experiencia, del momento de su vida en que ocurran, de su historia, de sus estrategias de afrontamiento, del contexto social y familiar, de las redes de apoyo social con las que cuente y de la atención integral en salud que reciba.</w:t>
      </w:r>
    </w:p>
    <w:p w:rsidR="00CB0E37" w:rsidP="00CB0E37" w:rsidRDefault="00CB0E37" w14:paraId="4286DF14" w14:textId="2BC4F58D">
      <w:pPr>
        <w:pStyle w:val="Textocomentario"/>
      </w:pPr>
      <w:hyperlink w:history="1" r:id="rId24">
        <w:r w:rsidRPr="00145903">
          <w:rPr>
            <w:rStyle w:val="Hipervnculo"/>
          </w:rPr>
          <w:t>https://t4.ftcdn.net/jpg/05/22/95/33/240_F_522953385_xasE5XvCYbJqeXMxJkUSNu4VQkCRNzSx.jpg</w:t>
        </w:r>
      </w:hyperlink>
      <w:r>
        <w:t xml:space="preserve"> </w:t>
      </w:r>
      <w:r>
        <w:t xml:space="preserve"> </w:t>
      </w:r>
    </w:p>
  </w:comment>
  <w:comment w:initials="F" w:author="Fabian" w:date="2023-05-24T09:19:00Z" w:id="52">
    <w:p w:rsidR="00CB0E37" w:rsidRDefault="00CB0E37" w14:paraId="6FECAC27" w14:textId="77777777">
      <w:pPr>
        <w:pStyle w:val="Textocomentario"/>
      </w:pPr>
      <w:r>
        <w:rPr>
          <w:rStyle w:val="Refdecomentario"/>
        </w:rPr>
        <w:annotationRef/>
      </w:r>
    </w:p>
    <w:p w:rsidR="00CB0E37" w:rsidRDefault="00CB0E37" w14:paraId="1A02E8D8" w14:textId="410C4672">
      <w:pPr>
        <w:pStyle w:val="Textocomentario"/>
      </w:pPr>
      <w:r>
        <w:t>Cajón texto color.</w:t>
      </w:r>
    </w:p>
  </w:comment>
  <w:comment w:initials="" w:author="MARIBEL" w:date="2022-08-24T01:14:00Z" w:id="53">
    <w:p w:rsidR="00084319" w:rsidRDefault="001B3F57" w14:paraId="0000033B" w14:textId="77777777">
      <w:pPr>
        <w:pStyle w:val="Normal0"/>
        <w:widowControl w:val="0"/>
        <w:pBdr>
          <w:top w:val="nil"/>
          <w:left w:val="nil"/>
          <w:bottom w:val="nil"/>
          <w:right w:val="nil"/>
          <w:between w:val="nil"/>
        </w:pBdr>
        <w:spacing w:line="240" w:lineRule="auto"/>
        <w:rPr>
          <w:color w:val="000000"/>
        </w:rPr>
      </w:pPr>
      <w:r>
        <w:rPr>
          <w:color w:val="000000"/>
        </w:rPr>
        <w:t>Se recomienda la construcción de un esquema tipo mapa mental que enlace el elemento “Aprendizaje” con las características relacionadas a continuación en texto editable:</w:t>
      </w:r>
    </w:p>
    <w:p w:rsidR="00084319" w:rsidRDefault="001B3F57" w14:paraId="0000033C" w14:textId="77777777">
      <w:pPr>
        <w:pStyle w:val="Normal0"/>
        <w:widowControl w:val="0"/>
        <w:pBdr>
          <w:top w:val="nil"/>
          <w:left w:val="nil"/>
          <w:bottom w:val="nil"/>
          <w:right w:val="nil"/>
          <w:between w:val="nil"/>
        </w:pBdr>
        <w:spacing w:line="240" w:lineRule="auto"/>
        <w:rPr>
          <w:color w:val="000000"/>
        </w:rPr>
      </w:pPr>
      <w:r>
        <w:rPr>
          <w:color w:val="000000"/>
        </w:rPr>
        <w:t xml:space="preserve">Implica un proceso constructivo interno, auto estructurante, subjetivo y personal. </w:t>
      </w:r>
    </w:p>
    <w:p w:rsidR="00084319" w:rsidRDefault="001B3F57" w14:paraId="0000033D" w14:textId="77777777">
      <w:pPr>
        <w:pStyle w:val="Normal0"/>
        <w:widowControl w:val="0"/>
        <w:pBdr>
          <w:top w:val="nil"/>
          <w:left w:val="nil"/>
          <w:bottom w:val="nil"/>
          <w:right w:val="nil"/>
          <w:between w:val="nil"/>
        </w:pBdr>
        <w:spacing w:line="240" w:lineRule="auto"/>
        <w:rPr>
          <w:color w:val="000000"/>
        </w:rPr>
      </w:pPr>
      <w:r>
        <w:rPr>
          <w:color w:val="000000"/>
        </w:rPr>
        <w:t xml:space="preserve">Se facilita por la interacción con los otros, es social y cooperativo. </w:t>
      </w:r>
    </w:p>
    <w:p w:rsidR="00084319" w:rsidRDefault="001B3F57" w14:paraId="0000033E" w14:textId="77777777">
      <w:pPr>
        <w:pStyle w:val="Normal0"/>
        <w:widowControl w:val="0"/>
        <w:pBdr>
          <w:top w:val="nil"/>
          <w:left w:val="nil"/>
          <w:bottom w:val="nil"/>
          <w:right w:val="nil"/>
          <w:between w:val="nil"/>
        </w:pBdr>
        <w:spacing w:line="240" w:lineRule="auto"/>
        <w:rPr>
          <w:color w:val="000000"/>
        </w:rPr>
      </w:pPr>
      <w:r>
        <w:rPr>
          <w:color w:val="000000"/>
        </w:rPr>
        <w:t xml:space="preserve">Proceso de (re) construcción de saberes culturales. </w:t>
      </w:r>
    </w:p>
    <w:p w:rsidR="00084319" w:rsidRDefault="001B3F57" w14:paraId="0000033F" w14:textId="77777777">
      <w:pPr>
        <w:pStyle w:val="Normal0"/>
        <w:widowControl w:val="0"/>
        <w:pBdr>
          <w:top w:val="nil"/>
          <w:left w:val="nil"/>
          <w:bottom w:val="nil"/>
          <w:right w:val="nil"/>
          <w:between w:val="nil"/>
        </w:pBdr>
        <w:spacing w:line="240" w:lineRule="auto"/>
        <w:rPr>
          <w:color w:val="000000"/>
        </w:rPr>
      </w:pPr>
      <w:r>
        <w:rPr>
          <w:color w:val="000000"/>
        </w:rPr>
        <w:t>Depende del nivel de desarrollo cognitivo, emocional, social.</w:t>
      </w:r>
    </w:p>
    <w:p w:rsidR="00084319" w:rsidRDefault="001B3F57" w14:paraId="00000340" w14:textId="77777777">
      <w:pPr>
        <w:pStyle w:val="Normal0"/>
        <w:widowControl w:val="0"/>
        <w:pBdr>
          <w:top w:val="nil"/>
          <w:left w:val="nil"/>
          <w:bottom w:val="nil"/>
          <w:right w:val="nil"/>
          <w:between w:val="nil"/>
        </w:pBdr>
        <w:spacing w:line="240" w:lineRule="auto"/>
        <w:rPr>
          <w:color w:val="000000"/>
        </w:rPr>
      </w:pPr>
      <w:r>
        <w:rPr>
          <w:color w:val="000000"/>
        </w:rPr>
        <w:t xml:space="preserve">Depende de la naturaleza de las estructuras de conocimiento. </w:t>
      </w:r>
    </w:p>
    <w:p w:rsidR="00084319" w:rsidRDefault="001B3F57" w14:paraId="00000341" w14:textId="77777777">
      <w:pPr>
        <w:pStyle w:val="Normal0"/>
        <w:widowControl w:val="0"/>
        <w:pBdr>
          <w:top w:val="nil"/>
          <w:left w:val="nil"/>
          <w:bottom w:val="nil"/>
          <w:right w:val="nil"/>
          <w:between w:val="nil"/>
        </w:pBdr>
        <w:spacing w:line="240" w:lineRule="auto"/>
        <w:rPr>
          <w:color w:val="000000"/>
        </w:rPr>
      </w:pPr>
      <w:r>
        <w:rPr>
          <w:color w:val="000000"/>
        </w:rPr>
        <w:t>Parte de conocimientos y experiencias previos del sujeto.</w:t>
      </w:r>
    </w:p>
    <w:p w:rsidR="00084319" w:rsidRDefault="001B3F57" w14:paraId="00000342" w14:textId="77777777">
      <w:pPr>
        <w:pStyle w:val="Normal0"/>
        <w:widowControl w:val="0"/>
        <w:pBdr>
          <w:top w:val="nil"/>
          <w:left w:val="nil"/>
          <w:bottom w:val="nil"/>
          <w:right w:val="nil"/>
          <w:between w:val="nil"/>
        </w:pBdr>
        <w:spacing w:line="240" w:lineRule="auto"/>
        <w:rPr>
          <w:color w:val="000000"/>
        </w:rPr>
      </w:pPr>
      <w:r>
        <w:rPr>
          <w:color w:val="000000"/>
        </w:rPr>
        <w:t xml:space="preserve">Implica un proceso de reorganización interna de esquemas. </w:t>
      </w:r>
    </w:p>
    <w:p w:rsidR="00084319" w:rsidRDefault="001B3F57" w14:paraId="00000343" w14:textId="77777777">
      <w:pPr>
        <w:pStyle w:val="Normal0"/>
        <w:widowControl w:val="0"/>
        <w:pBdr>
          <w:top w:val="nil"/>
          <w:left w:val="nil"/>
          <w:bottom w:val="nil"/>
          <w:right w:val="nil"/>
          <w:between w:val="nil"/>
        </w:pBdr>
        <w:spacing w:line="240" w:lineRule="auto"/>
        <w:rPr>
          <w:color w:val="000000"/>
        </w:rPr>
      </w:pPr>
      <w:r>
        <w:rPr>
          <w:color w:val="000000"/>
        </w:rPr>
        <w:t xml:space="preserve">Se produce cuando entra en conflicto lo que se conoce con lo que se debería saber. </w:t>
      </w:r>
    </w:p>
    <w:p w:rsidR="00084319" w:rsidRDefault="001B3F57" w14:paraId="00000344" w14:textId="77777777">
      <w:pPr>
        <w:pStyle w:val="Normal0"/>
        <w:widowControl w:val="0"/>
        <w:pBdr>
          <w:top w:val="nil"/>
          <w:left w:val="nil"/>
          <w:bottom w:val="nil"/>
          <w:right w:val="nil"/>
          <w:between w:val="nil"/>
        </w:pBdr>
        <w:spacing w:line="240" w:lineRule="auto"/>
        <w:rPr>
          <w:color w:val="000000"/>
        </w:rPr>
      </w:pPr>
      <w:r>
        <w:rPr>
          <w:color w:val="000000"/>
        </w:rPr>
        <w:t>Tiene un importante componente afectivo (autoconocimiento, motivación, metas disposición por aprender, expectativas, representaciones).</w:t>
      </w:r>
    </w:p>
    <w:p w:rsidR="00084319" w:rsidRDefault="001B3F57" w14:paraId="00000345" w14:textId="77777777">
      <w:pPr>
        <w:pStyle w:val="Normal0"/>
        <w:widowControl w:val="0"/>
        <w:pBdr>
          <w:top w:val="nil"/>
          <w:left w:val="nil"/>
          <w:bottom w:val="nil"/>
          <w:right w:val="nil"/>
          <w:between w:val="nil"/>
        </w:pBdr>
        <w:spacing w:line="240" w:lineRule="auto"/>
        <w:rPr>
          <w:color w:val="000000"/>
        </w:rPr>
      </w:pPr>
      <w:r>
        <w:rPr>
          <w:color w:val="000000"/>
        </w:rPr>
        <w:t xml:space="preserve">Requiere contextualización (aprender a resolver problemas con sentido). </w:t>
      </w:r>
    </w:p>
    <w:p w:rsidR="00084319" w:rsidRDefault="001B3F57" w14:paraId="00000346" w14:textId="77777777">
      <w:pPr>
        <w:pStyle w:val="Normal0"/>
        <w:widowControl w:val="0"/>
        <w:pBdr>
          <w:top w:val="nil"/>
          <w:left w:val="nil"/>
          <w:bottom w:val="nil"/>
          <w:right w:val="nil"/>
          <w:between w:val="nil"/>
        </w:pBdr>
        <w:spacing w:line="240" w:lineRule="auto"/>
        <w:rPr>
          <w:color w:val="000000"/>
        </w:rPr>
      </w:pPr>
      <w:r>
        <w:rPr>
          <w:color w:val="000000"/>
        </w:rPr>
        <w:t>Se facilita con apoyos que conduzcan a la construcción de puentes cognitivos entre lo nuevo y lo familiar, y con materiales de aprendizajes potencialmente significativos.</w:t>
      </w:r>
    </w:p>
  </w:comment>
  <w:comment w:initials="F" w:author="Fabian" w:date="2023-05-04T12:03:00Z" w:id="54">
    <w:p w:rsidR="00600198" w:rsidP="00600198" w:rsidRDefault="00600198" w14:paraId="64040E6E" w14:textId="77777777">
      <w:pPr>
        <w:pStyle w:val="Textocomentario"/>
      </w:pPr>
      <w:r>
        <w:rPr>
          <w:rStyle w:val="Refdecomentario"/>
        </w:rPr>
        <w:annotationRef/>
      </w:r>
    </w:p>
    <w:p w:rsidR="00600198" w:rsidP="00600198" w:rsidRDefault="00600198" w14:paraId="0AAA81D5" w14:textId="77777777">
      <w:pPr>
        <w:pStyle w:val="Textocomentario"/>
        <w:rPr>
          <w:color w:val="FF0000"/>
        </w:rPr>
      </w:pPr>
      <w:r w:rsidRPr="00DB0CEA">
        <w:rPr>
          <w:color w:val="FF0000"/>
        </w:rPr>
        <w:t>Ventana modal con imagen.</w:t>
      </w:r>
    </w:p>
    <w:p w:rsidR="00600198" w:rsidP="00600198" w:rsidRDefault="00600198" w14:paraId="452283AF" w14:textId="77777777">
      <w:pPr>
        <w:pStyle w:val="Textocomentario"/>
      </w:pPr>
    </w:p>
    <w:p w:rsidR="00600198" w:rsidP="00600198" w:rsidRDefault="00600198" w14:paraId="0540C109" w14:textId="77777777">
      <w:pPr>
        <w:pStyle w:val="Normal0"/>
        <w:spacing w:line="360" w:lineRule="auto"/>
        <w:jc w:val="both"/>
        <w:rPr>
          <w:color w:val="000000"/>
          <w:sz w:val="20"/>
          <w:szCs w:val="20"/>
        </w:rPr>
      </w:pPr>
      <w:r>
        <w:rPr>
          <w:sz w:val="20"/>
          <w:szCs w:val="20"/>
        </w:rPr>
        <w:t>La educación grupal en la RPMS está dirigida a g</w:t>
      </w:r>
      <w:r>
        <w:rPr>
          <w:color w:val="000000"/>
          <w:sz w:val="20"/>
          <w:szCs w:val="20"/>
        </w:rPr>
        <w:t xml:space="preserve">rupos que comparten un mismo momento vital o el mismo riesgo y en los que pueden participar padres y/o cuidadores (este último caso para primera infancia, infancia, adolescencia y vejez o para cualquier momento vital en los casos en que el sujeto requiera acompañamiento de su cuidador). </w:t>
      </w:r>
      <w:r>
        <w:rPr>
          <w:color w:val="000000"/>
          <w:sz w:val="20"/>
          <w:szCs w:val="20"/>
        </w:rPr>
        <w:t>También a grupos de familias que comparten una condición o situación de salud.</w:t>
      </w:r>
    </w:p>
    <w:p w:rsidR="00600198" w:rsidP="00600198" w:rsidRDefault="00600198" w14:paraId="6F549A37" w14:textId="11EE8072">
      <w:pPr>
        <w:pStyle w:val="Normal0"/>
        <w:spacing w:line="360" w:lineRule="auto"/>
        <w:jc w:val="both"/>
      </w:pPr>
      <w:hyperlink w:history="1" r:id="rId25">
        <w:r w:rsidRPr="00145903">
          <w:rPr>
            <w:rStyle w:val="Hipervnculo"/>
          </w:rPr>
          <w:t>https://t4.ftcdn.net/jpg/05/82/23/93/240_F_582239380_jEKJOyXlCoIGPnzIdcGDTab8YIkuwBqm.jpg</w:t>
        </w:r>
      </w:hyperlink>
      <w:r>
        <w:t xml:space="preserve"> </w:t>
      </w:r>
    </w:p>
  </w:comment>
  <w:comment w:initials="F" w:author="Fabian" w:date="2023-05-24T09:31:00Z" w:id="55">
    <w:p w:rsidR="00600198" w:rsidRDefault="00600198" w14:paraId="14910D3F" w14:textId="77777777">
      <w:pPr>
        <w:pStyle w:val="Textocomentario"/>
      </w:pPr>
      <w:r>
        <w:rPr>
          <w:rStyle w:val="Refdecomentario"/>
        </w:rPr>
        <w:annotationRef/>
      </w:r>
    </w:p>
    <w:p w:rsidR="00600198" w:rsidRDefault="00600198" w14:paraId="6D662B49" w14:textId="151CFC7B">
      <w:pPr>
        <w:pStyle w:val="Textocomentario"/>
      </w:pPr>
      <w:hyperlink w:history="1" r:id="rId26">
        <w:r w:rsidRPr="00145903">
          <w:rPr>
            <w:rStyle w:val="Hipervnculo"/>
          </w:rPr>
          <w:t>https://t3.ftcdn.net/jpg/05/97/05/88/240_F_597058896_EprvPimcFQ9dkhbZNnYEa6Y7NlqaTG8L.jpg</w:t>
        </w:r>
      </w:hyperlink>
      <w:r>
        <w:t xml:space="preserve"> </w:t>
      </w:r>
    </w:p>
  </w:comment>
  <w:comment w:initials="F" w:author="Fabian" w:date="2023-05-24T09:30:00Z" w:id="56">
    <w:p w:rsidR="00600198" w:rsidRDefault="00600198" w14:paraId="2880E298" w14:textId="77777777">
      <w:pPr>
        <w:pStyle w:val="Textocomentario"/>
      </w:pPr>
      <w:r>
        <w:rPr>
          <w:rStyle w:val="Refdecomentario"/>
        </w:rPr>
        <w:annotationRef/>
      </w:r>
    </w:p>
    <w:p w:rsidR="00600198" w:rsidRDefault="00600198" w14:paraId="58AE1301" w14:textId="053F233D">
      <w:pPr>
        <w:pStyle w:val="Textocomentario"/>
      </w:pPr>
      <w:r>
        <w:t>Cajón texto color.</w:t>
      </w:r>
    </w:p>
  </w:comment>
  <w:comment w:initials="" w:author="MARIBEL" w:date="2022-08-21T18:35:00Z" w:id="57">
    <w:p w:rsidR="00084319" w:rsidRDefault="001B3F57" w14:paraId="0000032F" w14:textId="77777777">
      <w:pPr>
        <w:pStyle w:val="Normal0"/>
        <w:widowControl w:val="0"/>
        <w:pBdr>
          <w:top w:val="nil"/>
          <w:left w:val="nil"/>
          <w:bottom w:val="nil"/>
          <w:right w:val="nil"/>
          <w:between w:val="nil"/>
        </w:pBdr>
        <w:spacing w:line="240" w:lineRule="auto"/>
        <w:rPr>
          <w:color w:val="000000"/>
        </w:rPr>
      </w:pPr>
      <w:r>
        <w:rPr>
          <w:color w:val="000000"/>
        </w:rPr>
        <w:t>https://t3.ftcdn.net/jpg/03/53/25/16/240_F_353251637_NLC6X8qh7B0T5cNJs6JbMWqPNjnxUv2h.jpg</w:t>
      </w:r>
    </w:p>
  </w:comment>
  <w:comment w:initials="" w:author="MARIBEL" w:date="2022-08-21T18:44:00Z" w:id="58">
    <w:p w:rsidR="00084319" w:rsidRDefault="001B3F57" w14:paraId="00000339" w14:textId="77777777">
      <w:pPr>
        <w:pStyle w:val="Normal0"/>
        <w:widowControl w:val="0"/>
        <w:pBdr>
          <w:top w:val="nil"/>
          <w:left w:val="nil"/>
          <w:bottom w:val="nil"/>
          <w:right w:val="nil"/>
          <w:between w:val="nil"/>
        </w:pBdr>
        <w:spacing w:line="240" w:lineRule="auto"/>
        <w:rPr>
          <w:color w:val="000000"/>
        </w:rPr>
      </w:pPr>
      <w:r>
        <w:rPr>
          <w:color w:val="000000"/>
        </w:rPr>
        <w:t>Destacar en cajón texto color.</w:t>
      </w:r>
    </w:p>
    <w:p w:rsidR="00084319" w:rsidRDefault="001B3F57" w14:paraId="0000033A" w14:textId="77777777">
      <w:pPr>
        <w:pStyle w:val="Normal0"/>
        <w:widowControl w:val="0"/>
        <w:pBdr>
          <w:top w:val="nil"/>
          <w:left w:val="nil"/>
          <w:bottom w:val="nil"/>
          <w:right w:val="nil"/>
          <w:between w:val="nil"/>
        </w:pBdr>
        <w:spacing w:line="240" w:lineRule="auto"/>
        <w:rPr>
          <w:color w:val="000000"/>
        </w:rPr>
      </w:pPr>
      <w:r>
        <w:rPr>
          <w:color w:val="000000"/>
        </w:rPr>
        <w:t>Imagen referencia: https://t3.ftcdn.net/jpg/03/44/99/38/240_F_344993838_hhN6zlXkKGUfzSDg364ARla2OrI9LWos.jpg</w:t>
      </w:r>
    </w:p>
  </w:comment>
  <w:comment w:initials="F" w:author="Fabian" w:date="2023-05-24T09:33:00Z" w:id="59">
    <w:p w:rsidR="00802CBD" w:rsidRDefault="00802CBD" w14:paraId="622476E3" w14:textId="77777777">
      <w:pPr>
        <w:pStyle w:val="Textocomentario"/>
      </w:pPr>
      <w:r>
        <w:rPr>
          <w:rStyle w:val="Refdecomentario"/>
        </w:rPr>
        <w:annotationRef/>
      </w:r>
    </w:p>
    <w:p w:rsidR="00802CBD" w:rsidRDefault="00802CBD" w14:paraId="7EA17747" w14:textId="693245BD">
      <w:pPr>
        <w:pStyle w:val="Textocomentario"/>
      </w:pPr>
      <w:r>
        <w:t>Cajón texto color.</w:t>
      </w:r>
    </w:p>
  </w:comment>
  <w:comment w:initials="" w:author="MARIBEL" w:date="2022-08-25T07:06:00Z" w:id="60">
    <w:p w:rsidR="00084319" w:rsidRDefault="001B3F57" w14:paraId="00000330" w14:textId="77777777">
      <w:pPr>
        <w:pStyle w:val="Normal0"/>
        <w:widowControl w:val="0"/>
        <w:pBdr>
          <w:top w:val="nil"/>
          <w:left w:val="nil"/>
          <w:bottom w:val="nil"/>
          <w:right w:val="nil"/>
          <w:between w:val="nil"/>
        </w:pBdr>
        <w:spacing w:line="240" w:lineRule="auto"/>
        <w:rPr>
          <w:color w:val="000000"/>
        </w:rPr>
      </w:pPr>
      <w:r>
        <w:rPr>
          <w:color w:val="000000"/>
        </w:rPr>
        <w:t>https://t3.ftcdn.net/jpg/03/53/25/16/240_F_353251637_NLC6X8qh7B0T5cNJs6JbMWqPNjnxUv2h.jpg</w:t>
      </w:r>
    </w:p>
  </w:comment>
  <w:comment w:initials="" w:author="MARIBEL" w:date="2022-08-25T13:43:00Z" w:id="61">
    <w:p w:rsidR="00084319" w:rsidRDefault="001B3F57" w14:paraId="00000357" w14:textId="77777777">
      <w:pPr>
        <w:pStyle w:val="Normal0"/>
        <w:widowControl w:val="0"/>
        <w:pBdr>
          <w:top w:val="nil"/>
          <w:left w:val="nil"/>
          <w:bottom w:val="nil"/>
          <w:right w:val="nil"/>
          <w:between w:val="nil"/>
        </w:pBdr>
        <w:spacing w:line="240" w:lineRule="auto"/>
        <w:rPr>
          <w:color w:val="000000"/>
        </w:rPr>
      </w:pPr>
      <w:r>
        <w:rPr>
          <w:color w:val="000000"/>
        </w:rPr>
        <w:t>Destacar en cajón texto color.</w:t>
      </w:r>
    </w:p>
    <w:p w:rsidR="00084319" w:rsidRDefault="001B3F57" w14:paraId="00000358" w14:textId="77777777">
      <w:pPr>
        <w:pStyle w:val="Normal0"/>
        <w:widowControl w:val="0"/>
        <w:pBdr>
          <w:top w:val="nil"/>
          <w:left w:val="nil"/>
          <w:bottom w:val="nil"/>
          <w:right w:val="nil"/>
          <w:between w:val="nil"/>
        </w:pBdr>
        <w:spacing w:line="240" w:lineRule="auto"/>
        <w:rPr>
          <w:color w:val="000000"/>
        </w:rPr>
      </w:pPr>
      <w:r>
        <w:rPr>
          <w:color w:val="000000"/>
        </w:rPr>
        <w:t>Imagen referencia: https://t3.ftcdn.net/jpg/03/44/99/38/240_F_344993838_hhN6zlXkKGUfzSDg364ARla2OrI9LWos.jpg</w:t>
      </w:r>
    </w:p>
  </w:comment>
  <w:comment w:initials="F" w:author="Fabian" w:date="2023-05-24T09:37:00Z" w:id="64">
    <w:p w:rsidR="001C416C" w:rsidRDefault="001C416C" w14:paraId="76E2AF05" w14:textId="77777777">
      <w:pPr>
        <w:pStyle w:val="Textocomentario"/>
      </w:pPr>
      <w:r>
        <w:rPr>
          <w:rStyle w:val="Refdecomentario"/>
        </w:rPr>
        <w:annotationRef/>
      </w:r>
    </w:p>
    <w:p w:rsidR="001C416C" w:rsidRDefault="001C416C" w14:paraId="1470851F" w14:textId="78CCBB54">
      <w:pPr>
        <w:pStyle w:val="Textocomentario"/>
      </w:pPr>
      <w:hyperlink w:history="1" r:id="rId27">
        <w:r w:rsidRPr="00145903">
          <w:rPr>
            <w:rStyle w:val="Hipervnculo"/>
          </w:rPr>
          <w:t>https://t3.ftcdn.net/jpg/02/16/51/34/240_F_216513422_izWp57whbG4R9loQL4XCp3ExWBmvfb4E.jpg</w:t>
        </w:r>
      </w:hyperlink>
      <w:r>
        <w:t xml:space="preserve"> </w:t>
      </w:r>
    </w:p>
  </w:comment>
  <w:comment w:initials="" w:author="MARIBEL" w:date="2022-08-25T10:35:00Z" w:id="65">
    <w:p w:rsidR="00084319" w:rsidRDefault="008A2934" w14:paraId="00000331" w14:textId="7F4B61F0">
      <w:pPr>
        <w:pStyle w:val="Normal0"/>
        <w:widowControl w:val="0"/>
        <w:pBdr>
          <w:top w:val="nil"/>
          <w:left w:val="nil"/>
          <w:bottom w:val="nil"/>
          <w:right w:val="nil"/>
          <w:between w:val="nil"/>
        </w:pBdr>
        <w:spacing w:line="240" w:lineRule="auto"/>
        <w:rPr>
          <w:color w:val="000000"/>
        </w:rPr>
      </w:pPr>
      <w:hyperlink w:history="1" r:id="rId28">
        <w:r w:rsidRPr="00145903">
          <w:rPr>
            <w:rStyle w:val="Hipervnculo"/>
          </w:rPr>
          <w:t>https://t3.ftcdn.net/jpg/03/53/25/16/240_F_353251637_NLC6X8qh7B0T5cNJs6JbMWqPNjnxUv2h.jpg</w:t>
        </w:r>
      </w:hyperlink>
      <w:r>
        <w:rPr>
          <w:color w:val="000000"/>
        </w:rPr>
        <w:t xml:space="preserve"> </w:t>
      </w:r>
    </w:p>
  </w:comment>
  <w:comment w:initials="" w:author="MARIBEL" w:date="2022-08-25T13:43:00Z" w:id="66">
    <w:p w:rsidR="00084319" w:rsidRDefault="001B3F57" w14:paraId="00000335" w14:textId="77777777">
      <w:pPr>
        <w:pStyle w:val="Normal0"/>
        <w:widowControl w:val="0"/>
        <w:pBdr>
          <w:top w:val="nil"/>
          <w:left w:val="nil"/>
          <w:bottom w:val="nil"/>
          <w:right w:val="nil"/>
          <w:between w:val="nil"/>
        </w:pBdr>
        <w:spacing w:line="240" w:lineRule="auto"/>
        <w:rPr>
          <w:color w:val="000000"/>
        </w:rPr>
      </w:pPr>
      <w:r>
        <w:rPr>
          <w:color w:val="000000"/>
        </w:rPr>
        <w:t>Destacar en cajón texto color.</w:t>
      </w:r>
    </w:p>
    <w:p w:rsidR="00084319" w:rsidRDefault="001B3F57" w14:paraId="00000336" w14:textId="77777777">
      <w:pPr>
        <w:pStyle w:val="Normal0"/>
        <w:widowControl w:val="0"/>
        <w:pBdr>
          <w:top w:val="nil"/>
          <w:left w:val="nil"/>
          <w:bottom w:val="nil"/>
          <w:right w:val="nil"/>
          <w:between w:val="nil"/>
        </w:pBdr>
        <w:spacing w:line="240" w:lineRule="auto"/>
        <w:rPr>
          <w:color w:val="000000"/>
        </w:rPr>
      </w:pPr>
      <w:r>
        <w:rPr>
          <w:color w:val="000000"/>
        </w:rPr>
        <w:t>Imagen referencia: https://t3.ftcdn.net/jpg/03/44/99/38/240_F_344993838_hhN6zlXkKGUfzSDg364ARla2OrI9LWos.jpg</w:t>
      </w:r>
    </w:p>
  </w:comment>
  <w:comment w:initials="F" w:author="Fabian" w:date="2023-05-24T09:48:00Z" w:id="67">
    <w:p w:rsidR="008A2934" w:rsidRDefault="008A2934" w14:paraId="4571FC9D" w14:textId="77777777">
      <w:pPr>
        <w:pStyle w:val="Textocomentario"/>
      </w:pPr>
      <w:r>
        <w:rPr>
          <w:rStyle w:val="Refdecomentario"/>
        </w:rPr>
        <w:annotationRef/>
      </w:r>
    </w:p>
    <w:p w:rsidR="008A2934" w:rsidRDefault="008A2934" w14:paraId="2D0606A6" w14:textId="2CD80C05">
      <w:pPr>
        <w:pStyle w:val="Textocomentario"/>
      </w:pPr>
      <w:r>
        <w:t>Cajón texto color.</w:t>
      </w:r>
    </w:p>
  </w:comment>
  <w:comment w:initials="F" w:author="Fabian" w:date="2023-05-24T09:50:00Z" w:id="68">
    <w:p w:rsidR="008A2934" w:rsidRDefault="008A2934" w14:paraId="70919718" w14:textId="77777777">
      <w:pPr>
        <w:pStyle w:val="Textocomentario"/>
      </w:pPr>
      <w:r>
        <w:rPr>
          <w:rStyle w:val="Refdecomentario"/>
        </w:rPr>
        <w:annotationRef/>
      </w:r>
    </w:p>
    <w:p w:rsidR="008A2934" w:rsidRDefault="008A2934" w14:paraId="66CEACD8" w14:textId="57C591CB">
      <w:pPr>
        <w:pStyle w:val="Textocomentario"/>
      </w:pPr>
      <w:r>
        <w:t>Tarjetas conectadas.</w:t>
      </w:r>
    </w:p>
  </w:comment>
  <w:comment w:initials="" w:author="MARIBEL" w:date="2022-08-25T10:36:00Z" w:id="69">
    <w:p w:rsidR="00084319" w:rsidRDefault="001B3F57" w14:paraId="00000356" w14:textId="77777777">
      <w:pPr>
        <w:pStyle w:val="Normal0"/>
        <w:widowControl w:val="0"/>
        <w:pBdr>
          <w:top w:val="nil"/>
          <w:left w:val="nil"/>
          <w:bottom w:val="nil"/>
          <w:right w:val="nil"/>
          <w:between w:val="nil"/>
        </w:pBdr>
        <w:spacing w:line="240" w:lineRule="auto"/>
        <w:rPr>
          <w:color w:val="000000"/>
        </w:rPr>
      </w:pPr>
      <w:r>
        <w:rPr>
          <w:color w:val="000000"/>
        </w:rPr>
        <w:t>https://t3.ftcdn.net/jpg/03/53/25/16/240_F_353251637_NLC6X8qh7B0T5cNJs6JbMWqPNjnxUv2h.jpg</w:t>
      </w:r>
    </w:p>
  </w:comment>
  <w:comment w:initials="F" w:author="Fabian" w:date="2023-05-24T09:52:00Z" w:id="70">
    <w:p w:rsidR="008A2934" w:rsidRDefault="008A2934" w14:paraId="70A06907" w14:textId="77777777">
      <w:pPr>
        <w:pStyle w:val="Textocomentario"/>
      </w:pPr>
      <w:r>
        <w:rPr>
          <w:rStyle w:val="Refdecomentario"/>
        </w:rPr>
        <w:annotationRef/>
      </w:r>
    </w:p>
    <w:p w:rsidR="008A2934" w:rsidRDefault="008A2934" w14:paraId="3D0668C0" w14:textId="00093B75">
      <w:pPr>
        <w:pStyle w:val="Textocomentario"/>
      </w:pPr>
      <w:hyperlink w:history="1" r:id="rId29">
        <w:r w:rsidRPr="00145903">
          <w:rPr>
            <w:rStyle w:val="Hipervnculo"/>
          </w:rPr>
          <w:t>https://t3.ftcdn.net/jpg/05/58/65/02/240_F_558650295_RXJNWoN4bZuqdEj4oqfp9V80UOdLxDt3.jpg</w:t>
        </w:r>
      </w:hyperlink>
      <w:r>
        <w:t xml:space="preserve"> </w:t>
      </w:r>
    </w:p>
  </w:comment>
  <w:comment w:initials="F" w:author="Fabian" w:date="2023-05-24T09:52:00Z" w:id="71">
    <w:p w:rsidR="00B12021" w:rsidRDefault="00B12021" w14:paraId="775C6227" w14:textId="77777777">
      <w:pPr>
        <w:pStyle w:val="Textocomentario"/>
      </w:pPr>
      <w:r>
        <w:rPr>
          <w:rStyle w:val="Refdecomentario"/>
        </w:rPr>
        <w:annotationRef/>
      </w:r>
    </w:p>
    <w:p w:rsidR="00B12021" w:rsidRDefault="00B12021" w14:paraId="30C33CED" w14:textId="1C972485">
      <w:pPr>
        <w:pStyle w:val="Textocomentario"/>
      </w:pPr>
      <w:r>
        <w:t>Cajón texto color.</w:t>
      </w:r>
    </w:p>
  </w:comment>
  <w:comment w:initials="" w:author="MARIBEL" w:date="2022-08-25T10:34:00Z" w:id="72">
    <w:p w:rsidR="00084319" w:rsidRDefault="001B3F57" w14:paraId="00000348" w14:textId="77777777">
      <w:pPr>
        <w:pStyle w:val="Normal0"/>
        <w:widowControl w:val="0"/>
        <w:pBdr>
          <w:top w:val="nil"/>
          <w:left w:val="nil"/>
          <w:bottom w:val="nil"/>
          <w:right w:val="nil"/>
          <w:between w:val="nil"/>
        </w:pBdr>
        <w:spacing w:line="240" w:lineRule="auto"/>
        <w:rPr>
          <w:color w:val="000000"/>
        </w:rPr>
      </w:pPr>
      <w:r>
        <w:rPr>
          <w:color w:val="000000"/>
        </w:rPr>
        <w:t>https://t3.ftcdn.net/jpg/03/53/25/16/240_F_353251637_NLC6X8qh7B0T5cNJs6JbMWqPNjnxUv2h.jpg</w:t>
      </w:r>
    </w:p>
  </w:comment>
  <w:comment w:initials="F" w:author="Fabian" w:date="2023-05-04T12:03:00Z" w:id="73">
    <w:p w:rsidR="00BE6D95" w:rsidP="00BE6D95" w:rsidRDefault="00BE6D95" w14:paraId="204B4808" w14:textId="77777777">
      <w:pPr>
        <w:pStyle w:val="Textocomentario"/>
      </w:pPr>
      <w:r>
        <w:rPr>
          <w:rStyle w:val="Refdecomentario"/>
        </w:rPr>
        <w:annotationRef/>
      </w:r>
    </w:p>
    <w:p w:rsidR="00BE6D95" w:rsidP="00BE6D95" w:rsidRDefault="00BE6D95" w14:paraId="0317137B" w14:textId="77777777">
      <w:pPr>
        <w:pStyle w:val="Textocomentario"/>
        <w:rPr>
          <w:color w:val="FF0000"/>
        </w:rPr>
      </w:pPr>
      <w:r w:rsidRPr="00DB0CEA">
        <w:rPr>
          <w:color w:val="FF0000"/>
        </w:rPr>
        <w:t>Ventana modal con imagen.</w:t>
      </w:r>
    </w:p>
    <w:p w:rsidR="00BE6D95" w:rsidP="00BE6D95" w:rsidRDefault="00BE6D95" w14:paraId="27530E7B" w14:textId="77777777">
      <w:pPr>
        <w:pStyle w:val="Textocomentario"/>
      </w:pPr>
    </w:p>
    <w:p w:rsidR="00BE6D95" w:rsidP="00BE6D95" w:rsidRDefault="00BE6D95" w14:paraId="4BBDB65D" w14:textId="77777777">
      <w:pPr>
        <w:pStyle w:val="Normal0"/>
        <w:spacing w:line="240" w:lineRule="auto"/>
        <w:jc w:val="both"/>
        <w:rPr>
          <w:sz w:val="20"/>
          <w:szCs w:val="20"/>
        </w:rPr>
      </w:pPr>
      <w:r w:rsidRPr="001C416C">
        <w:rPr>
          <w:sz w:val="20"/>
          <w:szCs w:val="20"/>
        </w:rPr>
        <w:t>Así mismo se debe garantizar la presencia de materiales para examen físico (fonendoscopio equipo de órganos, tensiómetro, cinta métrica, pulsioxímetro, báscula, tallímetro, optotipos morfoscópicos o angulares para agudeza visual, etc.)</w:t>
      </w:r>
      <w:r>
        <w:rPr>
          <w:sz w:val="20"/>
          <w:szCs w:val="20"/>
        </w:rPr>
        <w:t>.</w:t>
      </w:r>
    </w:p>
    <w:p w:rsidR="00BE6D95" w:rsidP="00BE6D95" w:rsidRDefault="00BE6D95" w14:paraId="3BE8784E" w14:textId="00BB852C">
      <w:pPr>
        <w:pStyle w:val="Normal0"/>
        <w:spacing w:line="360" w:lineRule="auto"/>
        <w:jc w:val="both"/>
      </w:pPr>
      <w:hyperlink w:history="1" r:id="rId30">
        <w:r w:rsidRPr="00145903">
          <w:rPr>
            <w:rStyle w:val="Hipervnculo"/>
          </w:rPr>
          <w:t>https://t4.ftcdn.net/jpg/05/76/97/45/240_F_576974576_01Q90edHPzys2uyxU8DwEgwjnfiQSYKO.jpg</w:t>
        </w:r>
      </w:hyperlink>
      <w:r>
        <w:t xml:space="preserve"> </w:t>
      </w:r>
      <w:r>
        <w:t xml:space="preserve"> </w:t>
      </w:r>
    </w:p>
  </w:comment>
  <w:comment w:initials="" w:author="MARIBEL" w:date="2022-08-25T10:39:00Z" w:id="74">
    <w:p w:rsidR="00084319" w:rsidRDefault="001B3F57" w14:paraId="0000034E" w14:textId="77777777">
      <w:pPr>
        <w:pStyle w:val="Normal0"/>
        <w:widowControl w:val="0"/>
        <w:pBdr>
          <w:top w:val="nil"/>
          <w:left w:val="nil"/>
          <w:bottom w:val="nil"/>
          <w:right w:val="nil"/>
          <w:between w:val="nil"/>
        </w:pBdr>
        <w:spacing w:line="240" w:lineRule="auto"/>
        <w:rPr>
          <w:color w:val="000000"/>
        </w:rPr>
      </w:pPr>
      <w:r>
        <w:rPr>
          <w:color w:val="000000"/>
        </w:rPr>
        <w:t>Destacar en cajón texto color.</w:t>
      </w:r>
    </w:p>
    <w:p w:rsidR="00084319" w:rsidRDefault="001B3F57" w14:paraId="0000034F" w14:textId="77777777">
      <w:pPr>
        <w:pStyle w:val="Normal0"/>
        <w:widowControl w:val="0"/>
        <w:pBdr>
          <w:top w:val="nil"/>
          <w:left w:val="nil"/>
          <w:bottom w:val="nil"/>
          <w:right w:val="nil"/>
          <w:between w:val="nil"/>
        </w:pBdr>
        <w:spacing w:line="240" w:lineRule="auto"/>
        <w:rPr>
          <w:color w:val="000000"/>
        </w:rPr>
      </w:pPr>
      <w:r>
        <w:rPr>
          <w:color w:val="000000"/>
        </w:rPr>
        <w:t>Imagen referencia: https://t3.ftcdn.net/jpg/03/44/99/38/240_F_344993838_hhN6zlXkKGUfzSDg364ARla2OrI9LWos.jpg</w:t>
      </w:r>
    </w:p>
  </w:comment>
  <w:comment w:initials="FD" w:author="Fabián Leonardo Correa Díaz" w:date="2023-06-07T17:20:40" w:id="2082407524">
    <w:p w:rsidR="0F40EBFC" w:rsidRDefault="0F40EBFC" w14:paraId="1E4B22B8" w14:textId="58AF71C6">
      <w:pPr>
        <w:pStyle w:val="CommentText"/>
      </w:pPr>
      <w:r w:rsidR="0F40EBFC">
        <w:rPr/>
        <w:t>Texto alternativo descriptivo:</w:t>
      </w:r>
      <w:r>
        <w:rPr>
          <w:rStyle w:val="CommentReference"/>
        </w:rPr>
        <w:annotationRef/>
      </w:r>
    </w:p>
    <w:p w:rsidR="0F40EBFC" w:rsidRDefault="0F40EBFC" w14:paraId="4B71C779" w14:textId="25AC0E25">
      <w:pPr>
        <w:pStyle w:val="CommentText"/>
      </w:pPr>
    </w:p>
    <w:p w:rsidR="0F40EBFC" w:rsidRDefault="0F40EBFC" w14:paraId="66755466" w14:textId="122BC7DF">
      <w:pPr>
        <w:pStyle w:val="CommentText"/>
      </w:pPr>
      <w:r w:rsidR="0F40EBFC">
        <w:rPr/>
        <w:t>Gráfica que ilustra, de manera circular, el proceso de aprendizaje en los seres humanos, enunciando seis de los aspectos más importantes, que son:</w:t>
      </w:r>
    </w:p>
    <w:p w:rsidR="0F40EBFC" w:rsidRDefault="0F40EBFC" w14:paraId="29739309" w14:textId="4F5C59F2">
      <w:pPr>
        <w:pStyle w:val="CommentText"/>
      </w:pPr>
      <w:r w:rsidR="0F40EBFC">
        <w:rPr/>
        <w:t>1 Procesos internos subjetivos y personales.</w:t>
      </w:r>
    </w:p>
    <w:p w:rsidR="0F40EBFC" w:rsidRDefault="0F40EBFC" w14:paraId="35D846F6" w14:textId="40F1773B">
      <w:pPr>
        <w:pStyle w:val="CommentText"/>
      </w:pPr>
      <w:r w:rsidR="0F40EBFC">
        <w:rPr/>
        <w:t>2 Interacción con la alteridad, vida social y cooperación.</w:t>
      </w:r>
    </w:p>
    <w:p w:rsidR="0F40EBFC" w:rsidRDefault="0F40EBFC" w14:paraId="57058A97" w14:textId="4004489F">
      <w:pPr>
        <w:pStyle w:val="CommentText"/>
      </w:pPr>
      <w:r w:rsidR="0F40EBFC">
        <w:rPr/>
        <w:t>3 Reconstrucción de saberes.</w:t>
      </w:r>
    </w:p>
    <w:p w:rsidR="0F40EBFC" w:rsidRDefault="0F40EBFC" w14:paraId="6CBD5D1C" w14:textId="2185C343">
      <w:pPr>
        <w:pStyle w:val="CommentText"/>
      </w:pPr>
      <w:r w:rsidR="0F40EBFC">
        <w:rPr/>
        <w:t>4 Implicación del nivel de desarrollo cognitivo, emocional y social.</w:t>
      </w:r>
    </w:p>
    <w:p w:rsidR="0F40EBFC" w:rsidRDefault="0F40EBFC" w14:paraId="4D28C3ED" w14:textId="71603B21">
      <w:pPr>
        <w:pStyle w:val="CommentText"/>
      </w:pPr>
      <w:r w:rsidR="0F40EBFC">
        <w:rPr/>
        <w:t>5 Estructuras de conocimiento.</w:t>
      </w:r>
    </w:p>
    <w:p w:rsidR="0F40EBFC" w:rsidRDefault="0F40EBFC" w14:paraId="548B35EA" w14:textId="0A18E8B6">
      <w:pPr>
        <w:pStyle w:val="CommentText"/>
      </w:pPr>
      <w:r w:rsidR="0F40EBFC">
        <w:rPr/>
        <w:t>6 Necesidad de conocimientos y experiencias previas.</w:t>
      </w:r>
    </w:p>
    <w:p w:rsidR="0F40EBFC" w:rsidRDefault="0F40EBFC" w14:paraId="19855CF0" w14:textId="7A1A8102">
      <w:pPr>
        <w:pStyle w:val="CommentText"/>
      </w:pPr>
    </w:p>
  </w:comment>
  <w:comment w:initials="FD" w:author="Fabián Leonardo Correa Díaz" w:date="2023-06-07T17:27:26" w:id="353842386">
    <w:p w:rsidR="0F40EBFC" w:rsidRDefault="0F40EBFC" w14:paraId="052B3996" w14:textId="6DE68715">
      <w:pPr>
        <w:pStyle w:val="CommentText"/>
      </w:pPr>
      <w:r w:rsidR="0F40EBFC">
        <w:rPr/>
        <w:t>Texto alternativo descriptivo para la síntesis:</w:t>
      </w:r>
      <w:r>
        <w:rPr>
          <w:rStyle w:val="CommentReference"/>
        </w:rPr>
        <w:annotationRef/>
      </w:r>
    </w:p>
    <w:p w:rsidR="0F40EBFC" w:rsidRDefault="0F40EBFC" w14:paraId="420E9B3B" w14:textId="7A9B69A7">
      <w:pPr>
        <w:pStyle w:val="CommentText"/>
      </w:pPr>
    </w:p>
    <w:p w:rsidR="0F40EBFC" w:rsidRDefault="0F40EBFC" w14:paraId="1D045EB5" w14:textId="3099A750">
      <w:pPr>
        <w:pStyle w:val="CommentText"/>
      </w:pPr>
      <w:r w:rsidR="0F40EBFC">
        <w:rPr/>
        <w:t>Esquema general de este componente formativo, que enuncia las temáticas desarrolladas en el mismo y destaca aspectos clave estudiados.</w:t>
      </w:r>
    </w:p>
    <w:p w:rsidR="0F40EBFC" w:rsidRDefault="0F40EBFC" w14:paraId="0D15BDA5" w14:textId="16180AB9">
      <w:pPr>
        <w:pStyle w:val="CommentText"/>
      </w:pPr>
      <w:r w:rsidR="0F40EBFC">
        <w:rPr/>
        <w:t>Tema central: El entorno como transformación social.</w:t>
      </w:r>
    </w:p>
    <w:p w:rsidR="0F40EBFC" w:rsidRDefault="0F40EBFC" w14:paraId="26A1926E" w14:textId="009A304D">
      <w:pPr>
        <w:pStyle w:val="CommentText"/>
      </w:pPr>
      <w:r w:rsidR="0F40EBFC">
        <w:rPr/>
        <w:t xml:space="preserve">Temas integradores: </w:t>
      </w:r>
    </w:p>
    <w:p w:rsidR="0F40EBFC" w:rsidRDefault="0F40EBFC" w14:paraId="32956032" w14:textId="3E93B550">
      <w:pPr>
        <w:pStyle w:val="CommentText"/>
      </w:pPr>
      <w:r w:rsidR="0F40EBFC">
        <w:rPr/>
        <w:t>1 Ruta integral de atención para la promoción y  mantenimiento de la salud, que contempla intervenciones dirigidas a personas y familias.</w:t>
      </w:r>
    </w:p>
    <w:p w:rsidR="0F40EBFC" w:rsidRDefault="0F40EBFC" w14:paraId="23884570" w14:textId="02CD437A">
      <w:pPr>
        <w:pStyle w:val="CommentText"/>
      </w:pPr>
      <w:r w:rsidR="0F40EBFC">
        <w:rPr/>
        <w:t>2 Instrumentos de valoración integral, que son de aplicación obligatoria en cada consulta según etapas del ciclo de vida.</w:t>
      </w:r>
    </w:p>
    <w:p w:rsidR="0F40EBFC" w:rsidRDefault="0F40EBFC" w14:paraId="44BE94AB" w14:textId="00B87C7A">
      <w:pPr>
        <w:pStyle w:val="CommentText"/>
      </w:pPr>
      <w:r w:rsidR="0F40EBFC">
        <w:rPr/>
        <w:t>3 Objetivos de las intervenciones y las atenciones.</w:t>
      </w:r>
    </w:p>
  </w:comment>
</w:comments>
</file>

<file path=word/commentsExtended.xml><?xml version="1.0" encoding="utf-8"?>
<w15:commentsEx xmlns:mc="http://schemas.openxmlformats.org/markup-compatibility/2006" xmlns:w15="http://schemas.microsoft.com/office/word/2012/wordml" mc:Ignorable="w15">
  <w15:commentEx w15:done="0" w15:paraId="7849EBBA"/>
  <w15:commentEx w15:done="0" w15:paraId="767CA72A"/>
  <w15:commentEx w15:done="0" w15:paraId="665B958F"/>
  <w15:commentEx w15:done="0" w15:paraId="7C6CE27B"/>
  <w15:commentEx w15:done="0" w15:paraId="1E68BA30"/>
  <w15:commentEx w15:done="0" w15:paraId="144D9D63"/>
  <w15:commentEx w15:done="0" w15:paraId="084B4057"/>
  <w15:commentEx w15:done="0" w15:paraId="6BE98947"/>
  <w15:commentEx w15:done="0" w15:paraId="00000349"/>
  <w15:commentEx w15:done="0" w15:paraId="0000032E"/>
  <w15:commentEx w15:done="0" w15:paraId="36CB78D9"/>
  <w15:commentEx w15:done="0" w15:paraId="74784EEF"/>
  <w15:commentEx w15:done="0" w15:paraId="0000032C"/>
  <w15:commentEx w15:done="0" w15:paraId="00000347"/>
  <w15:commentEx w15:done="0" w15:paraId="599072CF"/>
  <w15:commentEx w15:done="0" w15:paraId="0000034B"/>
  <w15:commentEx w15:done="0" w15:paraId="34BF1F7B"/>
  <w15:commentEx w15:done="0" w15:paraId="62E0B85A"/>
  <w15:commentEx w15:done="0" w15:paraId="0000032D"/>
  <w15:commentEx w15:done="0" w15:paraId="00000352"/>
  <w15:commentEx w15:done="0" w15:paraId="00000334"/>
  <w15:commentEx w15:done="0" w15:paraId="22AAB2F6"/>
  <w15:commentEx w15:done="0" w15:paraId="136146F6"/>
  <w15:commentEx w15:done="0" w15:paraId="790F08B7"/>
  <w15:commentEx w15:done="0" w15:paraId="00000351"/>
  <w15:commentEx w15:done="0" w15:paraId="613A58DE"/>
  <w15:commentEx w15:done="0" w15:paraId="5A8FCEE4"/>
  <w15:commentEx w15:done="0" w15:paraId="6C163C7D"/>
  <w15:commentEx w15:done="0" w15:paraId="66A54AE3"/>
  <w15:commentEx w15:done="0" w15:paraId="12899A6E"/>
  <w15:commentEx w15:done="0" w15:paraId="3748ADA1"/>
  <w15:commentEx w15:done="0" w15:paraId="1FEDB7EE"/>
  <w15:commentEx w15:done="0" w15:paraId="0814F914"/>
  <w15:commentEx w15:done="0" w15:paraId="10762634"/>
  <w15:commentEx w15:done="0" w15:paraId="7F9CE529"/>
  <w15:commentEx w15:done="0" w15:paraId="00000355"/>
  <w15:commentEx w15:done="0" w15:paraId="0000032B"/>
  <w15:commentEx w15:done="0" w15:paraId="26ED2DE0"/>
  <w15:commentEx w15:done="0" w15:paraId="5194162B"/>
  <w15:commentEx w15:done="0" w15:paraId="7CF567D8"/>
  <w15:commentEx w15:done="0" w15:paraId="00000332"/>
  <w15:commentEx w15:done="0" w15:paraId="42DD1215"/>
  <w15:commentEx w15:done="0" w15:paraId="10A304F5"/>
  <w15:commentEx w15:done="0" w15:paraId="4286DF14"/>
  <w15:commentEx w15:done="0" w15:paraId="1A02E8D8"/>
  <w15:commentEx w15:done="0" w15:paraId="00000346"/>
  <w15:commentEx w15:done="0" w15:paraId="6F549A37"/>
  <w15:commentEx w15:done="0" w15:paraId="6D662B49"/>
  <w15:commentEx w15:done="0" w15:paraId="58AE1301"/>
  <w15:commentEx w15:done="0" w15:paraId="0000032F"/>
  <w15:commentEx w15:done="0" w15:paraId="0000033A"/>
  <w15:commentEx w15:done="0" w15:paraId="7EA17747"/>
  <w15:commentEx w15:done="0" w15:paraId="00000330"/>
  <w15:commentEx w15:done="0" w15:paraId="00000358"/>
  <w15:commentEx w15:done="0" w15:paraId="1470851F"/>
  <w15:commentEx w15:done="0" w15:paraId="00000331"/>
  <w15:commentEx w15:done="0" w15:paraId="00000336"/>
  <w15:commentEx w15:done="0" w15:paraId="2D0606A6"/>
  <w15:commentEx w15:done="0" w15:paraId="66CEACD8"/>
  <w15:commentEx w15:done="0" w15:paraId="00000356"/>
  <w15:commentEx w15:done="0" w15:paraId="3D0668C0"/>
  <w15:commentEx w15:done="0" w15:paraId="30C33CED"/>
  <w15:commentEx w15:done="0" w15:paraId="00000348"/>
  <w15:commentEx w15:done="0" w15:paraId="3BE8784E"/>
  <w15:commentEx w15:done="0" w15:paraId="0000034F"/>
  <w15:commentEx w15:done="0" w15:paraId="19855CF0"/>
  <w15:commentEx w15:done="0" w15:paraId="44BE94AB"/>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42FA6F74" w16cex:dateUtc="2023-05-03T09:35:00Z"/>
  <w16cex:commentExtensible w16cex:durableId="2818481E" w16cex:dateUtc="2023-05-24T13:23:00Z"/>
  <w16cex:commentExtensible w16cex:durableId="281848DF" w16cex:dateUtc="2023-05-24T13:27:00Z"/>
  <w16cex:commentExtensible w16cex:durableId="281848EE" w16cex:dateUtc="2023-05-24T13:27:00Z"/>
  <w16cex:commentExtensible w16cex:durableId="2818491C" w16cex:dateUtc="2023-05-24T13:28:00Z"/>
  <w16cex:commentExtensible w16cex:durableId="2818492C" w16cex:dateUtc="2023-05-24T13:28:00Z"/>
  <w16cex:commentExtensible w16cex:durableId="28184969" w16cex:dateUtc="2023-05-24T13:29:00Z"/>
  <w16cex:commentExtensible w16cex:durableId="28184978" w16cex:dateUtc="2023-05-24T13:29:00Z"/>
  <w16cex:commentExtensible w16cex:durableId="281849DF" w16cex:dateUtc="2023-05-24T13:31:00Z"/>
  <w16cex:commentExtensible w16cex:durableId="28184A73" w16cex:dateUtc="2023-05-24T13:33:00Z"/>
  <w16cex:commentExtensible w16cex:durableId="27FE1D9A" w16cex:dateUtc="2023-05-04T17:03:00Z"/>
  <w16cex:commentExtensible w16cex:durableId="28184CD8" w16cex:dateUtc="2023-05-24T13:44:00Z"/>
  <w16cex:commentExtensible w16cex:durableId="28184CED" w16cex:dateUtc="2023-05-24T13:44:00Z"/>
  <w16cex:commentExtensible w16cex:durableId="28184F48" w16cex:dateUtc="2023-05-24T13:54:00Z"/>
  <w16cex:commentExtensible w16cex:durableId="28184F56" w16cex:dateUtc="2023-05-24T13:54:00Z"/>
  <w16cex:commentExtensible w16cex:durableId="28184F88" w16cex:dateUtc="2023-05-04T17:03:00Z"/>
  <w16cex:commentExtensible w16cex:durableId="28185020" w16cex:dateUtc="2023-05-24T13:58:00Z"/>
  <w16cex:commentExtensible w16cex:durableId="2818502B" w16cex:dateUtc="2023-05-24T13:58:00Z"/>
  <w16cex:commentExtensible w16cex:durableId="28185046" w16cex:dateUtc="2023-05-04T17:03:00Z"/>
  <w16cex:commentExtensible w16cex:durableId="281850A2" w16cex:dateUtc="2023-05-24T14:00:00Z"/>
  <w16cex:commentExtensible w16cex:durableId="281850DC" w16cex:dateUtc="2023-05-24T14:01:00Z"/>
  <w16cex:commentExtensible w16cex:durableId="281850E7" w16cex:dateUtc="2023-05-24T14:01:00Z"/>
  <w16cex:commentExtensible w16cex:durableId="28185108" w16cex:dateUtc="2023-05-04T17:03:00Z"/>
  <w16cex:commentExtensible w16cex:durableId="28185191" w16cex:dateUtc="2023-05-24T14:04:00Z"/>
  <w16cex:commentExtensible w16cex:durableId="2818519E" w16cex:dateUtc="2023-05-24T14:04:00Z"/>
  <w16cex:commentExtensible w16cex:durableId="281851C4" w16cex:dateUtc="2023-05-04T17:03:00Z"/>
  <w16cex:commentExtensible w16cex:durableId="28185356" w16cex:dateUtc="2023-05-24T14:11:00Z"/>
  <w16cex:commentExtensible w16cex:durableId="28185365" w16cex:dateUtc="2023-05-24T14:12:00Z"/>
  <w16cex:commentExtensible w16cex:durableId="28185419" w16cex:dateUtc="2023-05-24T14:15:00Z"/>
  <w16cex:commentExtensible w16cex:durableId="281854AD" w16cex:dateUtc="2023-05-24T14:17:00Z"/>
  <w16cex:commentExtensible w16cex:durableId="281854C3" w16cex:dateUtc="2023-05-24T14:17:00Z"/>
  <w16cex:commentExtensible w16cex:durableId="281854DF" w16cex:dateUtc="2023-05-04T17:03:00Z"/>
  <w16cex:commentExtensible w16cex:durableId="2818553B" w16cex:dateUtc="2023-05-24T14:19:00Z"/>
  <w16cex:commentExtensible w16cex:durableId="28185689" w16cex:dateUtc="2023-05-04T17:03:00Z"/>
  <w16cex:commentExtensible w16cex:durableId="281857FC" w16cex:dateUtc="2023-05-24T14:31:00Z"/>
  <w16cex:commentExtensible w16cex:durableId="281857AE" w16cex:dateUtc="2023-05-24T14:30:00Z"/>
  <w16cex:commentExtensible w16cex:durableId="28185887" w16cex:dateUtc="2023-05-24T14:33:00Z"/>
  <w16cex:commentExtensible w16cex:durableId="28185945" w16cex:dateUtc="2023-05-24T14:37:00Z"/>
  <w16cex:commentExtensible w16cex:durableId="28185C09" w16cex:dateUtc="2023-05-24T14:48:00Z"/>
  <w16cex:commentExtensible w16cex:durableId="28185C83" w16cex:dateUtc="2023-05-24T14:50:00Z"/>
  <w16cex:commentExtensible w16cex:durableId="28185CD5" w16cex:dateUtc="2023-05-24T14:52:00Z"/>
  <w16cex:commentExtensible w16cex:durableId="28185CF1" w16cex:dateUtc="2023-05-24T14:52:00Z"/>
  <w16cex:commentExtensible w16cex:durableId="28185EFA" w16cex:dateUtc="2023-05-04T17:03:00Z"/>
  <w16cex:commentExtensible w16cex:durableId="5B4E876F" w16cex:dateUtc="2023-06-07T22:20:40.606Z"/>
  <w16cex:commentExtensible w16cex:durableId="5AB3CDD1" w16cex:dateUtc="2023-06-07T22:27:26.461Z"/>
</w16cex:commentsExtensible>
</file>

<file path=word/commentsIds.xml><?xml version="1.0" encoding="utf-8"?>
<w16cid:commentsIds xmlns:mc="http://schemas.openxmlformats.org/markup-compatibility/2006" xmlns:w16cid="http://schemas.microsoft.com/office/word/2016/wordml/cid" mc:Ignorable="w16cid">
  <w16cid:commentId w16cid:paraId="7849EBBA" w16cid:durableId="42FA6F74"/>
  <w16cid:commentId w16cid:paraId="767CA72A" w16cid:durableId="2818481E"/>
  <w16cid:commentId w16cid:paraId="665B958F" w16cid:durableId="281848DF"/>
  <w16cid:commentId w16cid:paraId="7C6CE27B" w16cid:durableId="281848EE"/>
  <w16cid:commentId w16cid:paraId="1E68BA30" w16cid:durableId="2818491C"/>
  <w16cid:commentId w16cid:paraId="144D9D63" w16cid:durableId="2818492C"/>
  <w16cid:commentId w16cid:paraId="084B4057" w16cid:durableId="28184969"/>
  <w16cid:commentId w16cid:paraId="6BE98947" w16cid:durableId="28184978"/>
  <w16cid:commentId w16cid:paraId="00000349" w16cid:durableId="27FC4572"/>
  <w16cid:commentId w16cid:paraId="0000032E" w16cid:durableId="27FC4571"/>
  <w16cid:commentId w16cid:paraId="36CB78D9" w16cid:durableId="281849DF"/>
  <w16cid:commentId w16cid:paraId="74784EEF" w16cid:durableId="28184A73"/>
  <w16cid:commentId w16cid:paraId="0000032C" w16cid:durableId="27FC4570"/>
  <w16cid:commentId w16cid:paraId="00000347" w16cid:durableId="27FC456F"/>
  <w16cid:commentId w16cid:paraId="599072CF" w16cid:durableId="27FE1D9A"/>
  <w16cid:commentId w16cid:paraId="0000034B" w16cid:durableId="27FC456E"/>
  <w16cid:commentId w16cid:paraId="34BF1F7B" w16cid:durableId="28184CD8"/>
  <w16cid:commentId w16cid:paraId="62E0B85A" w16cid:durableId="28184CED"/>
  <w16cid:commentId w16cid:paraId="0000032D" w16cid:durableId="27FC456D"/>
  <w16cid:commentId w16cid:paraId="00000352" w16cid:durableId="27FC456C"/>
  <w16cid:commentId w16cid:paraId="00000334" w16cid:durableId="27FC456B"/>
  <w16cid:commentId w16cid:paraId="22AAB2F6" w16cid:durableId="28184F48"/>
  <w16cid:commentId w16cid:paraId="136146F6" w16cid:durableId="28184F56"/>
  <w16cid:commentId w16cid:paraId="790F08B7" w16cid:durableId="28184F88"/>
  <w16cid:commentId w16cid:paraId="00000351" w16cid:durableId="27FC456A"/>
  <w16cid:commentId w16cid:paraId="613A58DE" w16cid:durableId="28185020"/>
  <w16cid:commentId w16cid:paraId="5A8FCEE4" w16cid:durableId="2818502B"/>
  <w16cid:commentId w16cid:paraId="6C163C7D" w16cid:durableId="28185046"/>
  <w16cid:commentId w16cid:paraId="66A54AE3" w16cid:durableId="281850A2"/>
  <w16cid:commentId w16cid:paraId="12899A6E" w16cid:durableId="281850DC"/>
  <w16cid:commentId w16cid:paraId="3748ADA1" w16cid:durableId="281850E7"/>
  <w16cid:commentId w16cid:paraId="1FEDB7EE" w16cid:durableId="28185108"/>
  <w16cid:commentId w16cid:paraId="0814F914" w16cid:durableId="28185191"/>
  <w16cid:commentId w16cid:paraId="10762634" w16cid:durableId="2818519E"/>
  <w16cid:commentId w16cid:paraId="7F9CE529" w16cid:durableId="281851C4"/>
  <w16cid:commentId w16cid:paraId="00000355" w16cid:durableId="27FC4565"/>
  <w16cid:commentId w16cid:paraId="0000032B" w16cid:durableId="27FC4564"/>
  <w16cid:commentId w16cid:paraId="26ED2DE0" w16cid:durableId="28185356"/>
  <w16cid:commentId w16cid:paraId="5194162B" w16cid:durableId="28185365"/>
  <w16cid:commentId w16cid:paraId="7CF567D8" w16cid:durableId="28185419"/>
  <w16cid:commentId w16cid:paraId="00000332" w16cid:durableId="27FC4563"/>
  <w16cid:commentId w16cid:paraId="42DD1215" w16cid:durableId="281854AD"/>
  <w16cid:commentId w16cid:paraId="10A304F5" w16cid:durableId="281854C3"/>
  <w16cid:commentId w16cid:paraId="4286DF14" w16cid:durableId="281854DF"/>
  <w16cid:commentId w16cid:paraId="1A02E8D8" w16cid:durableId="2818553B"/>
  <w16cid:commentId w16cid:paraId="00000346" w16cid:durableId="27FC4562"/>
  <w16cid:commentId w16cid:paraId="6F549A37" w16cid:durableId="28185689"/>
  <w16cid:commentId w16cid:paraId="6D662B49" w16cid:durableId="281857FC"/>
  <w16cid:commentId w16cid:paraId="58AE1301" w16cid:durableId="281857AE"/>
  <w16cid:commentId w16cid:paraId="0000032F" w16cid:durableId="27FC4560"/>
  <w16cid:commentId w16cid:paraId="0000033A" w16cid:durableId="27FC455F"/>
  <w16cid:commentId w16cid:paraId="7EA17747" w16cid:durableId="28185887"/>
  <w16cid:commentId w16cid:paraId="00000330" w16cid:durableId="27FC455D"/>
  <w16cid:commentId w16cid:paraId="00000358" w16cid:durableId="27FC455C"/>
  <w16cid:commentId w16cid:paraId="1470851F" w16cid:durableId="28185945"/>
  <w16cid:commentId w16cid:paraId="00000331" w16cid:durableId="27FC455B"/>
  <w16cid:commentId w16cid:paraId="00000336" w16cid:durableId="27FC455A"/>
  <w16cid:commentId w16cid:paraId="2D0606A6" w16cid:durableId="28185C09"/>
  <w16cid:commentId w16cid:paraId="66CEACD8" w16cid:durableId="28185C83"/>
  <w16cid:commentId w16cid:paraId="00000356" w16cid:durableId="27FC4559"/>
  <w16cid:commentId w16cid:paraId="3D0668C0" w16cid:durableId="28185CD5"/>
  <w16cid:commentId w16cid:paraId="30C33CED" w16cid:durableId="28185CF1"/>
  <w16cid:commentId w16cid:paraId="00000348" w16cid:durableId="27FC4558"/>
  <w16cid:commentId w16cid:paraId="3BE8784E" w16cid:durableId="28185EFA"/>
  <w16cid:commentId w16cid:paraId="0000034F" w16cid:durableId="27FC4557"/>
  <w16cid:commentId w16cid:paraId="19855CF0" w16cid:durableId="5B4E876F"/>
  <w16cid:commentId w16cid:paraId="44BE94AB" w16cid:durableId="5AB3CDD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D5C08" w:rsidRDefault="005D5C08" w14:paraId="3676957D" w14:textId="77777777">
      <w:pPr>
        <w:spacing w:line="240" w:lineRule="auto"/>
      </w:pPr>
      <w:r>
        <w:separator/>
      </w:r>
    </w:p>
  </w:endnote>
  <w:endnote w:type="continuationSeparator" w:id="0">
    <w:p w:rsidR="005D5C08" w:rsidRDefault="005D5C08" w14:paraId="20A6DCF7"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84319" w:rsidRDefault="00084319" w14:paraId="00000326"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rsidR="00084319" w:rsidRDefault="00084319" w14:paraId="00000327" w14:textId="77777777">
    <w:pPr>
      <w:pStyle w:val="Normal0"/>
      <w:spacing w:line="240" w:lineRule="auto"/>
      <w:ind w:left="-2" w:hanging="2"/>
      <w:jc w:val="right"/>
      <w:rPr>
        <w:rFonts w:ascii="Times New Roman" w:hAnsi="Times New Roman" w:eastAsia="Times New Roman" w:cs="Times New Roman"/>
        <w:sz w:val="24"/>
        <w:szCs w:val="24"/>
      </w:rPr>
    </w:pPr>
  </w:p>
  <w:p w:rsidR="00084319" w:rsidRDefault="00084319" w14:paraId="00000328" w14:textId="77777777">
    <w:pPr>
      <w:pStyle w:val="Normal0"/>
      <w:spacing w:line="240" w:lineRule="auto"/>
      <w:rPr>
        <w:rFonts w:ascii="Times New Roman" w:hAnsi="Times New Roman" w:eastAsia="Times New Roman" w:cs="Times New Roman"/>
        <w:sz w:val="24"/>
        <w:szCs w:val="24"/>
      </w:rPr>
    </w:pPr>
  </w:p>
  <w:p w:rsidR="00084319" w:rsidRDefault="00084319" w14:paraId="00000329"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rsidR="00084319" w:rsidRDefault="00084319" w14:paraId="0000032A"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D5C08" w:rsidRDefault="005D5C08" w14:paraId="78844757" w14:textId="77777777">
      <w:pPr>
        <w:spacing w:line="240" w:lineRule="auto"/>
      </w:pPr>
      <w:r>
        <w:separator/>
      </w:r>
    </w:p>
  </w:footnote>
  <w:footnote w:type="continuationSeparator" w:id="0">
    <w:p w:rsidR="005D5C08" w:rsidRDefault="005D5C08" w14:paraId="11B1015C"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084319" w:rsidRDefault="001B3F57" w14:paraId="00000324" w14:textId="77777777">
    <w:pPr>
      <w:pStyle w:val="Normal0"/>
      <w:pBdr>
        <w:top w:val="nil"/>
        <w:left w:val="nil"/>
        <w:bottom w:val="nil"/>
        <w:right w:val="nil"/>
        <w:between w:val="nil"/>
      </w:pBdr>
      <w:tabs>
        <w:tab w:val="center" w:pos="4419"/>
        <w:tab w:val="right" w:pos="8838"/>
      </w:tabs>
      <w:spacing w:line="240" w:lineRule="auto"/>
      <w:rPr>
        <w:color w:val="000000"/>
      </w:rPr>
    </w:pPr>
    <w:r>
      <w:rPr>
        <w:noProof/>
        <w:color w:val="000000"/>
      </w:rPr>
      <w:drawing>
        <wp:anchor distT="0" distB="0" distL="114300" distR="114300" simplePos="0" relativeHeight="251658240" behindDoc="0" locked="0" layoutInCell="1" hidden="0" allowOverlap="1" wp14:anchorId="750AF127" wp14:editId="07777777">
          <wp:simplePos x="0" y="0"/>
          <wp:positionH relativeFrom="margin">
            <wp:align>center</wp:align>
          </wp:positionH>
          <wp:positionV relativeFrom="page">
            <wp:posOffset>276225</wp:posOffset>
          </wp:positionV>
          <wp:extent cx="629920" cy="588645"/>
          <wp:effectExtent l="0" t="0" r="0" b="0"/>
          <wp:wrapNone/>
          <wp:docPr id="16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l="88752" t="-3394"/>
                  <a:stretch>
                    <a:fillRect/>
                  </a:stretch>
                </pic:blipFill>
                <pic:spPr>
                  <a:xfrm>
                    <a:off x="0" y="0"/>
                    <a:ext cx="629920" cy="588645"/>
                  </a:xfrm>
                  <a:prstGeom prst="rect">
                    <a:avLst/>
                  </a:prstGeom>
                  <a:ln/>
                </pic:spPr>
              </pic:pic>
            </a:graphicData>
          </a:graphic>
        </wp:anchor>
      </w:drawing>
    </w:r>
  </w:p>
  <w:p w:rsidR="00084319" w:rsidRDefault="00084319" w14:paraId="00000325" w14:textId="77777777">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B48F9"/>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07BA4467"/>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08B4152D"/>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 w15:restartNumberingAfterBreak="0">
    <w:nsid w:val="12A8445B"/>
    <w:multiLevelType w:val="multilevel"/>
    <w:tmpl w:val="FFFFFFFF"/>
    <w:lvl w:ilvl="0">
      <w:start w:val="1"/>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4" w15:restartNumberingAfterBreak="0">
    <w:nsid w:val="12CAB96C"/>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5" w15:restartNumberingAfterBreak="0">
    <w:nsid w:val="18490B2E"/>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6" w15:restartNumberingAfterBreak="0">
    <w:nsid w:val="1C7EF949"/>
    <w:multiLevelType w:val="multilevel"/>
    <w:tmpl w:val="FFFFFFFF"/>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04AFDF6"/>
    <w:multiLevelType w:val="multilevel"/>
    <w:tmpl w:val="FFFFFFFF"/>
    <w:lvl w:ilvl="0">
      <w:start w:val="11"/>
      <w:numFmt w:val="bullet"/>
      <w:lvlText w:val="•"/>
      <w:lvlJc w:val="left"/>
      <w:pPr>
        <w:ind w:left="720" w:hanging="360"/>
      </w:pPr>
      <w:rPr>
        <w:rFonts w:ascii="Arial" w:hAnsi="Arial" w:eastAsia="Arial" w:cs="Aria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8" w15:restartNumberingAfterBreak="0">
    <w:nsid w:val="22119D9C"/>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9" w15:restartNumberingAfterBreak="0">
    <w:nsid w:val="22BFC325"/>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0" w15:restartNumberingAfterBreak="0">
    <w:nsid w:val="260B58F7"/>
    <w:multiLevelType w:val="multilevel"/>
    <w:tmpl w:val="FFFFFFFF"/>
    <w:lvl w:ilvl="0">
      <w:start w:val="11"/>
      <w:numFmt w:val="bullet"/>
      <w:lvlText w:val="•"/>
      <w:lvlJc w:val="left"/>
      <w:pPr>
        <w:ind w:left="720" w:hanging="360"/>
      </w:pPr>
      <w:rPr>
        <w:rFonts w:ascii="Arial" w:hAnsi="Arial" w:eastAsia="Arial" w:cs="Aria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1" w15:restartNumberingAfterBreak="0">
    <w:nsid w:val="27C44215"/>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2" w15:restartNumberingAfterBreak="0">
    <w:nsid w:val="35B83087"/>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3" w15:restartNumberingAfterBreak="0">
    <w:nsid w:val="3BBC92AF"/>
    <w:multiLevelType w:val="multilevel"/>
    <w:tmpl w:val="FFFFFFFF"/>
    <w:lvl w:ilvl="0">
      <w:start w:val="11"/>
      <w:numFmt w:val="bullet"/>
      <w:lvlText w:val="•"/>
      <w:lvlJc w:val="left"/>
      <w:pPr>
        <w:ind w:left="720" w:hanging="360"/>
      </w:pPr>
      <w:rPr>
        <w:rFonts w:ascii="Arial" w:hAnsi="Arial" w:eastAsia="Arial" w:cs="Aria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4" w15:restartNumberingAfterBreak="0">
    <w:nsid w:val="4419A2AC"/>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5" w15:restartNumberingAfterBreak="0">
    <w:nsid w:val="483CE587"/>
    <w:multiLevelType w:val="multilevel"/>
    <w:tmpl w:val="FFFFFFFF"/>
    <w:lvl w:ilvl="0">
      <w:start w:val="11"/>
      <w:numFmt w:val="bullet"/>
      <w:lvlText w:val="•"/>
      <w:lvlJc w:val="left"/>
      <w:pPr>
        <w:ind w:left="720" w:hanging="360"/>
      </w:pPr>
      <w:rPr>
        <w:rFonts w:ascii="Arial" w:hAnsi="Arial" w:eastAsia="Arial" w:cs="Aria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6" w15:restartNumberingAfterBreak="0">
    <w:nsid w:val="497CA4F1"/>
    <w:multiLevelType w:val="multilevel"/>
    <w:tmpl w:val="FFFFFFFF"/>
    <w:lvl w:ilvl="0">
      <w:start w:val="11"/>
      <w:numFmt w:val="bullet"/>
      <w:lvlText w:val="•"/>
      <w:lvlJc w:val="left"/>
      <w:pPr>
        <w:ind w:left="720" w:hanging="360"/>
      </w:pPr>
      <w:rPr>
        <w:rFonts w:ascii="Arial" w:hAnsi="Arial" w:eastAsia="Arial" w:cs="Aria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7" w15:restartNumberingAfterBreak="0">
    <w:nsid w:val="52330DE2"/>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8" w15:restartNumberingAfterBreak="0">
    <w:nsid w:val="6046CC37"/>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9" w15:restartNumberingAfterBreak="0">
    <w:nsid w:val="71AC7C90"/>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0" w15:restartNumberingAfterBreak="0">
    <w:nsid w:val="7C4EDA7F"/>
    <w:multiLevelType w:val="multilevel"/>
    <w:tmpl w:val="FFFFFFFF"/>
    <w:lvl w:ilvl="0">
      <w:start w:val="11"/>
      <w:numFmt w:val="bullet"/>
      <w:lvlText w:val="•"/>
      <w:lvlJc w:val="left"/>
      <w:pPr>
        <w:ind w:left="720" w:hanging="360"/>
      </w:pPr>
      <w:rPr>
        <w:rFonts w:ascii="Arial" w:hAnsi="Arial" w:eastAsia="Arial" w:cs="Aria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1" w15:restartNumberingAfterBreak="0">
    <w:nsid w:val="7ED76A0C"/>
    <w:multiLevelType w:val="multilevel"/>
    <w:tmpl w:val="FFFFFFFF"/>
    <w:lvl w:ilvl="0">
      <w:start w:val="11"/>
      <w:numFmt w:val="bullet"/>
      <w:lvlText w:val="•"/>
      <w:lvlJc w:val="left"/>
      <w:pPr>
        <w:ind w:left="720" w:hanging="360"/>
      </w:pPr>
      <w:rPr>
        <w:rFonts w:ascii="Arial" w:hAnsi="Arial" w:eastAsia="Arial" w:cs="Aria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1" w16cid:durableId="373429645">
    <w:abstractNumId w:val="3"/>
  </w:num>
  <w:num w:numId="2" w16cid:durableId="1264075694">
    <w:abstractNumId w:val="18"/>
  </w:num>
  <w:num w:numId="3" w16cid:durableId="836650513">
    <w:abstractNumId w:val="15"/>
  </w:num>
  <w:num w:numId="4" w16cid:durableId="1354460933">
    <w:abstractNumId w:val="5"/>
  </w:num>
  <w:num w:numId="5" w16cid:durableId="1657495238">
    <w:abstractNumId w:val="4"/>
  </w:num>
  <w:num w:numId="6" w16cid:durableId="516388695">
    <w:abstractNumId w:val="14"/>
  </w:num>
  <w:num w:numId="7" w16cid:durableId="49380516">
    <w:abstractNumId w:val="20"/>
  </w:num>
  <w:num w:numId="8" w16cid:durableId="1891766204">
    <w:abstractNumId w:val="21"/>
  </w:num>
  <w:num w:numId="9" w16cid:durableId="1352494836">
    <w:abstractNumId w:val="8"/>
  </w:num>
  <w:num w:numId="10" w16cid:durableId="1494879318">
    <w:abstractNumId w:val="7"/>
  </w:num>
  <w:num w:numId="11" w16cid:durableId="1834638497">
    <w:abstractNumId w:val="11"/>
  </w:num>
  <w:num w:numId="12" w16cid:durableId="1841191460">
    <w:abstractNumId w:val="16"/>
  </w:num>
  <w:num w:numId="13" w16cid:durableId="1750734252">
    <w:abstractNumId w:val="13"/>
  </w:num>
  <w:num w:numId="14" w16cid:durableId="1781802591">
    <w:abstractNumId w:val="10"/>
  </w:num>
  <w:num w:numId="15" w16cid:durableId="1190680663">
    <w:abstractNumId w:val="6"/>
  </w:num>
  <w:num w:numId="16" w16cid:durableId="2091656760">
    <w:abstractNumId w:val="0"/>
  </w:num>
  <w:num w:numId="17" w16cid:durableId="794103383">
    <w:abstractNumId w:val="2"/>
  </w:num>
  <w:num w:numId="18" w16cid:durableId="310138105">
    <w:abstractNumId w:val="17"/>
  </w:num>
  <w:num w:numId="19" w16cid:durableId="1070924430">
    <w:abstractNumId w:val="9"/>
  </w:num>
  <w:num w:numId="20" w16cid:durableId="1897274996">
    <w:abstractNumId w:val="19"/>
  </w:num>
  <w:num w:numId="21" w16cid:durableId="1526484475">
    <w:abstractNumId w:val="12"/>
  </w:num>
  <w:num w:numId="22" w16cid:durableId="68580661">
    <w:abstractNumId w:val="1"/>
  </w:num>
</w:numbering>
</file>

<file path=word/people.xml><?xml version="1.0" encoding="utf-8"?>
<w15:people xmlns:mc="http://schemas.openxmlformats.org/markup-compatibility/2006" xmlns:w15="http://schemas.microsoft.com/office/word/2012/wordml" mc:Ignorable="w15">
  <w15:person w15:author="Zuleidy María Ruiz Torres">
    <w15:presenceInfo w15:providerId="AD" w15:userId="S::zmruiz@sena.edu.co::4a6cfb11-f07e-45c5-a656-867127ef0f55"/>
  </w15:person>
  <w15:person w15:author="Fabian">
    <w15:presenceInfo w15:providerId="Windows Live" w15:userId="21dc7117f001e80e"/>
  </w15:person>
  <w15:person w15:author="Fabián Leonardo Correa Díaz">
    <w15:presenceInfo w15:providerId="AD" w15:userId="S::flcorrea@sena.edu.co::cc83a926-ed05-4d69-8fcf-a92186deb4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4319"/>
    <w:rsid w:val="00000000"/>
    <w:rsid w:val="00084319"/>
    <w:rsid w:val="00093471"/>
    <w:rsid w:val="000F39E1"/>
    <w:rsid w:val="0012083F"/>
    <w:rsid w:val="001B3F57"/>
    <w:rsid w:val="001C416C"/>
    <w:rsid w:val="00374AE9"/>
    <w:rsid w:val="005279DB"/>
    <w:rsid w:val="005D5C08"/>
    <w:rsid w:val="00600198"/>
    <w:rsid w:val="00651C26"/>
    <w:rsid w:val="006F6657"/>
    <w:rsid w:val="007A65B4"/>
    <w:rsid w:val="00802CBD"/>
    <w:rsid w:val="00824C0C"/>
    <w:rsid w:val="008A2934"/>
    <w:rsid w:val="009F302A"/>
    <w:rsid w:val="00B12021"/>
    <w:rsid w:val="00B45AF1"/>
    <w:rsid w:val="00BE6D95"/>
    <w:rsid w:val="00CB0E37"/>
    <w:rsid w:val="00CF7D0B"/>
    <w:rsid w:val="00E1545E"/>
    <w:rsid w:val="00E53414"/>
    <w:rsid w:val="00F02E0E"/>
    <w:rsid w:val="00F76CD4"/>
    <w:rsid w:val="05731B81"/>
    <w:rsid w:val="0B53738E"/>
    <w:rsid w:val="0C8EB0C9"/>
    <w:rsid w:val="0E0B19D3"/>
    <w:rsid w:val="0F40EBFC"/>
    <w:rsid w:val="17D76A20"/>
    <w:rsid w:val="1961D923"/>
    <w:rsid w:val="1B43BAAF"/>
    <w:rsid w:val="201BC6F8"/>
    <w:rsid w:val="209CCB31"/>
    <w:rsid w:val="280462F3"/>
    <w:rsid w:val="2CCD7586"/>
    <w:rsid w:val="311379C4"/>
    <w:rsid w:val="34005E1B"/>
    <w:rsid w:val="36AA3A8E"/>
    <w:rsid w:val="3E8E10B1"/>
    <w:rsid w:val="3FCD779E"/>
    <w:rsid w:val="4696B27E"/>
    <w:rsid w:val="4CDC8100"/>
    <w:rsid w:val="4D81A231"/>
    <w:rsid w:val="4D9BD91E"/>
    <w:rsid w:val="4DA82C26"/>
    <w:rsid w:val="5225D309"/>
    <w:rsid w:val="5403F0D9"/>
    <w:rsid w:val="54330404"/>
    <w:rsid w:val="54A538FF"/>
    <w:rsid w:val="58F03F10"/>
    <w:rsid w:val="6076CC9F"/>
    <w:rsid w:val="620509B8"/>
    <w:rsid w:val="684CF8B8"/>
    <w:rsid w:val="6923BD66"/>
    <w:rsid w:val="6C46FFAC"/>
    <w:rsid w:val="6F11F88F"/>
    <w:rsid w:val="741FD1DE"/>
    <w:rsid w:val="758C9CBF"/>
    <w:rsid w:val="75CFE113"/>
    <w:rsid w:val="77560015"/>
    <w:rsid w:val="7C28611D"/>
    <w:rsid w:val="7E571C8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05A3D"/>
  <w15:docId w15:val="{6C6C45AE-C631-4A6B-B8BC-97952A908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s-CO"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Normal0" w:customStyle="1">
    <w:name w:val="Normal0"/>
    <w:qFormat/>
    <w:rsid w:val="008103B3"/>
  </w:style>
  <w:style w:type="paragraph" w:styleId="heading10" w:customStyle="1">
    <w:name w:val="heading 10"/>
    <w:basedOn w:val="Normal0"/>
    <w:next w:val="Normal0"/>
    <w:uiPriority w:val="9"/>
    <w:qFormat/>
    <w:pPr>
      <w:keepNext/>
      <w:keepLines/>
      <w:spacing w:before="400" w:after="120"/>
      <w:outlineLvl w:val="0"/>
    </w:pPr>
    <w:rPr>
      <w:sz w:val="40"/>
      <w:szCs w:val="40"/>
    </w:rPr>
  </w:style>
  <w:style w:type="paragraph" w:styleId="heading20" w:customStyle="1">
    <w:name w:val="heading 20"/>
    <w:basedOn w:val="Normal0"/>
    <w:next w:val="Normal0"/>
    <w:uiPriority w:val="9"/>
    <w:semiHidden/>
    <w:unhideWhenUsed/>
    <w:qFormat/>
    <w:pPr>
      <w:keepNext/>
      <w:keepLines/>
      <w:spacing w:before="360" w:after="120"/>
      <w:outlineLvl w:val="1"/>
    </w:pPr>
    <w:rPr>
      <w:sz w:val="32"/>
      <w:szCs w:val="32"/>
    </w:rPr>
  </w:style>
  <w:style w:type="paragraph" w:styleId="heading30" w:customStyle="1">
    <w:name w:val="heading 30"/>
    <w:basedOn w:val="Normal0"/>
    <w:next w:val="Normal0"/>
    <w:uiPriority w:val="9"/>
    <w:semiHidden/>
    <w:unhideWhenUsed/>
    <w:qFormat/>
    <w:pPr>
      <w:keepNext/>
      <w:keepLines/>
      <w:spacing w:before="320" w:after="80"/>
      <w:outlineLvl w:val="2"/>
    </w:pPr>
    <w:rPr>
      <w:color w:val="434343"/>
      <w:sz w:val="28"/>
      <w:szCs w:val="28"/>
    </w:rPr>
  </w:style>
  <w:style w:type="paragraph" w:styleId="heading40" w:customStyle="1">
    <w:name w:val="heading 40"/>
    <w:basedOn w:val="Normal0"/>
    <w:next w:val="Normal0"/>
    <w:uiPriority w:val="9"/>
    <w:semiHidden/>
    <w:unhideWhenUsed/>
    <w:qFormat/>
    <w:pPr>
      <w:keepNext/>
      <w:keepLines/>
      <w:spacing w:before="280" w:after="80"/>
      <w:outlineLvl w:val="3"/>
    </w:pPr>
    <w:rPr>
      <w:color w:val="666666"/>
      <w:sz w:val="24"/>
      <w:szCs w:val="24"/>
    </w:rPr>
  </w:style>
  <w:style w:type="paragraph" w:styleId="heading50" w:customStyle="1">
    <w:name w:val="heading 50"/>
    <w:basedOn w:val="Normal0"/>
    <w:next w:val="Normal0"/>
    <w:uiPriority w:val="9"/>
    <w:semiHidden/>
    <w:unhideWhenUsed/>
    <w:qFormat/>
    <w:pPr>
      <w:keepNext/>
      <w:keepLines/>
      <w:spacing w:before="240" w:after="80"/>
      <w:outlineLvl w:val="4"/>
    </w:pPr>
    <w:rPr>
      <w:color w:val="666666"/>
    </w:rPr>
  </w:style>
  <w:style w:type="paragraph" w:styleId="heading60" w:customStyle="1">
    <w:name w:val="heading 60"/>
    <w:basedOn w:val="Normal0"/>
    <w:next w:val="Normal0"/>
    <w:uiPriority w:val="9"/>
    <w:semiHidden/>
    <w:unhideWhenUsed/>
    <w:qFormat/>
    <w:pPr>
      <w:keepNext/>
      <w:keepLines/>
      <w:spacing w:before="240" w:after="80"/>
      <w:outlineLvl w:val="5"/>
    </w:pPr>
    <w:rPr>
      <w:i/>
      <w:color w:val="666666"/>
    </w:rPr>
  </w:style>
  <w:style w:type="table" w:styleId="NormalTable0" w:customStyle="1">
    <w:name w:val="Normal Table0"/>
    <w:uiPriority w:val="99"/>
    <w:semiHidden/>
    <w:unhideWhenUsed/>
    <w:tblPr>
      <w:tblInd w:w="0" w:type="dxa"/>
      <w:tblCellMar>
        <w:top w:w="0" w:type="dxa"/>
        <w:left w:w="108" w:type="dxa"/>
        <w:bottom w:w="0" w:type="dxa"/>
        <w:right w:w="108" w:type="dxa"/>
      </w:tblCellMar>
    </w:tblPr>
  </w:style>
  <w:style w:type="table" w:styleId="TableNormal1" w:customStyle="1">
    <w:name w:val="Table Normal1"/>
    <w:tblPr>
      <w:tblCellMar>
        <w:top w:w="0" w:type="dxa"/>
        <w:left w:w="0" w:type="dxa"/>
        <w:bottom w:w="0" w:type="dxa"/>
        <w:right w:w="0" w:type="dxa"/>
      </w:tblCellMar>
    </w:tblPr>
  </w:style>
  <w:style w:type="paragraph" w:styleId="Title0" w:customStyle="1">
    <w:name w:val="Title0"/>
    <w:basedOn w:val="Normal0"/>
    <w:next w:val="Normal0"/>
    <w:uiPriority w:val="10"/>
    <w:qFormat/>
    <w:pPr>
      <w:keepNext/>
      <w:keepLines/>
      <w:spacing w:after="60"/>
    </w:pPr>
    <w:rPr>
      <w:sz w:val="52"/>
      <w:szCs w:val="52"/>
    </w:rPr>
  </w:style>
  <w:style w:type="table" w:styleId="TableNormal2" w:customStyle="1">
    <w:name w:val="Table Normal2"/>
    <w:tblPr>
      <w:tblCellMar>
        <w:top w:w="0" w:type="dxa"/>
        <w:left w:w="0" w:type="dxa"/>
        <w:bottom w:w="0" w:type="dxa"/>
        <w:right w:w="0" w:type="dxa"/>
      </w:tblCellMar>
    </w:tblPr>
  </w:style>
  <w:style w:type="paragraph" w:styleId="Subttulo">
    <w:name w:val="Subtitle"/>
    <w:basedOn w:val="Normal0"/>
    <w:next w:val="Normal0"/>
    <w:uiPriority w:val="11"/>
    <w:qFormat/>
    <w:pPr>
      <w:keepNext/>
      <w:keepLines/>
      <w:spacing w:after="320"/>
    </w:pPr>
    <w:rPr>
      <w:color w:val="666666"/>
      <w:sz w:val="30"/>
      <w:szCs w:val="30"/>
    </w:rPr>
  </w:style>
  <w:style w:type="table" w:styleId="21" w:customStyle="1">
    <w:name w:val="21"/>
    <w:basedOn w:val="NormalTable0"/>
    <w:tblPr>
      <w:tblStyleRowBandSize w:val="1"/>
      <w:tblStyleColBandSize w:val="1"/>
      <w:tblCellMar>
        <w:top w:w="100" w:type="dxa"/>
        <w:left w:w="100" w:type="dxa"/>
        <w:bottom w:w="100" w:type="dxa"/>
        <w:right w:w="100" w:type="dxa"/>
      </w:tblCellMar>
    </w:tblPr>
  </w:style>
  <w:style w:type="table" w:styleId="20" w:customStyle="1">
    <w:name w:val="20"/>
    <w:basedOn w:val="NormalTable0"/>
    <w:tblPr>
      <w:tblStyleRowBandSize w:val="1"/>
      <w:tblStyleColBandSize w:val="1"/>
      <w:tblCellMar>
        <w:top w:w="100" w:type="dxa"/>
        <w:left w:w="100" w:type="dxa"/>
        <w:bottom w:w="100" w:type="dxa"/>
        <w:right w:w="100" w:type="dxa"/>
      </w:tblCellMar>
    </w:tblPr>
  </w:style>
  <w:style w:type="table" w:styleId="19" w:customStyle="1">
    <w:name w:val="19"/>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0"/>
    <w:uiPriority w:val="99"/>
    <w:semiHidden/>
    <w:unhideWhenUsed/>
    <w:rsid w:val="00745E70"/>
    <w:pPr>
      <w:spacing w:before="100" w:beforeAutospacing="1" w:after="100" w:afterAutospacing="1" w:line="240" w:lineRule="auto"/>
    </w:pPr>
    <w:rPr>
      <w:rFonts w:ascii="Times New Roman" w:hAnsi="Times New Roman" w:eastAsia="Times New Roman" w:cs="Times New Roman"/>
      <w:sz w:val="24"/>
      <w:szCs w:val="24"/>
    </w:rPr>
  </w:style>
  <w:style w:type="character" w:styleId="Listavistosa-nfasis1Car" w:customStyle="1">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color="FFFFFF" w:themeColor="background1" w:sz="12" w:space="0"/>
        </w:tcBorders>
        <w:shd w:val="clear" w:color="auto" w:fill="9E3A38" w:themeFill="accent2" w:themeFillShade="CC"/>
      </w:tcPr>
    </w:tblStylePr>
    <w:tblStylePr w:type="lastRow">
      <w:tblPr/>
      <w:tcPr>
        <w:tcBorders>
          <w:top w:val="single" w:color="000000" w:themeColor="text1" w:sz="12" w:space="0"/>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styleId="Mencinsinresolver1" w:customStyle="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styleId="TextodegloboCar" w:customStyle="1">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0"/>
    <w:link w:val="TextocomentarioCar"/>
    <w:uiPriority w:val="99"/>
    <w:semiHidden/>
    <w:unhideWhenUsed/>
    <w:rsid w:val="00726CB3"/>
    <w:pPr>
      <w:spacing w:line="240" w:lineRule="auto"/>
    </w:pPr>
    <w:rPr>
      <w:sz w:val="20"/>
      <w:szCs w:val="20"/>
    </w:rPr>
  </w:style>
  <w:style w:type="character" w:styleId="TextocomentarioCar" w:customStyle="1">
    <w:name w:val="Texto comentario Car"/>
    <w:basedOn w:val="Fuentedeprrafopredeter"/>
    <w:link w:val="Textocomentario"/>
    <w:uiPriority w:val="99"/>
    <w:semiHidden/>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styleId="AsuntodelcomentarioCar" w:customStyle="1">
    <w:name w:val="Asunto del comentario Car"/>
    <w:basedOn w:val="TextocomentarioCar"/>
    <w:link w:val="Asuntodelcomentario"/>
    <w:uiPriority w:val="99"/>
    <w:semiHidden/>
    <w:rsid w:val="00726CB3"/>
    <w:rPr>
      <w:b/>
      <w:bCs/>
      <w:sz w:val="20"/>
      <w:szCs w:val="20"/>
    </w:rPr>
  </w:style>
  <w:style w:type="table" w:styleId="18" w:customStyle="1">
    <w:name w:val="18"/>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7" w:customStyle="1">
    <w:name w:val="17"/>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6" w:customStyle="1">
    <w:name w:val="16"/>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5" w:customStyle="1">
    <w:name w:val="15"/>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4" w:customStyle="1">
    <w:name w:val="14"/>
    <w:basedOn w:val="TableNormal2"/>
    <w:tblPr>
      <w:tblStyleRowBandSize w:val="1"/>
      <w:tblStyleColBandSize w:val="1"/>
      <w:tblCellMar>
        <w:left w:w="70" w:type="dxa"/>
        <w:right w:w="70" w:type="dxa"/>
      </w:tblCellMar>
    </w:tblPr>
  </w:style>
  <w:style w:type="table" w:styleId="13" w:customStyle="1">
    <w:name w:val="13"/>
    <w:basedOn w:val="TableNormal2"/>
    <w:tblPr>
      <w:tblStyleRowBandSize w:val="1"/>
      <w:tblStyleColBandSize w:val="1"/>
      <w:tblCellMar>
        <w:top w:w="15" w:type="dxa"/>
        <w:left w:w="15" w:type="dxa"/>
        <w:bottom w:w="15" w:type="dxa"/>
        <w:right w:w="15" w:type="dxa"/>
      </w:tblCellMar>
    </w:tblPr>
  </w:style>
  <w:style w:type="table" w:styleId="12" w:customStyle="1">
    <w:name w:val="12"/>
    <w:basedOn w:val="TableNormal2"/>
    <w:tblPr>
      <w:tblStyleRowBandSize w:val="1"/>
      <w:tblStyleColBandSize w:val="1"/>
      <w:tblCellMar>
        <w:top w:w="15" w:type="dxa"/>
        <w:left w:w="15" w:type="dxa"/>
        <w:bottom w:w="15" w:type="dxa"/>
        <w:right w:w="15" w:type="dxa"/>
      </w:tblCellMar>
    </w:tblPr>
  </w:style>
  <w:style w:type="table" w:styleId="11" w:customStyle="1">
    <w:name w:val="11"/>
    <w:basedOn w:val="TableNormal2"/>
    <w:tblPr>
      <w:tblStyleRowBandSize w:val="1"/>
      <w:tblStyleColBandSize w:val="1"/>
      <w:tblCellMar>
        <w:left w:w="115" w:type="dxa"/>
        <w:right w:w="115" w:type="dxa"/>
      </w:tblCellMar>
    </w:tblPr>
  </w:style>
  <w:style w:type="table" w:styleId="10" w:customStyle="1">
    <w:name w:val="10"/>
    <w:basedOn w:val="TableNormal2"/>
    <w:tblPr>
      <w:tblStyleRowBandSize w:val="1"/>
      <w:tblStyleColBandSize w:val="1"/>
      <w:tblCellMar>
        <w:left w:w="115" w:type="dxa"/>
        <w:right w:w="115" w:type="dxa"/>
      </w:tblCellMar>
    </w:tblPr>
  </w:style>
  <w:style w:type="table" w:styleId="9" w:customStyle="1">
    <w:name w:val="9"/>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8" w:customStyle="1">
    <w:name w:val="8"/>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7" w:customStyle="1">
    <w:name w:val="7"/>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6" w:customStyle="1">
    <w:name w:val="6"/>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5" w:customStyle="1">
    <w:name w:val="5"/>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4" w:customStyle="1">
    <w:name w:val="4"/>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3" w:customStyle="1">
    <w:name w:val="3"/>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2" w:customStyle="1">
    <w:name w:val="2"/>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 w:customStyle="1">
    <w:name w:val="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UnresolvedMention1" w:customStyle="1">
    <w:name w:val="Unresolved Mention1"/>
    <w:basedOn w:val="Fuentedeprrafopredeter"/>
    <w:uiPriority w:val="99"/>
    <w:semiHidden/>
    <w:unhideWhenUsed/>
    <w:rsid w:val="007C4702"/>
    <w:rPr>
      <w:color w:val="605E5C"/>
      <w:shd w:val="clear" w:color="auto" w:fill="E1DFDD"/>
    </w:rPr>
  </w:style>
  <w:style w:type="table" w:styleId="Tabladecuadrcula3">
    <w:name w:val="Grid Table 3"/>
    <w:basedOn w:val="NormalTable0"/>
    <w:uiPriority w:val="48"/>
    <w:rsid w:val="00D066F4"/>
    <w:pPr>
      <w:spacing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character" w:styleId="Mencinsinresolver2" w:customStyle="1">
    <w:name w:val="Mención sin resolver2"/>
    <w:basedOn w:val="Fuentedeprrafopredeter"/>
    <w:uiPriority w:val="99"/>
    <w:semiHidden/>
    <w:unhideWhenUsed/>
    <w:rsid w:val="00B33A56"/>
    <w:rPr>
      <w:color w:val="605E5C"/>
      <w:shd w:val="clear" w:color="auto" w:fill="E1DFDD"/>
    </w:rPr>
  </w:style>
  <w:style w:type="character" w:styleId="Mencionar">
    <w:name w:val="Mention"/>
    <w:basedOn w:val="Fuentedeprrafopredeter"/>
    <w:uiPriority w:val="99"/>
    <w:semiHidden/>
    <w:unhideWhenUsed/>
    <w:rsid w:val="001C60E5"/>
    <w:rPr>
      <w:color w:val="2B579A"/>
      <w:shd w:val="clear" w:color="auto" w:fill="E6E6E6"/>
    </w:rPr>
  </w:style>
  <w:style w:type="paragraph" w:styleId="Subtitle0" w:customStyle="1">
    <w:name w:val="Subtitle0"/>
    <w:basedOn w:val="Normal0"/>
    <w:next w:val="Normal0"/>
    <w:pPr>
      <w:keepNext/>
      <w:keepLines/>
      <w:spacing w:after="320"/>
    </w:pPr>
    <w:rPr>
      <w:color w:val="666666"/>
      <w:sz w:val="30"/>
      <w:szCs w:val="30"/>
    </w:rPr>
  </w:style>
  <w:style w:type="table" w:styleId="a" w:customStyle="1">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0" w:customStyle="1">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1" w:customStyle="1">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2" w:customStyle="1">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3" w:customStyle="1">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4" w:customStyle="1">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color="666666" w:sz="4" w:space="0"/>
        </w:tcBorders>
      </w:tcPr>
    </w:tblStylePr>
    <w:tblStylePr w:type="nwCell">
      <w:tblPr/>
      <w:tcPr>
        <w:tcBorders>
          <w:bottom w:val="single" w:color="666666" w:sz="4" w:space="0"/>
        </w:tcBorders>
      </w:tcPr>
    </w:tblStylePr>
    <w:tblStylePr w:type="seCell">
      <w:tblPr/>
      <w:tcPr>
        <w:tcBorders>
          <w:top w:val="single" w:color="666666" w:sz="4" w:space="0"/>
        </w:tcBorders>
      </w:tcPr>
    </w:tblStylePr>
    <w:tblStylePr w:type="swCell">
      <w:tblPr/>
      <w:tcPr>
        <w:tcBorders>
          <w:top w:val="single" w:color="666666" w:sz="4" w:space="0"/>
        </w:tcBorders>
      </w:tcPr>
    </w:tblStylePr>
  </w:style>
  <w:style w:type="table" w:styleId="a5" w:customStyle="1">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6" w:customStyle="1">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7" w:customStyle="1">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8" w:customStyle="1">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9" w:customStyle="1">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a" w:customStyle="1">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b" w:customStyle="1">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c" w:customStyle="1">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d" w:customStyle="1">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e" w:customStyle="1">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 w:customStyle="1">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0" w:customStyle="1">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1" w:customStyle="1">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2" w:customStyle="1">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Mencinsinresolver">
    <w:name w:val="Unresolved Mention"/>
    <w:basedOn w:val="Fuentedeprrafopredeter"/>
    <w:uiPriority w:val="99"/>
    <w:semiHidden/>
    <w:unhideWhenUsed/>
    <w:rsid w:val="000F39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comments.xml.rels><?xml version="1.0" encoding="UTF-8" standalone="yes"?>
<Relationships xmlns="http://schemas.openxmlformats.org/package/2006/relationships"><Relationship Id="rId8" Type="http://schemas.openxmlformats.org/officeDocument/2006/relationships/hyperlink" Target="https://t4.ftcdn.net/jpg/04/82/64/01/240_F_482640125_KHonHR7Y4v65GtAVTUkQiG99vSCBArwE.jpg" TargetMode="External"/><Relationship Id="rId13" Type="http://schemas.openxmlformats.org/officeDocument/2006/relationships/hyperlink" Target="https://www.inclusion.gob.ec/wp-content/uploads/2019/01/3b-ESCALA-DE-LAWTON-Y-BRODY.pdf" TargetMode="External"/><Relationship Id="rId18" Type="http://schemas.openxmlformats.org/officeDocument/2006/relationships/hyperlink" Target="https://t4.ftcdn.net/jpg/05/99/05/57/240_F_599055759_GfJVPxWZUPkOLqDRmi9Ed1ObfS9ZRiMf.jpg" TargetMode="External"/><Relationship Id="rId26" Type="http://schemas.openxmlformats.org/officeDocument/2006/relationships/hyperlink" Target="https://t3.ftcdn.net/jpg/05/97/05/88/240_F_597058896_EprvPimcFQ9dkhbZNnYEa6Y7NlqaTG8L.jpg" TargetMode="External"/><Relationship Id="rId3" Type="http://schemas.openxmlformats.org/officeDocument/2006/relationships/hyperlink" Target="https://t3.ftcdn.net/jpg/05/94/46/66/240_F_594466646_98pIxCEACO7bHyQWJPEhzfpMtCz2G6Fl.jpg" TargetMode="External"/><Relationship Id="rId21" Type="http://schemas.openxmlformats.org/officeDocument/2006/relationships/hyperlink" Target="http://inger.gob.mx/pluginfile.php/1682/mod_resource/content/19/Repositorio_Cursos/Archivos/Cuidamhe/MODULO_I/UNIDAD_3/APGAR.pdf" TargetMode="External"/><Relationship Id="rId7" Type="http://schemas.openxmlformats.org/officeDocument/2006/relationships/hyperlink" Target="https://t4.ftcdn.net/jpg/04/83/22/29/240_F_483222993_A1jZhtRL8WzbMuf1G8sfhTgjKbZRaas0.jpg" TargetMode="External"/><Relationship Id="rId12" Type="http://schemas.openxmlformats.org/officeDocument/2006/relationships/hyperlink" Target="https://t3.ftcdn.net/jpg/05/82/17/40/240_F_582174086_tNHszRLydUltqMyBWOlbhOi6bNRoJtIh.jpg" TargetMode="External"/><Relationship Id="rId17" Type="http://schemas.openxmlformats.org/officeDocument/2006/relationships/hyperlink" Target="https://t4.ftcdn.net/jpg/05/51/51/07/240_F_551510735_xj5kGDDqGBogC7i4gZdD4yw8fLQ0eJJn.jpg" TargetMode="External"/><Relationship Id="rId25" Type="http://schemas.openxmlformats.org/officeDocument/2006/relationships/hyperlink" Target="https://t4.ftcdn.net/jpg/05/82/23/93/240_F_582239380_jEKJOyXlCoIGPnzIdcGDTab8YIkuwBqm.jpg" TargetMode="External"/><Relationship Id="rId2" Type="http://schemas.openxmlformats.org/officeDocument/2006/relationships/hyperlink" Target="https://t3.ftcdn.net/jpg/05/96/21/78/240_F_596217851_4dxMjR97mEkUQK4PkJsHzUqX3IzGP51P.jpg" TargetMode="External"/><Relationship Id="rId16" Type="http://schemas.openxmlformats.org/officeDocument/2006/relationships/hyperlink" Target="https://t4.ftcdn.net/jpg/05/53/94/91/240_F_553949124_nqrCrHQv0FulP9b8AltwEgKeFd6GWzis.jpg" TargetMode="External"/><Relationship Id="rId20" Type="http://schemas.openxmlformats.org/officeDocument/2006/relationships/hyperlink" Target="https://t3.ftcdn.net/jpg/03/44/99/38/240_F_344993838_hhN6zlXkKGUfzSDg364ARla2OrI9LWos.jpg" TargetMode="External"/><Relationship Id="rId29" Type="http://schemas.openxmlformats.org/officeDocument/2006/relationships/hyperlink" Target="https://t3.ftcdn.net/jpg/05/58/65/02/240_F_558650295_RXJNWoN4bZuqdEj4oqfp9V80UOdLxDt3.jpg" TargetMode="External"/><Relationship Id="rId1" Type="http://schemas.openxmlformats.org/officeDocument/2006/relationships/hyperlink" Target="https://t3.ftcdn.net/jpg/06/02/10/72/240_F_602107267_7We178PIPreCFS8ZZF5KZiCWvH4b8bFA.jpg" TargetMode="External"/><Relationship Id="rId6" Type="http://schemas.openxmlformats.org/officeDocument/2006/relationships/hyperlink" Target="https://t3.ftcdn.net/jpg/05/94/39/96/240_F_594399666_lKcho7JVUrc4J2LwIpz4mZBALqMdSlti.jpg" TargetMode="External"/><Relationship Id="rId11" Type="http://schemas.openxmlformats.org/officeDocument/2006/relationships/hyperlink" Target="https://t3.ftcdn.net/jpg/05/79/05/10/240_F_579051038_N2QMXvtYmorqTm6CM7KQ8w40w87LVOVB.jpg" TargetMode="External"/><Relationship Id="rId24" Type="http://schemas.openxmlformats.org/officeDocument/2006/relationships/hyperlink" Target="https://t4.ftcdn.net/jpg/05/22/95/33/240_F_522953385_xasE5XvCYbJqeXMxJkUSNu4VQkCRNzSx.jpg" TargetMode="External"/><Relationship Id="rId5" Type="http://schemas.openxmlformats.org/officeDocument/2006/relationships/hyperlink" Target="https://t4.ftcdn.net/jpg/05/75/35/03/240_F_575350359_I05avECDGTnacCqJeUgh6JgX8SWrNlm2.jpg" TargetMode="External"/><Relationship Id="rId15" Type="http://schemas.openxmlformats.org/officeDocument/2006/relationships/hyperlink" Target="https://t3.ftcdn.net/jpg/02/86/05/30/240_F_286053032_XkMUJMXNmppqbKNhe0qkgrLN2iuxrkuF.jpg" TargetMode="External"/><Relationship Id="rId23" Type="http://schemas.openxmlformats.org/officeDocument/2006/relationships/hyperlink" Target="https://t3.ftcdn.net/jpg/05/95/51/62/240_F_595516256_XbUruEu0Tdsu4nGzDVW4z4MwAtRmw7nw.jpg" TargetMode="External"/><Relationship Id="rId28" Type="http://schemas.openxmlformats.org/officeDocument/2006/relationships/hyperlink" Target="https://t3.ftcdn.net/jpg/03/53/25/16/240_F_353251637_NLC6X8qh7B0T5cNJs6JbMWqPNjnxUv2h.jpg" TargetMode="External"/><Relationship Id="rId10" Type="http://schemas.openxmlformats.org/officeDocument/2006/relationships/hyperlink" Target="http://www.revcorsalud.sld.cu/index.php/cors/article/view/220/640" TargetMode="External"/><Relationship Id="rId19" Type="http://schemas.openxmlformats.org/officeDocument/2006/relationships/hyperlink" Target="https://t3.ftcdn.net/jpg/05/47/34/00/240_F_547340066_8pD0TAP37cNvyQW9c4oh9EpvrXtNk1X8.jpg" TargetMode="External"/><Relationship Id="rId4" Type="http://schemas.openxmlformats.org/officeDocument/2006/relationships/hyperlink" Target="https://www.minsalud.gov.co/sites/rid/Lists/BibliotecaDigital/RIDE/VS/PP/ENT/Escala-abreviada-de-desarrollo-3.pdf" TargetMode="External"/><Relationship Id="rId9" Type="http://schemas.openxmlformats.org/officeDocument/2006/relationships/hyperlink" Target="https://www.paho.org/es/hearts-americas/calculadora-riesgo-cardiovascular" TargetMode="External"/><Relationship Id="rId14" Type="http://schemas.openxmlformats.org/officeDocument/2006/relationships/hyperlink" Target="https://t3.ftcdn.net/jpg/05/85/96/96/240_F_585969672_VwhfdZ85DO3Ceu5E27Oc1xrNDMDvGvV6.jpg" TargetMode="External"/><Relationship Id="rId22" Type="http://schemas.openxmlformats.org/officeDocument/2006/relationships/hyperlink" Target="https://www.minsalud.gov.co/sites/rid/Lists/BibliotecaDigital/RIDE/VS/PP/instrumentos-aplicacion-sugerida-rpms.pdf" TargetMode="External"/><Relationship Id="rId27" Type="http://schemas.openxmlformats.org/officeDocument/2006/relationships/hyperlink" Target="https://t3.ftcdn.net/jpg/02/16/51/34/240_F_216513422_izWp57whbG4R9loQL4XCp3ExWBmvfb4E.jpg" TargetMode="External"/><Relationship Id="rId30" Type="http://schemas.openxmlformats.org/officeDocument/2006/relationships/hyperlink" Target="https://t4.ftcdn.net/jpg/05/76/97/45/240_F_576974576_01Q90edHPzys2uyxU8DwEgwjnfiQSYKO.jpg" TargetMode="External"/></Relationships>
</file>

<file path=word/_rels/document.xml.rels>&#65279;<?xml version="1.0" encoding="utf-8"?><Relationships xmlns="http://schemas.openxmlformats.org/package/2006/relationships"><Relationship Type="http://schemas.microsoft.com/office/2016/09/relationships/commentsIds" Target="commentsIds.xml" Id="rId13" /><Relationship Type="http://schemas.openxmlformats.org/officeDocument/2006/relationships/image" Target="media/image4.jpg" Id="rId18" /><Relationship Type="http://schemas.openxmlformats.org/officeDocument/2006/relationships/image" Target="media/image12.png" Id="rId26" /><Relationship Type="http://schemas.openxmlformats.org/officeDocument/2006/relationships/hyperlink" Target="https://www.minsalud.gov.co/sites/rid/Lists/BibliotecaDigital/RIDE/VS/PP/ABCenfoqueCV.pdf" TargetMode="External" Id="rId39" /><Relationship Type="http://schemas.openxmlformats.org/officeDocument/2006/relationships/image" Target="media/image7.jpeg" Id="rId21" /><Relationship Type="http://schemas.openxmlformats.org/officeDocument/2006/relationships/image" Target="media/image20.jpg" Id="rId34" /><Relationship Type="http://schemas.openxmlformats.org/officeDocument/2006/relationships/hyperlink" Target="https://www.minsalud.gov.co/sites/rid/Lists/BibliotecaDigital/RIDE/VS/PP/directrices-educacion-pp.pdf" TargetMode="External" Id="rId42" /><Relationship Type="http://schemas.openxmlformats.org/officeDocument/2006/relationships/hyperlink" Target="https://www.inclusion.gob.ec/wp-content/uploads/2019/01/3b-ESCALA-DE-LAWTON-Y-BRODY.pdf" TargetMode="External" Id="rId47" /><Relationship Type="http://schemas.openxmlformats.org/officeDocument/2006/relationships/hyperlink" Target="http://www.revcorsalud.sld.cu/index.php/cors/article/view/220/640" TargetMode="External" Id="rId50" /><Relationship Type="http://schemas.microsoft.com/office/2011/relationships/people" Target="people.xml" Id="rId55" /><Relationship Type="http://schemas.openxmlformats.org/officeDocument/2006/relationships/settings" Target="settings.xml" Id="rId7" /><Relationship Type="http://schemas.microsoft.com/office/2011/relationships/commentsExtended" Target="commentsExtended.xml" Id="rId12" /><Relationship Type="http://schemas.openxmlformats.org/officeDocument/2006/relationships/image" Target="media/image3.jpeg" Id="rId17" /><Relationship Type="http://schemas.openxmlformats.org/officeDocument/2006/relationships/image" Target="media/image11.jpeg" Id="rId25" /><Relationship Type="http://schemas.openxmlformats.org/officeDocument/2006/relationships/image" Target="media/image19.jpeg" Id="rId33" /><Relationship Type="http://schemas.openxmlformats.org/officeDocument/2006/relationships/hyperlink" Target="https://www.paho.org/gut/dmdocuments/Modelo_de_atencion_integral_en_salud_MSPAS.pdf" TargetMode="External" Id="rId38" /><Relationship Type="http://schemas.openxmlformats.org/officeDocument/2006/relationships/hyperlink" Target="http://inger.gob.mx/pluginfile.php/1682/mod_resource/content/19/Repositorio_Cursos/Archivos/Cuidamhe/MODULO_I/UNIDAD_3/APGAR.pdf" TargetMode="External" Id="rId46" /><Relationship Type="http://schemas.openxmlformats.org/officeDocument/2006/relationships/customXml" Target="../customXml/item2.xml" Id="rId2" /><Relationship Type="http://schemas.openxmlformats.org/officeDocument/2006/relationships/image" Target="media/image2.jpeg" Id="rId16" /><Relationship Type="http://schemas.openxmlformats.org/officeDocument/2006/relationships/image" Target="media/image6.jpeg" Id="rId20" /><Relationship Type="http://schemas.openxmlformats.org/officeDocument/2006/relationships/image" Target="media/image15.jpeg" Id="rId29" /><Relationship Type="http://schemas.openxmlformats.org/officeDocument/2006/relationships/hyperlink" Target="https://www.minsalud.gov.co/sites/rid/Lists/BibliotecaDigital/RIDE/DE/modelo-pais-2016.pdf" TargetMode="External" Id="rId41" /><Relationship Type="http://schemas.openxmlformats.org/officeDocument/2006/relationships/fontTable" Target="fontTable.xml" Id="rId54"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comments" Target="comments.xml" Id="rId11" /><Relationship Type="http://schemas.openxmlformats.org/officeDocument/2006/relationships/image" Target="media/image10.jpg" Id="rId24" /><Relationship Type="http://schemas.openxmlformats.org/officeDocument/2006/relationships/image" Target="media/image18.jpeg" Id="rId32" /><Relationship Type="http://schemas.openxmlformats.org/officeDocument/2006/relationships/hyperlink" Target="https://scielo.isciii.es/pdf/medif/v11n3/revision.pdf" TargetMode="External" Id="rId37" /><Relationship Type="http://schemas.openxmlformats.org/officeDocument/2006/relationships/hyperlink" Target="https://www.minsalud.gov.co/sites/rid/Lists/BibliotecaDigital/RIDE/DE/CA/gpc-completa-diabetes-mellitus-tipo2-poblacion-mayor-18-anos.pdf" TargetMode="External" Id="rId40" /><Relationship Type="http://schemas.openxmlformats.org/officeDocument/2006/relationships/hyperlink" Target="https://www.minsalud.gov.co/sites/rid/Lists/BibliotecaDigital/RIDE/VS/PP/ENT/Escala-abreviada-de-desarrollo-3.pdf" TargetMode="External" Id="rId45" /><Relationship Type="http://schemas.openxmlformats.org/officeDocument/2006/relationships/footer" Target="footer1.xml" Id="rId53" /><Relationship Type="http://schemas.openxmlformats.org/officeDocument/2006/relationships/numbering" Target="numbering.xml" Id="rId5" /><Relationship Type="http://schemas.openxmlformats.org/officeDocument/2006/relationships/image" Target="media/image1.jpeg" Id="rId15" /><Relationship Type="http://schemas.openxmlformats.org/officeDocument/2006/relationships/image" Target="media/image9.png" Id="rId23" /><Relationship Type="http://schemas.openxmlformats.org/officeDocument/2006/relationships/image" Target="media/image14.jpeg" Id="rId28" /><Relationship Type="http://schemas.openxmlformats.org/officeDocument/2006/relationships/image" Target="media/image22.jpeg" Id="rId36" /><Relationship Type="http://schemas.openxmlformats.org/officeDocument/2006/relationships/hyperlink" Target="https://www.paho.org/es/hearts-americas/calculadora-riesgo-cardiovascular" TargetMode="External" Id="rId49" /><Relationship Type="http://schemas.openxmlformats.org/officeDocument/2006/relationships/endnotes" Target="endnotes.xml" Id="rId10" /><Relationship Type="http://schemas.openxmlformats.org/officeDocument/2006/relationships/image" Target="media/image5.png" Id="rId19" /><Relationship Type="http://schemas.openxmlformats.org/officeDocument/2006/relationships/image" Target="media/image17.jpg" Id="rId31" /><Relationship Type="http://schemas.openxmlformats.org/officeDocument/2006/relationships/hyperlink" Target="https://www.paho.org/es/temas/curso-vida-saludable" TargetMode="External" Id="rId44" /><Relationship Type="http://schemas.openxmlformats.org/officeDocument/2006/relationships/header" Target="header1.xml" Id="rId52" /><Relationship Type="http://schemas.openxmlformats.org/officeDocument/2006/relationships/customXml" Target="../customXml/item4.xml" Id="rId4" /><Relationship Type="http://schemas.openxmlformats.org/officeDocument/2006/relationships/footnotes" Target="footnotes.xml" Id="rId9" /><Relationship Type="http://schemas.microsoft.com/office/2018/08/relationships/commentsExtensible" Target="commentsExtensible.xml" Id="rId14" /><Relationship Type="http://schemas.openxmlformats.org/officeDocument/2006/relationships/image" Target="media/image8.jpg" Id="rId22" /><Relationship Type="http://schemas.openxmlformats.org/officeDocument/2006/relationships/image" Target="media/image13.jpeg" Id="rId27" /><Relationship Type="http://schemas.openxmlformats.org/officeDocument/2006/relationships/image" Target="media/image16.jpeg" Id="rId30" /><Relationship Type="http://schemas.openxmlformats.org/officeDocument/2006/relationships/image" Target="media/image21.jpeg" Id="rId35" /><Relationship Type="http://schemas.openxmlformats.org/officeDocument/2006/relationships/hyperlink" Target="https://www.minsalud.gov.co/sites/rid/Lists/BibliotecaDigital/RIDE/VS/PP/anexo-instrumentos-valoracion-ruta-promocion.pdf" TargetMode="External" Id="rId43" /><Relationship Type="http://schemas.openxmlformats.org/officeDocument/2006/relationships/hyperlink" Target="https://www.minsalud.gov.co/sites/rid/Lists/BibliotecaDigital/RIDE/VS/PP/instrumentos-aplicacion-sugerida-rpms.pdf" TargetMode="External" Id="rId48" /><Relationship Type="http://schemas.openxmlformats.org/officeDocument/2006/relationships/theme" Target="theme/theme1.xml" Id="rId56" /><Relationship Type="http://schemas.openxmlformats.org/officeDocument/2006/relationships/webSettings" Target="webSettings.xml" Id="rId8" /><Relationship Type="http://schemas.openxmlformats.org/officeDocument/2006/relationships/hyperlink" Target="https://www.tuotromedico.com/autotest/autotest_findrisk.htm" TargetMode="External" Id="rId51" /><Relationship Type="http://schemas.openxmlformats.org/officeDocument/2006/relationships/customXml" Target="../customXml/item3.xml" Id="rId3" /><Relationship Type="http://schemas.openxmlformats.org/officeDocument/2006/relationships/glossaryDocument" Target="glossary/document.xml" Id="R3073b2df7f764e8d" /></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ef0a67f-ffda-47f4-aaa5-8b0cfe0d9d6e}"/>
      </w:docPartPr>
      <w:docPartBody>
        <w:p w14:paraId="72AF7878">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HZROt/vYzAm27KXlefrfyuWUVw==">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</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4" ma:contentTypeDescription="Crear nuevo documento." ma:contentTypeScope="" ma:versionID="a42ff07cf646412a9d19debe8c6d4daf">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1ea4cc88dd4224d348cb845d53979881"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SharedWithUsers xmlns="cb45339b-ced9-4d0d-8f64-77573914d53b">
      <UserInfo>
        <DisplayName/>
        <AccountId xsi:nil="true"/>
        <AccountType/>
      </UserInfo>
    </SharedWithUsers>
    <MediaLengthInSeconds xmlns="43a3ca16-9c26-4813-b83f-4aec9927b43f" xsi:nil="true"/>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959875C-2611-44F8-AFBD-CE6421F9A830}"/>
</file>

<file path=customXml/itemProps3.xml><?xml version="1.0" encoding="utf-8"?>
<ds:datastoreItem xmlns:ds="http://schemas.openxmlformats.org/officeDocument/2006/customXml" ds:itemID="{4BDB8216-B670-4273-9FB9-851936912EF2}">
  <ds:schemaRefs>
    <ds:schemaRef ds:uri="http://schemas.microsoft.com/sharepoint/v3/contenttype/forms"/>
  </ds:schemaRefs>
</ds:datastoreItem>
</file>

<file path=customXml/itemProps4.xml><?xml version="1.0" encoding="utf-8"?>
<ds:datastoreItem xmlns:ds="http://schemas.openxmlformats.org/officeDocument/2006/customXml" ds:itemID="{EEA07043-E550-4906-A1CB-A89B4EACA608}">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Adriana Ariza Luque</dc:creator>
  <cp:lastModifiedBy>Fabián Leonardo Correa Díaz</cp:lastModifiedBy>
  <cp:revision>13</cp:revision>
  <dcterms:created xsi:type="dcterms:W3CDTF">2023-05-23T21:28:00Z</dcterms:created>
  <dcterms:modified xsi:type="dcterms:W3CDTF">2023-06-07T22:27:58Z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Order">
    <vt:r8>16190300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_ColorHex">
    <vt:lpwstr/>
  </property>
  <property fmtid="{D5CDD505-2E9C-101B-9397-08002B2CF9AE}" pid="8" name="_Emoji">
    <vt:lpwstr/>
  </property>
  <property fmtid="{D5CDD505-2E9C-101B-9397-08002B2CF9AE}" pid="9" name="ComplianceAssetId">
    <vt:lpwstr/>
  </property>
  <property fmtid="{D5CDD505-2E9C-101B-9397-08002B2CF9AE}" pid="10" name="_ExtendedDescription">
    <vt:lpwstr/>
  </property>
  <property fmtid="{D5CDD505-2E9C-101B-9397-08002B2CF9AE}" pid="11" name="_ColorTag">
    <vt:lpwstr/>
  </property>
  <property fmtid="{D5CDD505-2E9C-101B-9397-08002B2CF9AE}" pid="12" name="MediaServiceImageTags">
    <vt:lpwstr/>
  </property>
  <property fmtid="{D5CDD505-2E9C-101B-9397-08002B2CF9AE}" pid="13" name="MSIP_Label_1299739c-ad3d-4908-806e-4d91151a6e13_Enabled">
    <vt:lpwstr>true</vt:lpwstr>
  </property>
  <property fmtid="{D5CDD505-2E9C-101B-9397-08002B2CF9AE}" pid="14" name="MSIP_Label_1299739c-ad3d-4908-806e-4d91151a6e13_SetDate">
    <vt:lpwstr>2023-05-03T09:28:39Z</vt:lpwstr>
  </property>
  <property fmtid="{D5CDD505-2E9C-101B-9397-08002B2CF9AE}" pid="15" name="MSIP_Label_1299739c-ad3d-4908-806e-4d91151a6e13_Method">
    <vt:lpwstr>Standard</vt:lpwstr>
  </property>
  <property fmtid="{D5CDD505-2E9C-101B-9397-08002B2CF9AE}" pid="16" name="MSIP_Label_1299739c-ad3d-4908-806e-4d91151a6e13_Name">
    <vt:lpwstr>All Employees (Unrestricted)</vt:lpwstr>
  </property>
  <property fmtid="{D5CDD505-2E9C-101B-9397-08002B2CF9AE}" pid="17" name="MSIP_Label_1299739c-ad3d-4908-806e-4d91151a6e13_SiteId">
    <vt:lpwstr>cbc2c381-2f2e-4d93-91d1-506c9316ace7</vt:lpwstr>
  </property>
  <property fmtid="{D5CDD505-2E9C-101B-9397-08002B2CF9AE}" pid="18" name="MSIP_Label_1299739c-ad3d-4908-806e-4d91151a6e13_ActionId">
    <vt:lpwstr>11c46a25-9c54-4962-bb2e-7ce3a282865e</vt:lpwstr>
  </property>
  <property fmtid="{D5CDD505-2E9C-101B-9397-08002B2CF9AE}" pid="19" name="MSIP_Label_1299739c-ad3d-4908-806e-4d91151a6e13_ContentBits">
    <vt:lpwstr>0</vt:lpwstr>
  </property>
  <property fmtid="{D5CDD505-2E9C-101B-9397-08002B2CF9AE}" pid="20" name="xd_Signature">
    <vt:bool>false</vt:bool>
  </property>
  <property fmtid="{D5CDD505-2E9C-101B-9397-08002B2CF9AE}" pid="21" name="xd_ProgID">
    <vt:lpwstr/>
  </property>
  <property fmtid="{D5CDD505-2E9C-101B-9397-08002B2CF9AE}" pid="22" name="TemplateUrl">
    <vt:lpwstr/>
  </property>
</Properties>
</file>